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1BFB4C9" w14:textId="77777777" w:rsidR="0061274F" w:rsidRDefault="0061274F">
      <w:pPr>
        <w:spacing w:line="240" w:lineRule="auto"/>
        <w:jc w:val="center"/>
        <w:rPr>
          <w:rFonts w:ascii="Times New Roman" w:eastAsia="Times New Roman" w:hAnsi="Times New Roman" w:cs="Times New Roman"/>
          <w:sz w:val="24"/>
          <w:szCs w:val="24"/>
        </w:rPr>
      </w:pPr>
    </w:p>
    <w:p w14:paraId="02873EAB" w14:textId="77777777" w:rsidR="0061274F" w:rsidRDefault="0061274F">
      <w:pPr>
        <w:spacing w:line="240" w:lineRule="auto"/>
        <w:jc w:val="center"/>
        <w:rPr>
          <w:rFonts w:ascii="Times New Roman" w:eastAsia="Times New Roman" w:hAnsi="Times New Roman" w:cs="Times New Roman"/>
          <w:sz w:val="24"/>
          <w:szCs w:val="24"/>
        </w:rPr>
      </w:pPr>
    </w:p>
    <w:p w14:paraId="74A6D8BE" w14:textId="77777777" w:rsidR="00843F03" w:rsidRDefault="00843F03" w:rsidP="00843F03">
      <w:pPr>
        <w:spacing w:line="480" w:lineRule="auto"/>
        <w:jc w:val="center"/>
        <w:rPr>
          <w:rFonts w:ascii="Times New Roman" w:eastAsia="Times New Roman" w:hAnsi="Times New Roman" w:cs="Times New Roman"/>
          <w:sz w:val="24"/>
          <w:szCs w:val="24"/>
        </w:rPr>
      </w:pPr>
    </w:p>
    <w:p w14:paraId="0C469ED3" w14:textId="77777777" w:rsidR="00843F03" w:rsidRDefault="00843F03" w:rsidP="00843F03">
      <w:pPr>
        <w:spacing w:line="480" w:lineRule="auto"/>
        <w:jc w:val="center"/>
        <w:rPr>
          <w:rFonts w:ascii="Times New Roman" w:eastAsia="Times New Roman" w:hAnsi="Times New Roman" w:cs="Times New Roman"/>
          <w:sz w:val="24"/>
          <w:szCs w:val="24"/>
        </w:rPr>
      </w:pPr>
    </w:p>
    <w:p w14:paraId="3450541B" w14:textId="77777777" w:rsidR="00843F03" w:rsidRDefault="00843F03" w:rsidP="00843F03">
      <w:pPr>
        <w:spacing w:line="480" w:lineRule="auto"/>
        <w:jc w:val="center"/>
        <w:rPr>
          <w:rFonts w:ascii="Times New Roman" w:eastAsia="Times New Roman" w:hAnsi="Times New Roman" w:cs="Times New Roman"/>
          <w:sz w:val="24"/>
          <w:szCs w:val="24"/>
        </w:rPr>
      </w:pPr>
    </w:p>
    <w:p w14:paraId="7B4965EB" w14:textId="77777777" w:rsidR="00843F03" w:rsidRDefault="00843F03" w:rsidP="00843F03">
      <w:pPr>
        <w:spacing w:line="480" w:lineRule="auto"/>
        <w:jc w:val="center"/>
        <w:rPr>
          <w:rFonts w:ascii="Times New Roman" w:eastAsia="Times New Roman" w:hAnsi="Times New Roman" w:cs="Times New Roman"/>
          <w:sz w:val="24"/>
          <w:szCs w:val="24"/>
        </w:rPr>
      </w:pPr>
    </w:p>
    <w:p w14:paraId="7AE84262" w14:textId="77777777" w:rsidR="00843F03" w:rsidRDefault="00843F03" w:rsidP="00843F03">
      <w:pPr>
        <w:spacing w:line="480" w:lineRule="auto"/>
        <w:jc w:val="center"/>
        <w:rPr>
          <w:rFonts w:ascii="Times New Roman" w:eastAsia="Times New Roman" w:hAnsi="Times New Roman" w:cs="Times New Roman"/>
          <w:sz w:val="24"/>
          <w:szCs w:val="24"/>
        </w:rPr>
      </w:pPr>
    </w:p>
    <w:p w14:paraId="197BE0B8" w14:textId="49D7E7E6" w:rsidR="0061274F" w:rsidRDefault="00843F03" w:rsidP="00843F03">
      <w:pPr>
        <w:spacing w:line="480" w:lineRule="auto"/>
        <w:jc w:val="center"/>
        <w:rPr>
          <w:rFonts w:ascii="Times New Roman" w:eastAsia="Times New Roman" w:hAnsi="Times New Roman" w:cs="Times New Roman"/>
          <w:sz w:val="24"/>
          <w:szCs w:val="24"/>
        </w:rPr>
      </w:pPr>
      <w:commentRangeStart w:id="0"/>
      <w:commentRangeStart w:id="1"/>
      <w:r>
        <w:rPr>
          <w:rFonts w:ascii="Times New Roman" w:eastAsia="Times New Roman" w:hAnsi="Times New Roman" w:cs="Times New Roman"/>
          <w:sz w:val="24"/>
          <w:szCs w:val="24"/>
        </w:rPr>
        <w:t>C</w:t>
      </w:r>
      <w:commentRangeEnd w:id="0"/>
      <w:r>
        <w:rPr>
          <w:rStyle w:val="CommentReference"/>
        </w:rPr>
        <w:commentReference w:id="0"/>
      </w:r>
      <w:commentRangeEnd w:id="1"/>
      <w:r w:rsidR="00701F19">
        <w:rPr>
          <w:rStyle w:val="CommentReference"/>
        </w:rPr>
        <w:commentReference w:id="1"/>
      </w:r>
      <w:r>
        <w:rPr>
          <w:rFonts w:ascii="Times New Roman" w:eastAsia="Times New Roman" w:hAnsi="Times New Roman" w:cs="Times New Roman"/>
          <w:sz w:val="24"/>
          <w:szCs w:val="24"/>
        </w:rPr>
        <w:t>onnectedness and habitual use of social media predict the neural response to social exclusion in adolescents</w:t>
      </w:r>
    </w:p>
    <w:p w14:paraId="0025F582" w14:textId="4B48285C" w:rsidR="00843F03" w:rsidRDefault="00843F03" w:rsidP="00843F03">
      <w:pPr>
        <w:spacing w:line="480" w:lineRule="auto"/>
        <w:jc w:val="center"/>
        <w:rPr>
          <w:rFonts w:ascii="Times New Roman" w:eastAsia="Times New Roman" w:hAnsi="Times New Roman" w:cs="Times New Roman"/>
          <w:sz w:val="24"/>
          <w:szCs w:val="24"/>
        </w:rPr>
      </w:pPr>
    </w:p>
    <w:p w14:paraId="2A412ABD" w14:textId="21116A4E" w:rsidR="00843F03" w:rsidRDefault="00843F03" w:rsidP="00843F03">
      <w:pPr>
        <w:spacing w:line="480" w:lineRule="auto"/>
        <w:jc w:val="center"/>
        <w:rPr>
          <w:rFonts w:ascii="Times New Roman" w:eastAsia="Times New Roman" w:hAnsi="Times New Roman" w:cs="Times New Roman"/>
          <w:sz w:val="24"/>
          <w:szCs w:val="24"/>
        </w:rPr>
      </w:pPr>
    </w:p>
    <w:p w14:paraId="3427FD6A" w14:textId="77777777" w:rsidR="00843F03" w:rsidRDefault="00843F03" w:rsidP="00843F03">
      <w:pPr>
        <w:spacing w:line="480" w:lineRule="auto"/>
        <w:jc w:val="center"/>
        <w:rPr>
          <w:rFonts w:ascii="Times New Roman" w:eastAsia="Times New Roman" w:hAnsi="Times New Roman" w:cs="Times New Roman"/>
          <w:sz w:val="24"/>
          <w:szCs w:val="24"/>
        </w:rPr>
      </w:pPr>
    </w:p>
    <w:p w14:paraId="4068A7F8" w14:textId="77777777" w:rsidR="0061274F" w:rsidRDefault="0061274F">
      <w:pPr>
        <w:spacing w:line="240" w:lineRule="auto"/>
        <w:rPr>
          <w:rFonts w:ascii="Times New Roman" w:eastAsia="Times New Roman" w:hAnsi="Times New Roman" w:cs="Times New Roman"/>
          <w:sz w:val="24"/>
          <w:szCs w:val="24"/>
        </w:rPr>
      </w:pPr>
    </w:p>
    <w:p w14:paraId="0A00BD9F" w14:textId="77777777" w:rsidR="0061274F" w:rsidRDefault="00843F03" w:rsidP="00843F03">
      <w:pPr>
        <w:spacing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Rui Pei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Joseph B. Bayer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Chris Cascio</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Matt B. O’Donnell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Falk</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Dar Meshi</w:t>
      </w:r>
      <w:r>
        <w:rPr>
          <w:rFonts w:ascii="Times New Roman" w:eastAsia="Times New Roman" w:hAnsi="Times New Roman" w:cs="Times New Roman"/>
          <w:sz w:val="24"/>
          <w:szCs w:val="24"/>
          <w:vertAlign w:val="superscript"/>
        </w:rPr>
        <w:t>4</w:t>
      </w:r>
    </w:p>
    <w:p w14:paraId="59773F26" w14:textId="77777777" w:rsidR="0061274F" w:rsidRDefault="00843F03" w:rsidP="00843F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Annenberg School for Communication, University of Pennsylvania</w:t>
      </w:r>
    </w:p>
    <w:p w14:paraId="4EBE6C18" w14:textId="77777777" w:rsidR="0061274F" w:rsidRDefault="00843F03" w:rsidP="00843F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School of Communication, The Ohio State University</w:t>
      </w:r>
    </w:p>
    <w:p w14:paraId="7A45C602" w14:textId="77777777" w:rsidR="0061274F" w:rsidRDefault="00843F03" w:rsidP="00843F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School of Journalism and Mass Communication, University of Wisconsin-Madison</w:t>
      </w:r>
    </w:p>
    <w:p w14:paraId="61CA2D24" w14:textId="77777777" w:rsidR="0061274F" w:rsidRDefault="00843F03" w:rsidP="00843F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Department of Advertising and Public Relations, Michigan State University</w:t>
      </w:r>
    </w:p>
    <w:p w14:paraId="2432A601" w14:textId="77777777" w:rsidR="0061274F" w:rsidRDefault="0061274F">
      <w:pPr>
        <w:jc w:val="center"/>
        <w:rPr>
          <w:rFonts w:ascii="Times New Roman" w:eastAsia="Times New Roman" w:hAnsi="Times New Roman" w:cs="Times New Roman"/>
          <w:sz w:val="24"/>
          <w:szCs w:val="24"/>
        </w:rPr>
      </w:pPr>
    </w:p>
    <w:p w14:paraId="46174BBB" w14:textId="77777777" w:rsidR="0061274F" w:rsidRDefault="0061274F">
      <w:pPr>
        <w:rPr>
          <w:rFonts w:ascii="Times New Roman" w:eastAsia="Times New Roman" w:hAnsi="Times New Roman" w:cs="Times New Roman"/>
          <w:sz w:val="24"/>
          <w:szCs w:val="24"/>
        </w:rPr>
      </w:pPr>
    </w:p>
    <w:p w14:paraId="06C116D6" w14:textId="77777777" w:rsidR="0061274F" w:rsidRDefault="0061274F">
      <w:pPr>
        <w:spacing w:line="240" w:lineRule="auto"/>
        <w:rPr>
          <w:rFonts w:ascii="Times New Roman" w:eastAsia="Times New Roman" w:hAnsi="Times New Roman" w:cs="Times New Roman"/>
          <w:sz w:val="24"/>
          <w:szCs w:val="24"/>
        </w:rPr>
      </w:pPr>
    </w:p>
    <w:p w14:paraId="3895B150" w14:textId="77777777" w:rsidR="0061274F" w:rsidRDefault="0061274F">
      <w:pPr>
        <w:spacing w:line="240" w:lineRule="auto"/>
        <w:rPr>
          <w:rFonts w:ascii="Times New Roman" w:eastAsia="Times New Roman" w:hAnsi="Times New Roman" w:cs="Times New Roman"/>
          <w:sz w:val="24"/>
          <w:szCs w:val="24"/>
        </w:rPr>
      </w:pPr>
    </w:p>
    <w:p w14:paraId="61C00BEC" w14:textId="77777777" w:rsidR="0061274F" w:rsidRDefault="0061274F">
      <w:pPr>
        <w:spacing w:line="240" w:lineRule="auto"/>
        <w:rPr>
          <w:rFonts w:ascii="Times New Roman" w:eastAsia="Times New Roman" w:hAnsi="Times New Roman" w:cs="Times New Roman"/>
          <w:sz w:val="24"/>
          <w:szCs w:val="24"/>
        </w:rPr>
      </w:pPr>
    </w:p>
    <w:p w14:paraId="1F964FFA" w14:textId="77777777" w:rsidR="0061274F" w:rsidRDefault="0061274F">
      <w:pPr>
        <w:rPr>
          <w:rFonts w:ascii="Times New Roman" w:eastAsia="Times New Roman" w:hAnsi="Times New Roman" w:cs="Times New Roman"/>
          <w:sz w:val="24"/>
          <w:szCs w:val="24"/>
        </w:rPr>
      </w:pPr>
    </w:p>
    <w:p w14:paraId="6486EB3B" w14:textId="77777777" w:rsidR="0061274F" w:rsidRDefault="00843F03">
      <w:pPr>
        <w:pStyle w:val="Heading1"/>
        <w:rPr>
          <w:rFonts w:ascii="Times New Roman" w:eastAsia="Times New Roman" w:hAnsi="Times New Roman" w:cs="Times New Roman"/>
          <w:sz w:val="24"/>
          <w:szCs w:val="24"/>
        </w:rPr>
      </w:pPr>
      <w:bookmarkStart w:id="2" w:name="_mn8guy8ausg2" w:colFirst="0" w:colLast="0"/>
      <w:bookmarkEnd w:id="2"/>
      <w:r>
        <w:br w:type="page"/>
      </w:r>
    </w:p>
    <w:p w14:paraId="26FB263A" w14:textId="77777777" w:rsidR="0061274F" w:rsidRDefault="00843F03">
      <w:pPr>
        <w:pStyle w:val="Heading1"/>
        <w:spacing w:line="480" w:lineRule="auto"/>
        <w:rPr>
          <w:rFonts w:ascii="Times New Roman" w:eastAsia="Times New Roman" w:hAnsi="Times New Roman" w:cs="Times New Roman"/>
          <w:sz w:val="24"/>
          <w:szCs w:val="24"/>
        </w:rPr>
      </w:pPr>
      <w:bookmarkStart w:id="3" w:name="_ro6jiwarthm2" w:colFirst="0" w:colLast="0"/>
      <w:bookmarkEnd w:id="3"/>
      <w:r>
        <w:rPr>
          <w:rFonts w:ascii="Times New Roman" w:eastAsia="Times New Roman" w:hAnsi="Times New Roman" w:cs="Times New Roman"/>
          <w:sz w:val="24"/>
          <w:szCs w:val="24"/>
        </w:rPr>
        <w:lastRenderedPageBreak/>
        <w:t>1</w:t>
      </w:r>
      <w:commentRangeStart w:id="4"/>
      <w:commentRangeStart w:id="5"/>
      <w:r>
        <w:rPr>
          <w:rFonts w:ascii="Times New Roman" w:eastAsia="Times New Roman" w:hAnsi="Times New Roman" w:cs="Times New Roman"/>
          <w:sz w:val="24"/>
          <w:szCs w:val="24"/>
        </w:rPr>
        <w:t>. Introduction</w:t>
      </w:r>
      <w:commentRangeEnd w:id="4"/>
      <w:r>
        <w:rPr>
          <w:rStyle w:val="CommentReference"/>
        </w:rPr>
        <w:commentReference w:id="4"/>
      </w:r>
      <w:commentRangeEnd w:id="5"/>
      <w:r w:rsidR="00591EA9">
        <w:rPr>
          <w:rStyle w:val="CommentReference"/>
        </w:rPr>
        <w:commentReference w:id="5"/>
      </w:r>
    </w:p>
    <w:p w14:paraId="0BF65936" w14:textId="0D570D33" w:rsidR="0061274F" w:rsidRDefault="00843F03">
      <w:pPr>
        <w:spacing w:line="480" w:lineRule="auto"/>
        <w:ind w:firstLine="720"/>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 xml:space="preserve">Social media </w:t>
      </w:r>
      <w:commentRangeEnd w:id="6"/>
      <w:r w:rsidR="00335B14">
        <w:rPr>
          <w:rStyle w:val="CommentReference"/>
        </w:rPr>
        <w:commentReference w:id="6"/>
      </w:r>
      <w:r>
        <w:rPr>
          <w:rFonts w:ascii="Times New Roman" w:eastAsia="Times New Roman" w:hAnsi="Times New Roman" w:cs="Times New Roman"/>
          <w:sz w:val="24"/>
          <w:szCs w:val="24"/>
        </w:rPr>
        <w:t xml:space="preserve">is now an </w:t>
      </w:r>
      <w:commentRangeStart w:id="7"/>
      <w:r>
        <w:rPr>
          <w:rFonts w:ascii="Times New Roman" w:eastAsia="Times New Roman" w:hAnsi="Times New Roman" w:cs="Times New Roman"/>
          <w:sz w:val="24"/>
          <w:szCs w:val="24"/>
        </w:rPr>
        <w:t>essential</w:t>
      </w:r>
      <w:commentRangeEnd w:id="7"/>
      <w:r w:rsidR="00591EA9">
        <w:rPr>
          <w:rStyle w:val="CommentReference"/>
        </w:rPr>
        <w:commentReference w:id="7"/>
      </w:r>
      <w:r>
        <w:rPr>
          <w:rFonts w:ascii="Times New Roman" w:eastAsia="Times New Roman" w:hAnsi="Times New Roman" w:cs="Times New Roman"/>
          <w:sz w:val="24"/>
          <w:szCs w:val="24"/>
        </w:rPr>
        <w:t xml:space="preserve"> part of our society. </w:t>
      </w:r>
      <w:commentRangeStart w:id="8"/>
      <w:r>
        <w:rPr>
          <w:rFonts w:ascii="Times New Roman" w:eastAsia="Times New Roman" w:hAnsi="Times New Roman" w:cs="Times New Roman"/>
          <w:sz w:val="24"/>
          <w:szCs w:val="24"/>
        </w:rPr>
        <w:t>Facebook</w:t>
      </w:r>
      <w:commentRangeEnd w:id="8"/>
      <w:r w:rsidR="007957C4">
        <w:rPr>
          <w:rStyle w:val="CommentReference"/>
        </w:rPr>
        <w:commentReference w:id="8"/>
      </w:r>
      <w:r>
        <w:rPr>
          <w:rFonts w:ascii="Times New Roman" w:eastAsia="Times New Roman" w:hAnsi="Times New Roman" w:cs="Times New Roman"/>
          <w:sz w:val="24"/>
          <w:szCs w:val="24"/>
        </w:rPr>
        <w:t xml:space="preserve">, the world’s most popular social media platform, currently has 2.7 billion monthly active users worldwide </w:t>
      </w:r>
      <w:r w:rsidR="00465C0F">
        <w:fldChar w:fldCharType="begin"/>
      </w:r>
      <w:r w:rsidR="00465C0F">
        <w:instrText xml:space="preserve"> HYPERLINK "https://paperpile.com/c/LBVidN/PKcj" \h </w:instrText>
      </w:r>
      <w:r w:rsidR="00465C0F">
        <w:fldChar w:fldCharType="separate"/>
      </w:r>
      <w:r>
        <w:rPr>
          <w:rFonts w:ascii="Times New Roman" w:eastAsia="Times New Roman" w:hAnsi="Times New Roman" w:cs="Times New Roman"/>
          <w:sz w:val="24"/>
          <w:szCs w:val="24"/>
        </w:rPr>
        <w:t>(Statistica, 2020)</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Social media provide</w:t>
      </w:r>
      <w:del w:id="9" w:author="Meshi, Dar" w:date="2020-10-07T07:50:00Z">
        <w:r w:rsidDel="00FE33E7">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ins w:id="10" w:author="Meshi, Dar" w:date="2020-10-07T07:59:00Z">
        <w:r w:rsidR="007957C4">
          <w:rPr>
            <w:rFonts w:ascii="Times New Roman" w:eastAsia="Times New Roman" w:hAnsi="Times New Roman" w:cs="Times New Roman"/>
            <w:sz w:val="24"/>
            <w:szCs w:val="24"/>
          </w:rPr>
          <w:t xml:space="preserve">a </w:t>
        </w:r>
      </w:ins>
      <w:ins w:id="11" w:author="Meshi, Dar" w:date="2020-10-07T08:02:00Z">
        <w:r w:rsidR="004D6EC2">
          <w:rPr>
            <w:rFonts w:ascii="Times New Roman" w:eastAsia="Times New Roman" w:hAnsi="Times New Roman" w:cs="Times New Roman"/>
            <w:sz w:val="24"/>
            <w:szCs w:val="24"/>
          </w:rPr>
          <w:t>platform</w:t>
        </w:r>
      </w:ins>
      <w:ins w:id="12" w:author="Meshi, Dar" w:date="2020-10-07T07:59:00Z">
        <w:r w:rsidR="007957C4">
          <w:rPr>
            <w:rFonts w:ascii="Times New Roman" w:eastAsia="Times New Roman" w:hAnsi="Times New Roman" w:cs="Times New Roman"/>
            <w:sz w:val="24"/>
            <w:szCs w:val="24"/>
          </w:rPr>
          <w:t xml:space="preserve"> for </w:t>
        </w:r>
      </w:ins>
      <w:r>
        <w:rPr>
          <w:rFonts w:ascii="Times New Roman" w:eastAsia="Times New Roman" w:hAnsi="Times New Roman" w:cs="Times New Roman"/>
          <w:sz w:val="24"/>
          <w:szCs w:val="24"/>
        </w:rPr>
        <w:t xml:space="preserve">individuals </w:t>
      </w:r>
      <w:ins w:id="13" w:author="Meshi, Dar" w:date="2020-10-07T07:59:00Z">
        <w:r w:rsidR="007957C4">
          <w:rPr>
            <w:rFonts w:ascii="Times New Roman" w:eastAsia="Times New Roman" w:hAnsi="Times New Roman" w:cs="Times New Roman"/>
            <w:sz w:val="24"/>
            <w:szCs w:val="24"/>
          </w:rPr>
          <w:t>to</w:t>
        </w:r>
      </w:ins>
      <w:del w:id="14" w:author="Meshi, Dar" w:date="2020-10-07T07:51:00Z">
        <w:r w:rsidDel="00FE33E7">
          <w:rPr>
            <w:rFonts w:ascii="Times New Roman" w:eastAsia="Times New Roman" w:hAnsi="Times New Roman" w:cs="Times New Roman"/>
            <w:sz w:val="24"/>
            <w:szCs w:val="24"/>
          </w:rPr>
          <w:delText>a cost-effective</w:delText>
        </w:r>
      </w:del>
      <w:del w:id="15" w:author="Meshi, Dar" w:date="2020-10-07T07:59:00Z">
        <w:r w:rsidDel="007957C4">
          <w:rPr>
            <w:rFonts w:ascii="Times New Roman" w:eastAsia="Times New Roman" w:hAnsi="Times New Roman" w:cs="Times New Roman"/>
            <w:sz w:val="24"/>
            <w:szCs w:val="24"/>
          </w:rPr>
          <w:delText xml:space="preserve"> tool </w:delText>
        </w:r>
      </w:del>
      <w:ins w:id="16" w:author="Meshi, Dar" w:date="2020-10-07T07:57:00Z">
        <w:r w:rsidR="007957C4">
          <w:rPr>
            <w:rFonts w:ascii="Times New Roman" w:eastAsia="Times New Roman" w:hAnsi="Times New Roman" w:cs="Times New Roman"/>
            <w:sz w:val="24"/>
            <w:szCs w:val="24"/>
          </w:rPr>
          <w:t xml:space="preserve"> satisf</w:t>
        </w:r>
      </w:ins>
      <w:ins w:id="17" w:author="Meshi, Dar" w:date="2020-10-07T07:59:00Z">
        <w:r w:rsidR="007957C4">
          <w:rPr>
            <w:rFonts w:ascii="Times New Roman" w:eastAsia="Times New Roman" w:hAnsi="Times New Roman" w:cs="Times New Roman"/>
            <w:sz w:val="24"/>
            <w:szCs w:val="24"/>
          </w:rPr>
          <w:t>y</w:t>
        </w:r>
      </w:ins>
      <w:ins w:id="18" w:author="Meshi, Dar" w:date="2020-10-07T07:57:00Z">
        <w:r w:rsidR="007957C4">
          <w:rPr>
            <w:rFonts w:ascii="Times New Roman" w:eastAsia="Times New Roman" w:hAnsi="Times New Roman" w:cs="Times New Roman"/>
            <w:sz w:val="24"/>
            <w:szCs w:val="24"/>
          </w:rPr>
          <w:t xml:space="preserve"> their innate drive </w:t>
        </w:r>
      </w:ins>
      <w:r>
        <w:rPr>
          <w:rFonts w:ascii="Times New Roman" w:eastAsia="Times New Roman" w:hAnsi="Times New Roman" w:cs="Times New Roman"/>
          <w:sz w:val="24"/>
          <w:szCs w:val="24"/>
        </w:rPr>
        <w:t xml:space="preserve">for </w:t>
      </w:r>
      <w:del w:id="19" w:author="Meshi, Dar" w:date="2020-10-07T07:51:00Z">
        <w:r w:rsidDel="00FE33E7">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acquir</w:t>
      </w:r>
      <w:ins w:id="20" w:author="Meshi, Dar" w:date="2020-10-07T07:51:00Z">
        <w:r w:rsidR="00FE33E7">
          <w:rPr>
            <w:rFonts w:ascii="Times New Roman" w:eastAsia="Times New Roman" w:hAnsi="Times New Roman" w:cs="Times New Roman"/>
            <w:sz w:val="24"/>
            <w:szCs w:val="24"/>
          </w:rPr>
          <w:t>ing</w:t>
        </w:r>
      </w:ins>
      <w:del w:id="21" w:author="Meshi, Dar" w:date="2020-10-07T07:51:00Z">
        <w:r w:rsidDel="00FE33E7">
          <w:rPr>
            <w:rFonts w:ascii="Times New Roman" w:eastAsia="Times New Roman" w:hAnsi="Times New Roman" w:cs="Times New Roman"/>
            <w:sz w:val="24"/>
            <w:szCs w:val="24"/>
          </w:rPr>
          <w:delText>ement</w:delText>
        </w:r>
      </w:del>
      <w:r>
        <w:rPr>
          <w:rFonts w:ascii="Times New Roman" w:eastAsia="Times New Roman" w:hAnsi="Times New Roman" w:cs="Times New Roman"/>
          <w:sz w:val="24"/>
          <w:szCs w:val="24"/>
        </w:rPr>
        <w:t>, building, and maint</w:t>
      </w:r>
      <w:ins w:id="22" w:author="Meshi, Dar" w:date="2020-10-07T07:51:00Z">
        <w:r w:rsidR="00FE33E7">
          <w:rPr>
            <w:rFonts w:ascii="Times New Roman" w:eastAsia="Times New Roman" w:hAnsi="Times New Roman" w:cs="Times New Roman"/>
            <w:sz w:val="24"/>
            <w:szCs w:val="24"/>
          </w:rPr>
          <w:t>aining</w:t>
        </w:r>
      </w:ins>
      <w:del w:id="23" w:author="Meshi, Dar" w:date="2020-10-07T07:51:00Z">
        <w:r w:rsidDel="00FE33E7">
          <w:rPr>
            <w:rFonts w:ascii="Times New Roman" w:eastAsia="Times New Roman" w:hAnsi="Times New Roman" w:cs="Times New Roman"/>
            <w:sz w:val="24"/>
            <w:szCs w:val="24"/>
          </w:rPr>
          <w:delText>enance of</w:delText>
        </w:r>
      </w:del>
      <w:r>
        <w:rPr>
          <w:rFonts w:ascii="Times New Roman" w:eastAsia="Times New Roman" w:hAnsi="Times New Roman" w:cs="Times New Roman"/>
          <w:sz w:val="24"/>
          <w:szCs w:val="24"/>
        </w:rPr>
        <w:t xml:space="preserve"> social connections </w:t>
      </w:r>
      <w:r w:rsidR="00465C0F">
        <w:fldChar w:fldCharType="begin"/>
      </w:r>
      <w:r w:rsidR="00465C0F">
        <w:instrText xml:space="preserve"> HYPERLINK "https://paperpile.com/c/LBVidN/Y1cS+0Gb0+7u4U" \h </w:instrText>
      </w:r>
      <w:r w:rsidR="00465C0F">
        <w:fldChar w:fldCharType="separate"/>
      </w:r>
      <w:r>
        <w:rPr>
          <w:rFonts w:ascii="Times New Roman" w:eastAsia="Times New Roman" w:hAnsi="Times New Roman" w:cs="Times New Roman"/>
          <w:sz w:val="24"/>
          <w:szCs w:val="24"/>
        </w:rPr>
        <w:t>(Bargh &amp; McKenna, 2004; Ellison et al., 2007; Haythornthwaite, 2005)</w:t>
      </w:r>
      <w:r w:rsidR="00465C0F">
        <w:rPr>
          <w:rFonts w:ascii="Times New Roman" w:eastAsia="Times New Roman" w:hAnsi="Times New Roman" w:cs="Times New Roman"/>
          <w:sz w:val="24"/>
          <w:szCs w:val="24"/>
        </w:rPr>
        <w:fldChar w:fldCharType="end"/>
      </w:r>
      <w:commentRangeStart w:id="24"/>
      <w:r>
        <w:rPr>
          <w:rFonts w:ascii="Times New Roman" w:eastAsia="Times New Roman" w:hAnsi="Times New Roman" w:cs="Times New Roman"/>
          <w:sz w:val="24"/>
          <w:szCs w:val="24"/>
        </w:rPr>
        <w:t>.</w:t>
      </w:r>
      <w:commentRangeEnd w:id="24"/>
      <w:r w:rsidR="007957C4">
        <w:rPr>
          <w:rStyle w:val="CommentReference"/>
        </w:rPr>
        <w:commentReference w:id="24"/>
      </w:r>
      <w:r>
        <w:rPr>
          <w:rFonts w:ascii="Times New Roman" w:eastAsia="Times New Roman" w:hAnsi="Times New Roman" w:cs="Times New Roman"/>
          <w:sz w:val="24"/>
          <w:szCs w:val="24"/>
        </w:rPr>
        <w:t xml:space="preserve"> More broadly, social media can enhance individuals’ social networks </w:t>
      </w:r>
      <w:r w:rsidR="00465C0F">
        <w:fldChar w:fldCharType="begin"/>
      </w:r>
      <w:r w:rsidR="00465C0F">
        <w:instrText xml:space="preserve"> HYPERLINK "https://paperpile.com/c/LBVidN/bnVT" \h </w:instrText>
      </w:r>
      <w:r w:rsidR="00465C0F">
        <w:fldChar w:fldCharType="separate"/>
      </w:r>
      <w:r>
        <w:rPr>
          <w:rFonts w:ascii="Times New Roman" w:eastAsia="Times New Roman" w:hAnsi="Times New Roman" w:cs="Times New Roman"/>
          <w:sz w:val="24"/>
          <w:szCs w:val="24"/>
        </w:rPr>
        <w:t>(Kalpidou et al., 2011)</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promote stronger social ties </w:t>
      </w:r>
      <w:r w:rsidR="00465C0F">
        <w:fldChar w:fldCharType="begin"/>
      </w:r>
      <w:r w:rsidR="00465C0F">
        <w:instrText xml:space="preserve"> HYPERLINK "https://paperpile.com/c/LBVidN/pqbS" \h </w:instrText>
      </w:r>
      <w:r w:rsidR="00465C0F">
        <w:fldChar w:fldCharType="separate"/>
      </w:r>
      <w:r>
        <w:rPr>
          <w:rFonts w:ascii="Times New Roman" w:eastAsia="Times New Roman" w:hAnsi="Times New Roman" w:cs="Times New Roman"/>
          <w:sz w:val="24"/>
          <w:szCs w:val="24"/>
        </w:rPr>
        <w:t>(Kim et al., 2016)</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help organize group activities </w:t>
      </w:r>
      <w:r w:rsidR="00465C0F">
        <w:fldChar w:fldCharType="begin"/>
      </w:r>
      <w:r w:rsidR="00465C0F">
        <w:instrText xml:space="preserve"> HYPERLINK "https://paperpile.com/c/LBVidN/ywc9" \h </w:instrText>
      </w:r>
      <w:r w:rsidR="00465C0F">
        <w:fldChar w:fldCharType="separate"/>
      </w:r>
      <w:r>
        <w:rPr>
          <w:rFonts w:ascii="Times New Roman" w:eastAsia="Times New Roman" w:hAnsi="Times New Roman" w:cs="Times New Roman"/>
          <w:sz w:val="24"/>
          <w:szCs w:val="24"/>
        </w:rPr>
        <w:t>(Kirschner &amp; Karpinski, 2010)</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mitigate </w:t>
      </w:r>
      <w:commentRangeStart w:id="25"/>
      <w:r>
        <w:rPr>
          <w:rFonts w:ascii="Times New Roman" w:eastAsia="Times New Roman" w:hAnsi="Times New Roman" w:cs="Times New Roman"/>
          <w:sz w:val="24"/>
          <w:szCs w:val="24"/>
        </w:rPr>
        <w:t xml:space="preserve">loneliness </w:t>
      </w:r>
      <w:commentRangeEnd w:id="25"/>
      <w:r w:rsidR="009D39AD">
        <w:rPr>
          <w:rStyle w:val="CommentReference"/>
        </w:rPr>
        <w:commentReference w:id="25"/>
      </w:r>
      <w:r w:rsidR="00465C0F">
        <w:fldChar w:fldCharType="begin"/>
      </w:r>
      <w:r w:rsidR="00465C0F">
        <w:instrText xml:space="preserve"> HYPERLINK "https://paperpile.com/c/LBVidN/0dlz" \h </w:instrText>
      </w:r>
      <w:r w:rsidR="00465C0F">
        <w:fldChar w:fldCharType="separate"/>
      </w:r>
      <w:r>
        <w:rPr>
          <w:rFonts w:ascii="Times New Roman" w:eastAsia="Times New Roman" w:hAnsi="Times New Roman" w:cs="Times New Roman"/>
          <w:sz w:val="24"/>
          <w:szCs w:val="24"/>
        </w:rPr>
        <w:t>(Teppers et al., 2014)</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offset geo-temporal differences </w:t>
      </w:r>
      <w:r w:rsidR="00465C0F">
        <w:fldChar w:fldCharType="begin"/>
      </w:r>
      <w:r w:rsidR="00465C0F">
        <w:instrText xml:space="preserve"> HYPERLINK "https://paperpile.com/c/LBVidN/F2xH" \h </w:instrText>
      </w:r>
      <w:r w:rsidR="00465C0F">
        <w:fldChar w:fldCharType="separate"/>
      </w:r>
      <w:r>
        <w:rPr>
          <w:rFonts w:ascii="Times New Roman" w:eastAsia="Times New Roman" w:hAnsi="Times New Roman" w:cs="Times New Roman"/>
          <w:sz w:val="24"/>
          <w:szCs w:val="24"/>
        </w:rPr>
        <w:t>(Chai &amp; Kim, 2012)</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On the other hand, evidence also suggest</w:t>
      </w:r>
      <w:ins w:id="26" w:author="Meshi, Dar" w:date="2020-10-07T08:06:00Z">
        <w:r w:rsidR="008D3D7D">
          <w:rPr>
            <w:rFonts w:ascii="Times New Roman" w:eastAsia="Times New Roman" w:hAnsi="Times New Roman" w:cs="Times New Roman"/>
            <w:sz w:val="24"/>
            <w:szCs w:val="24"/>
          </w:rPr>
          <w:t>s</w:t>
        </w:r>
      </w:ins>
      <w:del w:id="27" w:author="Meshi, Dar" w:date="2020-10-07T08:06:00Z">
        <w:r w:rsidDel="008D3D7D">
          <w:rPr>
            <w:rFonts w:ascii="Times New Roman" w:eastAsia="Times New Roman" w:hAnsi="Times New Roman" w:cs="Times New Roman"/>
            <w:sz w:val="24"/>
            <w:szCs w:val="24"/>
          </w:rPr>
          <w:delText>ed</w:delText>
        </w:r>
      </w:del>
      <w:r>
        <w:rPr>
          <w:rFonts w:ascii="Times New Roman" w:eastAsia="Times New Roman" w:hAnsi="Times New Roman" w:cs="Times New Roman"/>
          <w:sz w:val="24"/>
          <w:szCs w:val="24"/>
        </w:rPr>
        <w:t xml:space="preserve"> that social media use can lead to negative affect </w:t>
      </w:r>
      <w:r w:rsidR="00465C0F">
        <w:fldChar w:fldCharType="begin"/>
      </w:r>
      <w:r w:rsidR="00465C0F">
        <w:instrText xml:space="preserve"> HYPERLINK "https://paperpile.com/c/LBVidN/p8Vqb" \h </w:instrText>
      </w:r>
      <w:r w:rsidR="00465C0F">
        <w:fldChar w:fldCharType="separate"/>
      </w:r>
      <w:r>
        <w:rPr>
          <w:rFonts w:ascii="Times New Roman" w:eastAsia="Times New Roman" w:hAnsi="Times New Roman" w:cs="Times New Roman"/>
          <w:sz w:val="24"/>
          <w:szCs w:val="24"/>
        </w:rPr>
        <w:t>(Faelens et al., 2021)</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loneliness </w:t>
      </w:r>
      <w:r w:rsidR="00465C0F">
        <w:fldChar w:fldCharType="begin"/>
      </w:r>
      <w:r w:rsidR="00465C0F">
        <w:instrText xml:space="preserve"> HYPERLINK "https://paperpile.com/c/LBVidN/A1eAH" \h </w:instrText>
      </w:r>
      <w:r w:rsidR="00465C0F">
        <w:fldChar w:fldCharType="separate"/>
      </w:r>
      <w:r>
        <w:rPr>
          <w:rFonts w:ascii="Times New Roman" w:eastAsia="Times New Roman" w:hAnsi="Times New Roman" w:cs="Times New Roman"/>
          <w:sz w:val="24"/>
          <w:szCs w:val="24"/>
        </w:rPr>
        <w:t>(Hunt et al., 2018)</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commentRangeStart w:id="28"/>
      <w:ins w:id="29" w:author="Meshi, Dar" w:date="2020-10-07T08:05:00Z">
        <w:r w:rsidR="008D3D7D">
          <w:rPr>
            <w:rFonts w:ascii="Times New Roman" w:eastAsia="Times New Roman" w:hAnsi="Times New Roman" w:cs="Times New Roman"/>
            <w:sz w:val="24"/>
            <w:szCs w:val="24"/>
          </w:rPr>
          <w:t>depression</w:t>
        </w:r>
      </w:ins>
      <w:commentRangeEnd w:id="28"/>
      <w:ins w:id="30" w:author="Meshi, Dar" w:date="2020-10-07T08:06:00Z">
        <w:r w:rsidR="008D3D7D">
          <w:rPr>
            <w:rStyle w:val="CommentReference"/>
          </w:rPr>
          <w:commentReference w:id="28"/>
        </w:r>
      </w:ins>
      <w:ins w:id="31" w:author="Meshi, Dar" w:date="2020-10-07T08:05:00Z">
        <w:r w:rsidR="008D3D7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and diminished wellbeing </w:t>
      </w:r>
      <w:r w:rsidR="00465C0F">
        <w:fldChar w:fldCharType="begin"/>
      </w:r>
      <w:r w:rsidR="00465C0F">
        <w:instrText xml:space="preserve"> HYPERLINK "https://paperpile.com/c/LBVidN/tCeR" \h </w:instrText>
      </w:r>
      <w:r w:rsidR="00465C0F">
        <w:fldChar w:fldCharType="separate"/>
      </w:r>
      <w:r>
        <w:rPr>
          <w:rFonts w:ascii="Times New Roman" w:eastAsia="Times New Roman" w:hAnsi="Times New Roman" w:cs="Times New Roman"/>
          <w:sz w:val="24"/>
          <w:szCs w:val="24"/>
        </w:rPr>
        <w:t>(Verduyn et al., 2017)</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As researchers try to reconcile this conflicting evidence that social media could both benefit and harm individual’s wellbeing, there’s increasing research effort into trying to characterize different types of social media use, as well as the psychological and neural processes that might be involved in these processes. </w:t>
      </w:r>
    </w:p>
    <w:p w14:paraId="04C933CE" w14:textId="77777777" w:rsidR="0061274F" w:rsidRDefault="00843F03">
      <w:pPr>
        <w:pStyle w:val="Heading2"/>
        <w:spacing w:line="480" w:lineRule="auto"/>
        <w:rPr>
          <w:rFonts w:ascii="Times New Roman" w:eastAsia="Times New Roman" w:hAnsi="Times New Roman" w:cs="Times New Roman"/>
          <w:sz w:val="24"/>
          <w:szCs w:val="24"/>
        </w:rPr>
      </w:pPr>
      <w:bookmarkStart w:id="32" w:name="_higtmnhckoqu" w:colFirst="0" w:colLast="0"/>
      <w:bookmarkEnd w:id="32"/>
      <w:commentRangeStart w:id="33"/>
      <w:r>
        <w:rPr>
          <w:rFonts w:ascii="Times New Roman" w:eastAsia="Times New Roman" w:hAnsi="Times New Roman" w:cs="Times New Roman"/>
          <w:sz w:val="24"/>
          <w:szCs w:val="24"/>
        </w:rPr>
        <w:t xml:space="preserve">1.1 Social exclusion </w:t>
      </w:r>
      <w:commentRangeEnd w:id="33"/>
      <w:r w:rsidR="0092339D">
        <w:rPr>
          <w:rStyle w:val="CommentReference"/>
        </w:rPr>
        <w:commentReference w:id="33"/>
      </w:r>
    </w:p>
    <w:p w14:paraId="35D50861" w14:textId="3475C65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growing line of research has investigated the role of social media in individuals’ responses to social exclusion </w:t>
      </w:r>
      <w:r w:rsidR="00465C0F">
        <w:fldChar w:fldCharType="begin"/>
      </w:r>
      <w:r w:rsidR="00465C0F">
        <w:instrText xml:space="preserve"> HYPERLINK "https://paperpile.com/c/LBVidN/6jVXH+NuDdz+giDty" \h </w:instrText>
      </w:r>
      <w:r w:rsidR="00465C0F">
        <w:fldChar w:fldCharType="separate"/>
      </w:r>
      <w:r>
        <w:rPr>
          <w:rFonts w:ascii="Times New Roman" w:eastAsia="Times New Roman" w:hAnsi="Times New Roman" w:cs="Times New Roman"/>
          <w:sz w:val="24"/>
          <w:szCs w:val="24"/>
        </w:rPr>
        <w:t>(Chiou et al., 2015; Knausenberger et al., 2015; Maner et al., 2007)</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A</w:t>
      </w:r>
      <w:del w:id="34" w:author="Meshi, Dar" w:date="2020-10-07T08:07:00Z">
        <w:r w:rsidDel="003F4645">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 common occurrence </w:t>
      </w:r>
      <w:ins w:id="35" w:author="Meshi, Dar" w:date="2020-10-07T08:07:00Z">
        <w:r w:rsidR="003F4645">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both offline and online </w:t>
      </w:r>
      <w:ins w:id="36" w:author="Meshi, Dar" w:date="2020-10-07T08:07:00Z">
        <w:r w:rsidR="003F4645">
          <w:rPr>
            <w:rFonts w:ascii="Times New Roman" w:eastAsia="Times New Roman" w:hAnsi="Times New Roman" w:cs="Times New Roman"/>
            <w:sz w:val="24"/>
            <w:szCs w:val="24"/>
          </w:rPr>
          <w:t xml:space="preserve">interactions </w:t>
        </w:r>
      </w:ins>
      <w:r w:rsidR="00465C0F">
        <w:fldChar w:fldCharType="begin"/>
      </w:r>
      <w:r w:rsidR="00465C0F">
        <w:instrText xml:space="preserve"> HYPERLINK "https://paperpile.com/c/LBVidN/MLIE+fFOu+8YGS" \h </w:instrText>
      </w:r>
      <w:r w:rsidR="00465C0F">
        <w:fldChar w:fldCharType="separate"/>
      </w:r>
      <w:r>
        <w:rPr>
          <w:rFonts w:ascii="Times New Roman" w:eastAsia="Times New Roman" w:hAnsi="Times New Roman" w:cs="Times New Roman"/>
          <w:sz w:val="24"/>
          <w:szCs w:val="24"/>
        </w:rPr>
        <w:t>(Lutz &amp; Schneider, 2020; Sommer et al., 2020; Vorderer &amp; Schneider, 2017)</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social exclusion functions as a salient social signal </w:t>
      </w:r>
      <w:r w:rsidR="00465C0F">
        <w:fldChar w:fldCharType="begin"/>
      </w:r>
      <w:r w:rsidR="00465C0F">
        <w:instrText xml:space="preserve"> HYPERLINK "https://paperpile.com/c/LBVidN/TmPw8" \h </w:instrText>
      </w:r>
      <w:r w:rsidR="00465C0F">
        <w:fldChar w:fldCharType="separate"/>
      </w:r>
      <w:r>
        <w:rPr>
          <w:rFonts w:ascii="Times New Roman" w:eastAsia="Times New Roman" w:hAnsi="Times New Roman" w:cs="Times New Roman"/>
          <w:sz w:val="24"/>
          <w:szCs w:val="24"/>
        </w:rPr>
        <w:t>(Leary, 1990)</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constitutes a highly distressing experience that can lead to negative emotions and mental health problems, such as depression and anxiety </w:t>
      </w:r>
      <w:r w:rsidR="00465C0F">
        <w:fldChar w:fldCharType="begin"/>
      </w:r>
      <w:r w:rsidR="00465C0F">
        <w:instrText xml:space="preserve"> HYPERLINK "https://paperpile.com/c/LBVidN/2Mpu+xiku+X9CX" \h </w:instrText>
      </w:r>
      <w:r w:rsidR="00465C0F">
        <w:fldChar w:fldCharType="separate"/>
      </w:r>
      <w:r>
        <w:rPr>
          <w:rFonts w:ascii="Times New Roman" w:eastAsia="Times New Roman" w:hAnsi="Times New Roman" w:cs="Times New Roman"/>
          <w:sz w:val="24"/>
          <w:szCs w:val="24"/>
        </w:rPr>
        <w:t>(Nolan et al., 2003; Prinstein &amp; Aikins, 2004; Rigby, 2003)</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At the psychological level, social exclusion can cause negative </w:t>
      </w:r>
      <w:r>
        <w:rPr>
          <w:rFonts w:ascii="Times New Roman" w:eastAsia="Times New Roman" w:hAnsi="Times New Roman" w:cs="Times New Roman"/>
          <w:sz w:val="24"/>
          <w:szCs w:val="24"/>
        </w:rPr>
        <w:lastRenderedPageBreak/>
        <w:t xml:space="preserve">emotions such as loneliness, jealousy, depression, and anxiety </w:t>
      </w:r>
      <w:r w:rsidR="00465C0F">
        <w:fldChar w:fldCharType="begin"/>
      </w:r>
      <w:r w:rsidR="00465C0F">
        <w:instrText xml:space="preserve"> HYPERLINK "https://paperpile.com/c/LBVidN/MQob+TmPw8+Vjta" \h </w:instrText>
      </w:r>
      <w:r w:rsidR="00465C0F">
        <w:fldChar w:fldCharType="separate"/>
      </w:r>
      <w:r>
        <w:rPr>
          <w:rFonts w:ascii="Times New Roman" w:eastAsia="Times New Roman" w:hAnsi="Times New Roman" w:cs="Times New Roman"/>
          <w:sz w:val="24"/>
          <w:szCs w:val="24"/>
        </w:rPr>
        <w:t>(Roy F. Baumeister &amp; Tice, 1990; Leary, 1990; Stillman et al., 2009)</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threaten one’s fundamental psychological needs such as self-esteem, need for belonging, control, and sense of meaningful existence </w:t>
      </w:r>
      <w:r w:rsidR="00465C0F">
        <w:fldChar w:fldCharType="begin"/>
      </w:r>
      <w:r w:rsidR="00465C0F">
        <w:instrText xml:space="preserve"> HYPERLINK "https://paperpile.com/c/LBVidN/fpvt" \h </w:instrText>
      </w:r>
      <w:r w:rsidR="00465C0F">
        <w:fldChar w:fldCharType="separate"/>
      </w:r>
      <w:r>
        <w:rPr>
          <w:rFonts w:ascii="Times New Roman" w:eastAsia="Times New Roman" w:hAnsi="Times New Roman" w:cs="Times New Roman"/>
          <w:sz w:val="24"/>
          <w:szCs w:val="24"/>
        </w:rPr>
        <w:t>(Williams &amp; Nida, 2011)</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commentRangeStart w:id="37"/>
      <w:r>
        <w:rPr>
          <w:rFonts w:ascii="Times New Roman" w:eastAsia="Times New Roman" w:hAnsi="Times New Roman" w:cs="Times New Roman"/>
          <w:sz w:val="24"/>
          <w:szCs w:val="24"/>
        </w:rPr>
        <w:t>At the neural level</w:t>
      </w:r>
      <w:commentRangeEnd w:id="37"/>
      <w:r w:rsidR="00C366B5">
        <w:rPr>
          <w:rStyle w:val="CommentReference"/>
        </w:rPr>
        <w:commentReference w:id="37"/>
      </w:r>
      <w:r>
        <w:rPr>
          <w:rFonts w:ascii="Times New Roman" w:eastAsia="Times New Roman" w:hAnsi="Times New Roman" w:cs="Times New Roman"/>
          <w:sz w:val="24"/>
          <w:szCs w:val="24"/>
        </w:rPr>
        <w:t xml:space="preserve">, social exclusion </w:t>
      </w:r>
      <w:ins w:id="38" w:author="Meshi, Dar" w:date="2020-10-07T08:08:00Z">
        <w:r w:rsidR="003F4645">
          <w:rPr>
            <w:rFonts w:ascii="Times New Roman" w:eastAsia="Times New Roman" w:hAnsi="Times New Roman" w:cs="Times New Roman"/>
            <w:sz w:val="24"/>
            <w:szCs w:val="24"/>
          </w:rPr>
          <w:t>h</w:t>
        </w:r>
      </w:ins>
      <w:del w:id="39" w:author="Meshi, Dar" w:date="2020-10-07T08:08:00Z">
        <w:r w:rsidDel="003F4645">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 xml:space="preserve">as </w:t>
      </w:r>
      <w:ins w:id="40" w:author="Meshi, Dar" w:date="2020-10-07T08:08:00Z">
        <w:r w:rsidR="003F4645">
          <w:rPr>
            <w:rFonts w:ascii="Times New Roman" w:eastAsia="Times New Roman" w:hAnsi="Times New Roman" w:cs="Times New Roman"/>
            <w:sz w:val="24"/>
            <w:szCs w:val="24"/>
          </w:rPr>
          <w:t xml:space="preserve">been </w:t>
        </w:r>
      </w:ins>
      <w:r>
        <w:rPr>
          <w:rFonts w:ascii="Times New Roman" w:eastAsia="Times New Roman" w:hAnsi="Times New Roman" w:cs="Times New Roman"/>
          <w:sz w:val="24"/>
          <w:szCs w:val="24"/>
        </w:rPr>
        <w:t>found to elicit neural activity in regions associated with emotion</w:t>
      </w:r>
      <w:del w:id="41" w:author="Meshi, Dar" w:date="2020-10-07T08:08:00Z">
        <w:r w:rsidDel="003F4645">
          <w:rPr>
            <w:rFonts w:ascii="Times New Roman" w:eastAsia="Times New Roman" w:hAnsi="Times New Roman" w:cs="Times New Roman"/>
            <w:sz w:val="24"/>
            <w:szCs w:val="24"/>
          </w:rPr>
          <w:delText>al</w:delText>
        </w:r>
      </w:del>
      <w:r>
        <w:rPr>
          <w:rFonts w:ascii="Times New Roman" w:eastAsia="Times New Roman" w:hAnsi="Times New Roman" w:cs="Times New Roman"/>
          <w:sz w:val="24"/>
          <w:szCs w:val="24"/>
        </w:rPr>
        <w:t xml:space="preserve"> regulation (e.g.</w:t>
      </w:r>
      <w:ins w:id="42" w:author="Meshi, Dar" w:date="2020-10-07T08:08:00Z">
        <w:r w:rsidR="003F4645">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orbitofrontal cortex) and mentalizing (i.e.</w:t>
      </w:r>
      <w:ins w:id="43" w:author="Meshi, Dar" w:date="2020-10-07T08:08:00Z">
        <w:r w:rsidR="003F4645">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thinking of others’ mental states) </w:t>
      </w:r>
      <w:r w:rsidR="00465C0F">
        <w:fldChar w:fldCharType="begin"/>
      </w:r>
      <w:r w:rsidR="00465C0F">
        <w:instrText xml:space="preserve"> HYPERLINK "https://paperpile.com/c/LBVidN/xF0ed+lL1tP" \h </w:instrText>
      </w:r>
      <w:r w:rsidR="00465C0F">
        <w:fldChar w:fldCharType="separate"/>
      </w:r>
      <w:r>
        <w:rPr>
          <w:rFonts w:ascii="Times New Roman" w:eastAsia="Times New Roman" w:hAnsi="Times New Roman" w:cs="Times New Roman"/>
          <w:sz w:val="24"/>
          <w:szCs w:val="24"/>
          <w:u w:val="single"/>
        </w:rPr>
        <w:t>(Vijayakumar et al. 2017; Cacioppo et al. 2013)</w:t>
      </w:r>
      <w:r w:rsidR="00465C0F">
        <w:rPr>
          <w:rFonts w:ascii="Times New Roman" w:eastAsia="Times New Roman" w:hAnsi="Times New Roman" w:cs="Times New Roman"/>
          <w:sz w:val="24"/>
          <w:szCs w:val="24"/>
          <w:u w:val="single"/>
        </w:rPr>
        <w:fldChar w:fldCharType="end"/>
      </w:r>
      <w:r>
        <w:rPr>
          <w:rFonts w:ascii="Times New Roman" w:eastAsia="Times New Roman" w:hAnsi="Times New Roman" w:cs="Times New Roman"/>
          <w:sz w:val="24"/>
          <w:szCs w:val="24"/>
        </w:rPr>
        <w:t xml:space="preserve">. </w:t>
      </w:r>
      <w:commentRangeStart w:id="44"/>
      <w:r>
        <w:rPr>
          <w:rFonts w:ascii="Times New Roman" w:eastAsia="Times New Roman" w:hAnsi="Times New Roman" w:cs="Times New Roman"/>
          <w:sz w:val="24"/>
          <w:szCs w:val="24"/>
        </w:rPr>
        <w:t>After social exclusion</w:t>
      </w:r>
      <w:commentRangeEnd w:id="44"/>
      <w:r w:rsidR="00C366B5">
        <w:rPr>
          <w:rStyle w:val="CommentReference"/>
        </w:rPr>
        <w:commentReference w:id="44"/>
      </w:r>
      <w:r>
        <w:rPr>
          <w:rFonts w:ascii="Times New Roman" w:eastAsia="Times New Roman" w:hAnsi="Times New Roman" w:cs="Times New Roman"/>
          <w:sz w:val="24"/>
          <w:szCs w:val="24"/>
        </w:rPr>
        <w:t xml:space="preserve">, individuals tend to seek social contact </w:t>
      </w:r>
      <w:r w:rsidR="00465C0F">
        <w:fldChar w:fldCharType="begin"/>
      </w:r>
      <w:r w:rsidR="00465C0F">
        <w:instrText xml:space="preserve"> HYPERLINK "https://paperpile.com/c/LBVidN/NuDdz+nxoFa" \h </w:instrText>
      </w:r>
      <w:r w:rsidR="00465C0F">
        <w:fldChar w:fldCharType="separate"/>
      </w:r>
      <w:r>
        <w:rPr>
          <w:rFonts w:ascii="Times New Roman" w:eastAsia="Times New Roman" w:hAnsi="Times New Roman" w:cs="Times New Roman"/>
          <w:sz w:val="24"/>
          <w:szCs w:val="24"/>
        </w:rPr>
        <w:t>(Maner et al., 2007; Xu et al., 2017)</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are more motivated to perform in a cognitive task to help establish a connection with others </w:t>
      </w:r>
      <w:r w:rsidR="00465C0F">
        <w:fldChar w:fldCharType="begin"/>
      </w:r>
      <w:r w:rsidR="00465C0F">
        <w:instrText xml:space="preserve"> HYPERLINK "https://paperpile.com/c/LBVidN/ogQ7G" \h </w:instrText>
      </w:r>
      <w:r w:rsidR="00465C0F">
        <w:fldChar w:fldCharType="separate"/>
      </w:r>
      <w:r>
        <w:rPr>
          <w:rFonts w:ascii="Times New Roman" w:eastAsia="Times New Roman" w:hAnsi="Times New Roman" w:cs="Times New Roman"/>
          <w:sz w:val="24"/>
          <w:szCs w:val="24"/>
        </w:rPr>
        <w:t>(Jamieson et al., 2010)</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48AF40F6" w14:textId="693B6F8C" w:rsidR="0061274F" w:rsidRDefault="00843F03">
      <w:pPr>
        <w:pStyle w:val="Heading3"/>
        <w:spacing w:line="480" w:lineRule="auto"/>
        <w:rPr>
          <w:rFonts w:ascii="Times New Roman" w:eastAsia="Times New Roman" w:hAnsi="Times New Roman" w:cs="Times New Roman"/>
          <w:color w:val="000000"/>
          <w:sz w:val="24"/>
          <w:szCs w:val="24"/>
        </w:rPr>
      </w:pPr>
      <w:bookmarkStart w:id="45" w:name="_9nr4bdmb29os" w:colFirst="0" w:colLast="0"/>
      <w:bookmarkEnd w:id="45"/>
      <w:r>
        <w:rPr>
          <w:rFonts w:ascii="Times New Roman" w:eastAsia="Times New Roman" w:hAnsi="Times New Roman" w:cs="Times New Roman"/>
          <w:color w:val="000000"/>
          <w:sz w:val="24"/>
          <w:szCs w:val="24"/>
        </w:rPr>
        <w:t>1.</w:t>
      </w:r>
      <w:ins w:id="46" w:author="Meshi, Dar" w:date="2020-10-07T08:50:00Z">
        <w:r w:rsidR="00B2621B">
          <w:rPr>
            <w:rFonts w:ascii="Times New Roman" w:eastAsia="Times New Roman" w:hAnsi="Times New Roman" w:cs="Times New Roman"/>
            <w:color w:val="000000"/>
            <w:sz w:val="24"/>
            <w:szCs w:val="24"/>
          </w:rPr>
          <w:t>3</w:t>
        </w:r>
      </w:ins>
      <w:del w:id="47" w:author="Meshi, Dar" w:date="2020-10-07T08:50:00Z">
        <w:r w:rsidDel="00B2621B">
          <w:rPr>
            <w:rFonts w:ascii="Times New Roman" w:eastAsia="Times New Roman" w:hAnsi="Times New Roman" w:cs="Times New Roman"/>
            <w:color w:val="000000"/>
            <w:sz w:val="24"/>
            <w:szCs w:val="24"/>
          </w:rPr>
          <w:delText>1.1</w:delText>
        </w:r>
      </w:del>
      <w:r>
        <w:rPr>
          <w:rFonts w:ascii="Times New Roman" w:eastAsia="Times New Roman" w:hAnsi="Times New Roman" w:cs="Times New Roman"/>
          <w:color w:val="000000"/>
          <w:sz w:val="24"/>
          <w:szCs w:val="24"/>
        </w:rPr>
        <w:t xml:space="preserve"> </w:t>
      </w:r>
      <w:commentRangeStart w:id="48"/>
      <w:r>
        <w:rPr>
          <w:rFonts w:ascii="Times New Roman" w:eastAsia="Times New Roman" w:hAnsi="Times New Roman" w:cs="Times New Roman"/>
          <w:color w:val="000000"/>
          <w:sz w:val="24"/>
          <w:szCs w:val="24"/>
        </w:rPr>
        <w:t>Social media and social exclusion</w:t>
      </w:r>
      <w:commentRangeEnd w:id="48"/>
      <w:r w:rsidR="00C366B5">
        <w:rPr>
          <w:rStyle w:val="CommentReference"/>
          <w:color w:val="auto"/>
        </w:rPr>
        <w:commentReference w:id="48"/>
      </w:r>
    </w:p>
    <w:p w14:paraId="065C0166" w14:textId="710C08C6"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social exclusion threatens our fundamental needs for connection and belongingness, and that social media can be an effective tool for establishing </w:t>
      </w:r>
      <w:ins w:id="49" w:author="Meshi, Dar" w:date="2020-10-07T08:21:00Z">
        <w:r w:rsidR="00465C0F">
          <w:rPr>
            <w:rFonts w:ascii="Times New Roman" w:eastAsia="Times New Roman" w:hAnsi="Times New Roman" w:cs="Times New Roman"/>
            <w:sz w:val="24"/>
            <w:szCs w:val="24"/>
          </w:rPr>
          <w:t xml:space="preserve">these </w:t>
        </w:r>
      </w:ins>
      <w:ins w:id="50" w:author="Meshi, Dar" w:date="2020-10-07T08:20:00Z">
        <w:r w:rsidR="00465C0F">
          <w:rPr>
            <w:rFonts w:ascii="Times New Roman" w:eastAsia="Times New Roman" w:hAnsi="Times New Roman" w:cs="Times New Roman"/>
            <w:sz w:val="24"/>
            <w:szCs w:val="24"/>
          </w:rPr>
          <w:t>social connection</w:t>
        </w:r>
      </w:ins>
      <w:ins w:id="51" w:author="Meshi, Dar" w:date="2020-10-07T08:21:00Z">
        <w:r w:rsidR="00465C0F">
          <w:rPr>
            <w:rFonts w:ascii="Times New Roman" w:eastAsia="Times New Roman" w:hAnsi="Times New Roman" w:cs="Times New Roman"/>
            <w:sz w:val="24"/>
            <w:szCs w:val="24"/>
          </w:rPr>
          <w:t>s</w:t>
        </w:r>
      </w:ins>
      <w:del w:id="52" w:author="Meshi, Dar" w:date="2020-10-07T08:21:00Z">
        <w:r w:rsidDel="00465C0F">
          <w:rPr>
            <w:rFonts w:ascii="Times New Roman" w:eastAsia="Times New Roman" w:hAnsi="Times New Roman" w:cs="Times New Roman"/>
            <w:sz w:val="24"/>
            <w:szCs w:val="24"/>
          </w:rPr>
          <w:delText>contacts</w:delText>
        </w:r>
      </w:del>
      <w:r>
        <w:rPr>
          <w:rFonts w:ascii="Times New Roman" w:eastAsia="Times New Roman" w:hAnsi="Times New Roman" w:cs="Times New Roman"/>
          <w:sz w:val="24"/>
          <w:szCs w:val="24"/>
        </w:rPr>
        <w:t xml:space="preserve">, prior work has investigated the role of social media in situations of social exclusion or rejection. This line of work </w:t>
      </w:r>
      <w:ins w:id="53" w:author="Meshi, Dar" w:date="2020-10-07T08:21:00Z">
        <w:r w:rsidR="00465C0F">
          <w:rPr>
            <w:rFonts w:ascii="Times New Roman" w:eastAsia="Times New Roman" w:hAnsi="Times New Roman" w:cs="Times New Roman"/>
            <w:sz w:val="24"/>
            <w:szCs w:val="24"/>
          </w:rPr>
          <w:t xml:space="preserve">has </w:t>
        </w:r>
      </w:ins>
      <w:r>
        <w:rPr>
          <w:rFonts w:ascii="Times New Roman" w:eastAsia="Times New Roman" w:hAnsi="Times New Roman" w:cs="Times New Roman"/>
          <w:sz w:val="24"/>
          <w:szCs w:val="24"/>
        </w:rPr>
        <w:t xml:space="preserve">provided consistent evidence that social media may alleviate or buffer the negative impact of social exclusion. Research in this area has most commonly employed the Cyberball paradigm </w:t>
      </w:r>
      <w:r w:rsidR="00465C0F">
        <w:fldChar w:fldCharType="begin"/>
      </w:r>
      <w:r w:rsidR="00465C0F">
        <w:instrText xml:space="preserve"> HYPERLINK "https://paperpile.com/c/LBVidN/SLxIO" \h </w:instrText>
      </w:r>
      <w:r w:rsidR="00465C0F">
        <w:fldChar w:fldCharType="separate"/>
      </w:r>
      <w:r>
        <w:rPr>
          <w:rFonts w:ascii="Times New Roman" w:eastAsia="Times New Roman" w:hAnsi="Times New Roman" w:cs="Times New Roman"/>
          <w:sz w:val="24"/>
          <w:szCs w:val="24"/>
        </w:rPr>
        <w:t>(Williams &amp; Jarvis, 2006)</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where participants are excluded from a virtual ball tossing game by two other players. Participants are often led to believe that the two other players are two individuals from other sites, when in fact they are computers with pre-programmed actions. </w:t>
      </w:r>
    </w:p>
    <w:p w14:paraId="12AE6C57" w14:textId="3C6231E8"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early study </w:t>
      </w:r>
      <w:ins w:id="54" w:author="Meshi, Dar" w:date="2020-10-07T08:23:00Z">
        <w:r w:rsidR="00465C0F">
          <w:rPr>
            <w:rFonts w:ascii="Times New Roman" w:eastAsia="Times New Roman" w:hAnsi="Times New Roman" w:cs="Times New Roman"/>
            <w:sz w:val="24"/>
            <w:szCs w:val="24"/>
          </w:rPr>
          <w:t xml:space="preserve">investigating general online </w:t>
        </w:r>
      </w:ins>
      <w:ins w:id="55" w:author="Meshi, Dar" w:date="2020-10-07T08:24:00Z">
        <w:r w:rsidR="00465C0F">
          <w:rPr>
            <w:rFonts w:ascii="Times New Roman" w:eastAsia="Times New Roman" w:hAnsi="Times New Roman" w:cs="Times New Roman"/>
            <w:sz w:val="24"/>
            <w:szCs w:val="24"/>
          </w:rPr>
          <w:t xml:space="preserve">social </w:t>
        </w:r>
      </w:ins>
      <w:ins w:id="56" w:author="Meshi, Dar" w:date="2020-10-07T08:23:00Z">
        <w:r w:rsidR="00465C0F">
          <w:rPr>
            <w:rFonts w:ascii="Times New Roman" w:eastAsia="Times New Roman" w:hAnsi="Times New Roman" w:cs="Times New Roman"/>
            <w:sz w:val="24"/>
            <w:szCs w:val="24"/>
          </w:rPr>
          <w:t xml:space="preserve">interaction </w:t>
        </w:r>
      </w:ins>
      <w:r w:rsidR="00465C0F">
        <w:fldChar w:fldCharType="begin"/>
      </w:r>
      <w:r w:rsidR="00465C0F">
        <w:instrText xml:space="preserve"> HYPERLINK "https://paperpile.com/c/LBVidN/4y84" \h </w:instrText>
      </w:r>
      <w:r w:rsidR="00465C0F">
        <w:fldChar w:fldCharType="separate"/>
      </w:r>
      <w:r>
        <w:rPr>
          <w:rFonts w:ascii="Times New Roman" w:eastAsia="Times New Roman" w:hAnsi="Times New Roman" w:cs="Times New Roman"/>
          <w:sz w:val="24"/>
          <w:szCs w:val="24"/>
        </w:rPr>
        <w:t>(Gross, 2009)</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participants first completed the Cyberball game, and were then randomized to either play a solitary game or chat with a stranger through online instant messaging. Results of this study showed that participants in the instant messaging condition reported higher self-esteem and </w:t>
      </w:r>
      <w:r>
        <w:rPr>
          <w:rFonts w:ascii="Times New Roman" w:eastAsia="Times New Roman" w:hAnsi="Times New Roman" w:cs="Times New Roman"/>
          <w:sz w:val="24"/>
          <w:szCs w:val="24"/>
        </w:rPr>
        <w:lastRenderedPageBreak/>
        <w:t>relational value than those who played a solitary game</w:t>
      </w:r>
      <w:ins w:id="57" w:author="Meshi, Dar" w:date="2020-10-07T08:22:00Z">
        <w:r w:rsidR="00465C0F">
          <w:rPr>
            <w:rFonts w:ascii="Times New Roman" w:eastAsia="Times New Roman" w:hAnsi="Times New Roman" w:cs="Times New Roman"/>
            <w:sz w:val="24"/>
            <w:szCs w:val="24"/>
          </w:rPr>
          <w:t>. This</w:t>
        </w:r>
      </w:ins>
      <w:del w:id="58" w:author="Meshi, Dar" w:date="2020-10-07T08:22:00Z">
        <w:r w:rsidDel="00465C0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provid</w:t>
      </w:r>
      <w:ins w:id="59" w:author="Meshi, Dar" w:date="2020-10-07T08:23:00Z">
        <w:r w:rsidR="00465C0F">
          <w:rPr>
            <w:rFonts w:ascii="Times New Roman" w:eastAsia="Times New Roman" w:hAnsi="Times New Roman" w:cs="Times New Roman"/>
            <w:sz w:val="24"/>
            <w:szCs w:val="24"/>
          </w:rPr>
          <w:t>ed</w:t>
        </w:r>
      </w:ins>
      <w:del w:id="60" w:author="Meshi, Dar" w:date="2020-10-07T08:23:00Z">
        <w:r w:rsidDel="00465C0F">
          <w:rPr>
            <w:rFonts w:ascii="Times New Roman" w:eastAsia="Times New Roman" w:hAnsi="Times New Roman" w:cs="Times New Roman"/>
            <w:sz w:val="24"/>
            <w:szCs w:val="24"/>
          </w:rPr>
          <w:delText>ing</w:delText>
        </w:r>
      </w:del>
      <w:r>
        <w:rPr>
          <w:rFonts w:ascii="Times New Roman" w:eastAsia="Times New Roman" w:hAnsi="Times New Roman" w:cs="Times New Roman"/>
          <w:sz w:val="24"/>
          <w:szCs w:val="24"/>
        </w:rPr>
        <w:t xml:space="preserve"> initial evidence that online </w:t>
      </w:r>
      <w:ins w:id="61" w:author="Meshi, Dar" w:date="2020-10-07T08:23:00Z">
        <w:r w:rsidR="00465C0F">
          <w:rPr>
            <w:rFonts w:ascii="Times New Roman" w:eastAsia="Times New Roman" w:hAnsi="Times New Roman" w:cs="Times New Roman"/>
            <w:sz w:val="24"/>
            <w:szCs w:val="24"/>
          </w:rPr>
          <w:t xml:space="preserve">social </w:t>
        </w:r>
      </w:ins>
      <w:r>
        <w:rPr>
          <w:rFonts w:ascii="Times New Roman" w:eastAsia="Times New Roman" w:hAnsi="Times New Roman" w:cs="Times New Roman"/>
          <w:sz w:val="24"/>
          <w:szCs w:val="24"/>
        </w:rPr>
        <w:t xml:space="preserve">interaction could alleviate the negative effects of social exclusion. Later studies have explicitly tested the role of social media (as opposed to </w:t>
      </w:r>
      <w:del w:id="62" w:author="Meshi, Dar" w:date="2020-10-07T08:24:00Z">
        <w:r w:rsidDel="00465C0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general online interaction</w:t>
      </w:r>
      <w:del w:id="63" w:author="Meshi, Dar" w:date="2020-10-07T08:24:00Z">
        <w:r w:rsidDel="00465C0F">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in buffering social pain</w:t>
      </w:r>
      <w:ins w:id="64" w:author="Meshi, Dar" w:date="2020-10-07T08:27:00Z">
        <w:r w:rsidR="00465C0F">
          <w:rPr>
            <w:rFonts w:ascii="Times New Roman" w:eastAsia="Times New Roman" w:hAnsi="Times New Roman" w:cs="Times New Roman"/>
            <w:sz w:val="24"/>
            <w:szCs w:val="24"/>
          </w:rPr>
          <w:t xml:space="preserve">. These studies </w:t>
        </w:r>
      </w:ins>
      <w:del w:id="65" w:author="Meshi, Dar" w:date="2020-10-07T08:27:00Z">
        <w:r w:rsidDel="00465C0F">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 xml:space="preserve">showed consistent evidence that </w:t>
      </w:r>
      <w:ins w:id="66" w:author="Meshi, Dar" w:date="2020-10-07T08:25:00Z">
        <w:r w:rsidR="00465C0F">
          <w:rPr>
            <w:rFonts w:ascii="Times New Roman" w:eastAsia="Times New Roman" w:hAnsi="Times New Roman" w:cs="Times New Roman"/>
            <w:sz w:val="24"/>
            <w:szCs w:val="24"/>
          </w:rPr>
          <w:t>aspects of social media</w:t>
        </w:r>
      </w:ins>
      <w:ins w:id="67" w:author="Meshi, Dar" w:date="2020-10-07T08:26:00Z">
        <w:r w:rsidR="00465C0F">
          <w:rPr>
            <w:rFonts w:ascii="Times New Roman" w:eastAsia="Times New Roman" w:hAnsi="Times New Roman" w:cs="Times New Roman"/>
            <w:sz w:val="24"/>
            <w:szCs w:val="24"/>
          </w:rPr>
          <w:t xml:space="preserve">, such as </w:t>
        </w:r>
      </w:ins>
      <w:del w:id="68" w:author="Meshi, Dar" w:date="2020-10-07T08:26:00Z">
        <w:r w:rsidDel="00465C0F">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subliminal prim</w:t>
      </w:r>
      <w:ins w:id="69" w:author="Meshi, Dar" w:date="2020-10-07T08:26:00Z">
        <w:r w:rsidR="00465C0F">
          <w:rPr>
            <w:rFonts w:ascii="Times New Roman" w:eastAsia="Times New Roman" w:hAnsi="Times New Roman" w:cs="Times New Roman"/>
            <w:sz w:val="24"/>
            <w:szCs w:val="24"/>
          </w:rPr>
          <w:t>ing with</w:t>
        </w:r>
      </w:ins>
      <w:del w:id="70" w:author="Meshi, Dar" w:date="2020-10-07T08:26:00Z">
        <w:r w:rsidDel="00465C0F">
          <w:rPr>
            <w:rFonts w:ascii="Times New Roman" w:eastAsia="Times New Roman" w:hAnsi="Times New Roman" w:cs="Times New Roman"/>
            <w:sz w:val="24"/>
            <w:szCs w:val="24"/>
          </w:rPr>
          <w:delText>e of</w:delText>
        </w:r>
      </w:del>
      <w:r>
        <w:rPr>
          <w:rFonts w:ascii="Times New Roman" w:eastAsia="Times New Roman" w:hAnsi="Times New Roman" w:cs="Times New Roman"/>
          <w:sz w:val="24"/>
          <w:szCs w:val="24"/>
        </w:rPr>
        <w:t xml:space="preserve"> social media </w:t>
      </w:r>
      <w:ins w:id="71" w:author="Meshi, Dar" w:date="2020-10-07T08:26:00Z">
        <w:r w:rsidR="00465C0F">
          <w:rPr>
            <w:rFonts w:ascii="Times New Roman" w:eastAsia="Times New Roman" w:hAnsi="Times New Roman" w:cs="Times New Roman"/>
            <w:sz w:val="24"/>
            <w:szCs w:val="24"/>
          </w:rPr>
          <w:t xml:space="preserve">images </w:t>
        </w:r>
      </w:ins>
      <w:r w:rsidR="00465C0F">
        <w:fldChar w:fldCharType="begin"/>
      </w:r>
      <w:r w:rsidR="00465C0F">
        <w:instrText xml:space="preserve"> HYPERLINK "https://paperpile.com/c/LBVidN/giDty+6jVXH" \h </w:instrText>
      </w:r>
      <w:r w:rsidR="00465C0F">
        <w:fldChar w:fldCharType="separate"/>
      </w:r>
      <w:r>
        <w:rPr>
          <w:rFonts w:ascii="Times New Roman" w:eastAsia="Times New Roman" w:hAnsi="Times New Roman" w:cs="Times New Roman"/>
          <w:sz w:val="24"/>
          <w:szCs w:val="24"/>
        </w:rPr>
        <w:t>(Chiou et al., 2015; Knausenberger et al., 2015)</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ins w:id="72" w:author="Meshi, Dar" w:date="2020-10-07T08:27:00Z">
        <w:r w:rsidR="00465C0F">
          <w:rPr>
            <w:rFonts w:ascii="Times New Roman" w:eastAsia="Times New Roman" w:hAnsi="Times New Roman" w:cs="Times New Roman"/>
            <w:sz w:val="24"/>
            <w:szCs w:val="24"/>
          </w:rPr>
          <w:t>and</w:t>
        </w:r>
      </w:ins>
      <w:ins w:id="73" w:author="Meshi, Dar" w:date="2020-10-07T08:26:00Z">
        <w:r w:rsidR="00465C0F">
          <w:rPr>
            <w:rFonts w:ascii="Times New Roman" w:eastAsia="Times New Roman" w:hAnsi="Times New Roman" w:cs="Times New Roman"/>
            <w:sz w:val="24"/>
            <w:szCs w:val="24"/>
          </w:rPr>
          <w:t xml:space="preserve"> simple</w:t>
        </w:r>
      </w:ins>
      <w:del w:id="74" w:author="Meshi, Dar" w:date="2020-10-07T08:26:00Z">
        <w:r w:rsidDel="00465C0F">
          <w:rPr>
            <w:rFonts w:ascii="Times New Roman" w:eastAsia="Times New Roman" w:hAnsi="Times New Roman" w:cs="Times New Roman"/>
            <w:sz w:val="24"/>
            <w:szCs w:val="24"/>
          </w:rPr>
          <w:delText>and the</w:delText>
        </w:r>
      </w:del>
      <w:r>
        <w:rPr>
          <w:rFonts w:ascii="Times New Roman" w:eastAsia="Times New Roman" w:hAnsi="Times New Roman" w:cs="Times New Roman"/>
          <w:sz w:val="24"/>
          <w:szCs w:val="24"/>
        </w:rPr>
        <w:t xml:space="preserve"> exposure to one’s Facebook page </w:t>
      </w:r>
      <w:r w:rsidR="00465C0F">
        <w:fldChar w:fldCharType="begin"/>
      </w:r>
      <w:r w:rsidR="00465C0F">
        <w:instrText xml:space="preserve"> HYPERLINK "https://paperpile.com/c/LBVidN/aL8uz" \h </w:instrText>
      </w:r>
      <w:r w:rsidR="00465C0F">
        <w:fldChar w:fldCharType="separate"/>
      </w:r>
      <w:r>
        <w:rPr>
          <w:rFonts w:ascii="Times New Roman" w:eastAsia="Times New Roman" w:hAnsi="Times New Roman" w:cs="Times New Roman"/>
          <w:sz w:val="24"/>
          <w:szCs w:val="24"/>
        </w:rPr>
        <w:t>(Knowles et al., 2015)</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can mitigate the negative consequences of exclusion. For instance, Knausenberger and colleagues exposed </w:t>
      </w:r>
      <w:del w:id="75" w:author="Meshi, Dar" w:date="2020-10-07T08:28:00Z">
        <w:r w:rsidDel="00465C0F">
          <w:rPr>
            <w:rFonts w:ascii="Times New Roman" w:eastAsia="Times New Roman" w:hAnsi="Times New Roman" w:cs="Times New Roman"/>
            <w:sz w:val="24"/>
            <w:szCs w:val="24"/>
          </w:rPr>
          <w:delText xml:space="preserve">included or excluded </w:delText>
        </w:r>
      </w:del>
      <w:r>
        <w:rPr>
          <w:rFonts w:ascii="Times New Roman" w:eastAsia="Times New Roman" w:hAnsi="Times New Roman" w:cs="Times New Roman"/>
          <w:sz w:val="24"/>
          <w:szCs w:val="24"/>
        </w:rPr>
        <w:t xml:space="preserve">participants </w:t>
      </w:r>
      <w:ins w:id="76" w:author="Meshi, Dar" w:date="2020-10-07T08:28:00Z">
        <w:r w:rsidR="00465C0F">
          <w:rPr>
            <w:rFonts w:ascii="Times New Roman" w:eastAsia="Times New Roman" w:hAnsi="Times New Roman" w:cs="Times New Roman"/>
            <w:sz w:val="24"/>
            <w:szCs w:val="24"/>
          </w:rPr>
          <w:t xml:space="preserve">during inclusion or exclusion from Cyberball </w:t>
        </w:r>
      </w:ins>
      <w:r>
        <w:rPr>
          <w:rFonts w:ascii="Times New Roman" w:eastAsia="Times New Roman" w:hAnsi="Times New Roman" w:cs="Times New Roman"/>
          <w:sz w:val="24"/>
          <w:szCs w:val="24"/>
        </w:rPr>
        <w:t xml:space="preserve">to either the Facebook icon or a control icon (Flash Player icon) at the margin of the screen. The results of this study showed that excluded participants in the control condition showed more interest in future social contact than participants in the Facebook icon condition, </w:t>
      </w:r>
      <w:commentRangeStart w:id="77"/>
      <w:r>
        <w:rPr>
          <w:rFonts w:ascii="Times New Roman" w:eastAsia="Times New Roman" w:hAnsi="Times New Roman" w:cs="Times New Roman"/>
          <w:sz w:val="24"/>
          <w:szCs w:val="24"/>
        </w:rPr>
        <w:t>suggesting that Facebook may restore the relational need after social exclusion</w:t>
      </w:r>
      <w:commentRangeEnd w:id="77"/>
      <w:r w:rsidR="00465C0F">
        <w:rPr>
          <w:rStyle w:val="CommentReference"/>
        </w:rPr>
        <w:commentReference w:id="77"/>
      </w:r>
      <w:r>
        <w:rPr>
          <w:rFonts w:ascii="Times New Roman" w:eastAsia="Times New Roman" w:hAnsi="Times New Roman" w:cs="Times New Roman"/>
          <w:sz w:val="24"/>
          <w:szCs w:val="24"/>
        </w:rPr>
        <w:t>. Notably, this effect was observed when most of the participants did not report noticing an</w:t>
      </w:r>
      <w:del w:id="78" w:author="Meshi, Dar" w:date="2020-10-07T08:30:00Z">
        <w:r w:rsidDel="00465C0F">
          <w:rPr>
            <w:rFonts w:ascii="Times New Roman" w:eastAsia="Times New Roman" w:hAnsi="Times New Roman" w:cs="Times New Roman"/>
            <w:sz w:val="24"/>
            <w:szCs w:val="24"/>
          </w:rPr>
          <w:delText>y</w:delText>
        </w:r>
      </w:del>
      <w:r>
        <w:rPr>
          <w:rFonts w:ascii="Times New Roman" w:eastAsia="Times New Roman" w:hAnsi="Times New Roman" w:cs="Times New Roman"/>
          <w:sz w:val="24"/>
          <w:szCs w:val="24"/>
        </w:rPr>
        <w:t xml:space="preserve"> icon during the study, suggesting that the conscious processing of the Facebook icon was not necessary for </w:t>
      </w:r>
      <w:del w:id="79" w:author="Meshi, Dar" w:date="2020-10-07T08:30:00Z">
        <w:r w:rsidDel="00703BAC">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social need restoration after exclusion. These experimental studies provide initial evidence that social media may help alleviate the pain of social exclusion in laboratory settings, </w:t>
      </w:r>
      <w:commentRangeStart w:id="80"/>
      <w:r>
        <w:rPr>
          <w:rFonts w:ascii="Times New Roman" w:eastAsia="Times New Roman" w:hAnsi="Times New Roman" w:cs="Times New Roman"/>
          <w:sz w:val="24"/>
          <w:szCs w:val="24"/>
        </w:rPr>
        <w:t>yet it is unclear whether individual differences in how people use and interact on social media can act as a protective factor and buffer the emotional distress of social exclusion.</w:t>
      </w:r>
      <w:commentRangeEnd w:id="80"/>
      <w:r w:rsidR="00703BAC">
        <w:rPr>
          <w:rStyle w:val="CommentReference"/>
        </w:rPr>
        <w:commentReference w:id="80"/>
      </w:r>
    </w:p>
    <w:p w14:paraId="487F079E" w14:textId="77777777" w:rsidR="0061274F" w:rsidRDefault="00843F03">
      <w:pPr>
        <w:pStyle w:val="Heading3"/>
        <w:spacing w:line="480" w:lineRule="auto"/>
        <w:rPr>
          <w:rFonts w:ascii="Times New Roman" w:eastAsia="Times New Roman" w:hAnsi="Times New Roman" w:cs="Times New Roman"/>
          <w:color w:val="000000"/>
          <w:sz w:val="24"/>
          <w:szCs w:val="24"/>
        </w:rPr>
      </w:pPr>
      <w:bookmarkStart w:id="81" w:name="_6fjj4rsaimjg" w:colFirst="0" w:colLast="0"/>
      <w:bookmarkEnd w:id="81"/>
      <w:commentRangeStart w:id="82"/>
      <w:r>
        <w:rPr>
          <w:rFonts w:ascii="Times New Roman" w:eastAsia="Times New Roman" w:hAnsi="Times New Roman" w:cs="Times New Roman"/>
          <w:color w:val="000000"/>
          <w:sz w:val="24"/>
          <w:szCs w:val="24"/>
        </w:rPr>
        <w:t>1.</w:t>
      </w:r>
      <w:del w:id="83" w:author="Meshi, Dar" w:date="2020-10-07T08:51:00Z">
        <w:r w:rsidDel="00B2621B">
          <w:rPr>
            <w:rFonts w:ascii="Times New Roman" w:eastAsia="Times New Roman" w:hAnsi="Times New Roman" w:cs="Times New Roman"/>
            <w:color w:val="000000"/>
            <w:sz w:val="24"/>
            <w:szCs w:val="24"/>
          </w:rPr>
          <w:delText>1.</w:delText>
        </w:r>
      </w:del>
      <w:r>
        <w:rPr>
          <w:rFonts w:ascii="Times New Roman" w:eastAsia="Times New Roman" w:hAnsi="Times New Roman" w:cs="Times New Roman"/>
          <w:color w:val="000000"/>
          <w:sz w:val="24"/>
          <w:szCs w:val="24"/>
        </w:rPr>
        <w:t>2 Neural correlates of social exclusion</w:t>
      </w:r>
      <w:commentRangeEnd w:id="82"/>
      <w:r w:rsidR="00B2621B">
        <w:rPr>
          <w:rStyle w:val="CommentReference"/>
          <w:color w:val="auto"/>
        </w:rPr>
        <w:commentReference w:id="82"/>
      </w:r>
    </w:p>
    <w:p w14:paraId="4C541336" w14:textId="3777AFAF" w:rsidR="0061274F" w:rsidRDefault="00632D4C">
      <w:pPr>
        <w:spacing w:line="480" w:lineRule="auto"/>
        <w:ind w:firstLine="720"/>
        <w:rPr>
          <w:rFonts w:ascii="Times New Roman" w:eastAsia="Times New Roman" w:hAnsi="Times New Roman" w:cs="Times New Roman"/>
          <w:sz w:val="24"/>
          <w:szCs w:val="24"/>
        </w:rPr>
      </w:pPr>
      <w:ins w:id="84" w:author="Meshi, Dar" w:date="2020-10-07T08:38:00Z">
        <w:r>
          <w:rPr>
            <w:rFonts w:ascii="Times New Roman" w:eastAsia="Times New Roman" w:hAnsi="Times New Roman" w:cs="Times New Roman"/>
            <w:sz w:val="24"/>
            <w:szCs w:val="24"/>
          </w:rPr>
          <w:t>Researchers have conducted m</w:t>
        </w:r>
      </w:ins>
      <w:ins w:id="85" w:author="Meshi, Dar" w:date="2020-10-07T08:40:00Z">
        <w:r>
          <w:rPr>
            <w:rFonts w:ascii="Times New Roman" w:eastAsia="Times New Roman" w:hAnsi="Times New Roman" w:cs="Times New Roman"/>
            <w:sz w:val="24"/>
            <w:szCs w:val="24"/>
          </w:rPr>
          <w:t>yriad</w:t>
        </w:r>
      </w:ins>
      <w:ins w:id="86" w:author="Meshi, Dar" w:date="2020-10-07T08:37:00Z">
        <w:r>
          <w:rPr>
            <w:rFonts w:ascii="Times New Roman" w:eastAsia="Times New Roman" w:hAnsi="Times New Roman" w:cs="Times New Roman"/>
            <w:sz w:val="24"/>
            <w:szCs w:val="24"/>
          </w:rPr>
          <w:t xml:space="preserve"> function</w:t>
        </w:r>
      </w:ins>
      <w:ins w:id="87" w:author="Meshi, Dar" w:date="2020-10-07T08:38:00Z">
        <w:r>
          <w:rPr>
            <w:rFonts w:ascii="Times New Roman" w:eastAsia="Times New Roman" w:hAnsi="Times New Roman" w:cs="Times New Roman"/>
            <w:sz w:val="24"/>
            <w:szCs w:val="24"/>
          </w:rPr>
          <w:t xml:space="preserve">al neuroimaging studies </w:t>
        </w:r>
      </w:ins>
      <w:ins w:id="88" w:author="Meshi, Dar" w:date="2020-10-07T08:40:00Z">
        <w:r>
          <w:rPr>
            <w:rFonts w:ascii="Times New Roman" w:eastAsia="Times New Roman" w:hAnsi="Times New Roman" w:cs="Times New Roman"/>
            <w:sz w:val="24"/>
            <w:szCs w:val="24"/>
          </w:rPr>
          <w:t>using</w:t>
        </w:r>
      </w:ins>
      <w:ins w:id="89" w:author="Meshi, Dar" w:date="2020-10-07T08:38:00Z">
        <w:r>
          <w:rPr>
            <w:rFonts w:ascii="Times New Roman" w:eastAsia="Times New Roman" w:hAnsi="Times New Roman" w:cs="Times New Roman"/>
            <w:sz w:val="24"/>
            <w:szCs w:val="24"/>
          </w:rPr>
          <w:t xml:space="preserve"> the </w:t>
        </w:r>
      </w:ins>
      <w:commentRangeStart w:id="90"/>
      <w:ins w:id="91" w:author="Meshi, Dar" w:date="2020-10-07T08:39:00Z">
        <w:r>
          <w:rPr>
            <w:rFonts w:ascii="Times New Roman" w:eastAsia="Times New Roman" w:hAnsi="Times New Roman" w:cs="Times New Roman"/>
            <w:sz w:val="24"/>
            <w:szCs w:val="24"/>
          </w:rPr>
          <w:t>C</w:t>
        </w:r>
      </w:ins>
      <w:ins w:id="92" w:author="Meshi, Dar" w:date="2020-10-07T08:38:00Z">
        <w:r>
          <w:rPr>
            <w:rFonts w:ascii="Times New Roman" w:eastAsia="Times New Roman" w:hAnsi="Times New Roman" w:cs="Times New Roman"/>
            <w:sz w:val="24"/>
            <w:szCs w:val="24"/>
          </w:rPr>
          <w:t>yberball</w:t>
        </w:r>
      </w:ins>
      <w:commentRangeEnd w:id="90"/>
      <w:ins w:id="93" w:author="Meshi, Dar" w:date="2020-10-07T08:39:00Z">
        <w:r>
          <w:rPr>
            <w:rStyle w:val="CommentReference"/>
          </w:rPr>
          <w:commentReference w:id="90"/>
        </w:r>
        <w:r>
          <w:rPr>
            <w:rFonts w:ascii="Times New Roman" w:eastAsia="Times New Roman" w:hAnsi="Times New Roman" w:cs="Times New Roman"/>
            <w:sz w:val="24"/>
            <w:szCs w:val="24"/>
          </w:rPr>
          <w:t xml:space="preserve"> task</w:t>
        </w:r>
      </w:ins>
      <w:ins w:id="94" w:author="Meshi, Dar" w:date="2020-10-07T08:41:00Z">
        <w:r w:rsidR="00E342BF">
          <w:rPr>
            <w:rFonts w:ascii="Times New Roman" w:eastAsia="Times New Roman" w:hAnsi="Times New Roman" w:cs="Times New Roman"/>
            <w:sz w:val="24"/>
            <w:szCs w:val="24"/>
          </w:rPr>
          <w:t>,</w:t>
        </w:r>
      </w:ins>
      <w:ins w:id="95" w:author="Meshi, Dar" w:date="2020-10-07T08:39:00Z">
        <w:r>
          <w:rPr>
            <w:rFonts w:ascii="Times New Roman" w:eastAsia="Times New Roman" w:hAnsi="Times New Roman" w:cs="Times New Roman"/>
            <w:sz w:val="24"/>
            <w:szCs w:val="24"/>
          </w:rPr>
          <w:t xml:space="preserve"> and other tasks,</w:t>
        </w:r>
      </w:ins>
      <w:ins w:id="96" w:author="Meshi, Dar" w:date="2020-10-07T08:38:00Z">
        <w:r>
          <w:rPr>
            <w:rFonts w:ascii="Times New Roman" w:eastAsia="Times New Roman" w:hAnsi="Times New Roman" w:cs="Times New Roman"/>
            <w:sz w:val="24"/>
            <w:szCs w:val="24"/>
          </w:rPr>
          <w:t xml:space="preserve"> to identify the neural correlates of social exclusion. </w:t>
        </w:r>
      </w:ins>
      <w:r w:rsidR="00843F03">
        <w:rPr>
          <w:rFonts w:ascii="Times New Roman" w:eastAsia="Times New Roman" w:hAnsi="Times New Roman" w:cs="Times New Roman"/>
          <w:sz w:val="24"/>
          <w:szCs w:val="24"/>
        </w:rPr>
        <w:t xml:space="preserve">Recent meta-analyses </w:t>
      </w:r>
      <w:r w:rsidR="00465C0F">
        <w:fldChar w:fldCharType="begin"/>
      </w:r>
      <w:r w:rsidR="00465C0F">
        <w:instrText xml:space="preserve"> HYPERLINK "https://paperpile.com/c/LBVidN/xF0ed+lL1tP" \h </w:instrText>
      </w:r>
      <w:r w:rsidR="00465C0F">
        <w:fldChar w:fldCharType="separate"/>
      </w:r>
      <w:r w:rsidR="00843F03">
        <w:rPr>
          <w:rFonts w:ascii="Times New Roman" w:eastAsia="Times New Roman" w:hAnsi="Times New Roman" w:cs="Times New Roman"/>
          <w:sz w:val="24"/>
          <w:szCs w:val="24"/>
        </w:rPr>
        <w:t>(Cacioppo et al., 2013; Vijayakumar et al., 2017)</w:t>
      </w:r>
      <w:r w:rsidR="00465C0F">
        <w:rPr>
          <w:rFonts w:ascii="Times New Roman" w:eastAsia="Times New Roman" w:hAnsi="Times New Roman" w:cs="Times New Roman"/>
          <w:sz w:val="24"/>
          <w:szCs w:val="24"/>
        </w:rPr>
        <w:fldChar w:fldCharType="end"/>
      </w:r>
      <w:r w:rsidR="00843F03">
        <w:rPr>
          <w:rFonts w:ascii="Times New Roman" w:eastAsia="Times New Roman" w:hAnsi="Times New Roman" w:cs="Times New Roman"/>
          <w:sz w:val="24"/>
          <w:szCs w:val="24"/>
        </w:rPr>
        <w:t xml:space="preserve"> o</w:t>
      </w:r>
      <w:del w:id="97" w:author="Meshi, Dar" w:date="2020-10-07T08:41:00Z">
        <w:r w:rsidR="00843F03" w:rsidDel="00E342BF">
          <w:rPr>
            <w:rFonts w:ascii="Times New Roman" w:eastAsia="Times New Roman" w:hAnsi="Times New Roman" w:cs="Times New Roman"/>
            <w:sz w:val="24"/>
            <w:szCs w:val="24"/>
          </w:rPr>
          <w:delText xml:space="preserve">n the neural correlates of social exclusion </w:delText>
        </w:r>
      </w:del>
      <w:ins w:id="98" w:author="Meshi, Dar" w:date="2020-10-07T08:41:00Z">
        <w:r w:rsidR="00E342BF">
          <w:rPr>
            <w:rFonts w:ascii="Times New Roman" w:eastAsia="Times New Roman" w:hAnsi="Times New Roman" w:cs="Times New Roman"/>
            <w:sz w:val="24"/>
            <w:szCs w:val="24"/>
          </w:rPr>
          <w:t xml:space="preserve">f these studies </w:t>
        </w:r>
      </w:ins>
      <w:r w:rsidR="00843F03">
        <w:rPr>
          <w:rFonts w:ascii="Times New Roman" w:eastAsia="Times New Roman" w:hAnsi="Times New Roman" w:cs="Times New Roman"/>
          <w:sz w:val="24"/>
          <w:szCs w:val="24"/>
        </w:rPr>
        <w:t xml:space="preserve">have identified key brain regions </w:t>
      </w:r>
      <w:ins w:id="99" w:author="Meshi, Dar" w:date="2020-10-07T08:41:00Z">
        <w:r w:rsidR="00E342BF">
          <w:rPr>
            <w:rFonts w:ascii="Times New Roman" w:eastAsia="Times New Roman" w:hAnsi="Times New Roman" w:cs="Times New Roman"/>
            <w:sz w:val="24"/>
            <w:szCs w:val="24"/>
          </w:rPr>
          <w:t xml:space="preserve">repeatedly </w:t>
        </w:r>
      </w:ins>
      <w:r w:rsidR="00843F03">
        <w:rPr>
          <w:rFonts w:ascii="Times New Roman" w:eastAsia="Times New Roman" w:hAnsi="Times New Roman" w:cs="Times New Roman"/>
          <w:sz w:val="24"/>
          <w:szCs w:val="24"/>
        </w:rPr>
        <w:t>involved in responding to social exclusion, including</w:t>
      </w:r>
      <w:ins w:id="100" w:author="Meshi, Dar" w:date="2020-10-07T08:36:00Z">
        <w:r>
          <w:rPr>
            <w:rFonts w:ascii="Times New Roman" w:eastAsia="Times New Roman" w:hAnsi="Times New Roman" w:cs="Times New Roman"/>
            <w:sz w:val="24"/>
            <w:szCs w:val="24"/>
          </w:rPr>
          <w:t>:</w:t>
        </w:r>
      </w:ins>
      <w:r w:rsidR="00843F03">
        <w:rPr>
          <w:rFonts w:ascii="Times New Roman" w:eastAsia="Times New Roman" w:hAnsi="Times New Roman" w:cs="Times New Roman"/>
          <w:sz w:val="24"/>
          <w:szCs w:val="24"/>
        </w:rPr>
        <w:t xml:space="preserve"> the orbitofrontal cortex, </w:t>
      </w:r>
      <w:r w:rsidR="00843F03">
        <w:rPr>
          <w:rFonts w:ascii="Times New Roman" w:eastAsia="Times New Roman" w:hAnsi="Times New Roman" w:cs="Times New Roman"/>
          <w:sz w:val="24"/>
          <w:szCs w:val="24"/>
        </w:rPr>
        <w:lastRenderedPageBreak/>
        <w:t>a region thought to be involved in emotion regulation</w:t>
      </w:r>
      <w:ins w:id="101" w:author="Meshi, Dar" w:date="2020-10-07T08:36:00Z">
        <w:r>
          <w:rPr>
            <w:rFonts w:ascii="Times New Roman" w:eastAsia="Times New Roman" w:hAnsi="Times New Roman" w:cs="Times New Roman"/>
            <w:sz w:val="24"/>
            <w:szCs w:val="24"/>
          </w:rPr>
          <w:t>;</w:t>
        </w:r>
      </w:ins>
      <w:del w:id="102" w:author="Meshi, Dar" w:date="2020-10-07T08:36:00Z">
        <w:r w:rsidR="00843F03" w:rsidDel="00632D4C">
          <w:rPr>
            <w:rFonts w:ascii="Times New Roman" w:eastAsia="Times New Roman" w:hAnsi="Times New Roman" w:cs="Times New Roman"/>
            <w:sz w:val="24"/>
            <w:szCs w:val="24"/>
          </w:rPr>
          <w:delText>,</w:delText>
        </w:r>
      </w:del>
      <w:r w:rsidR="00843F03">
        <w:rPr>
          <w:rFonts w:ascii="Times New Roman" w:eastAsia="Times New Roman" w:hAnsi="Times New Roman" w:cs="Times New Roman"/>
          <w:sz w:val="24"/>
          <w:szCs w:val="24"/>
        </w:rPr>
        <w:t xml:space="preserve"> </w:t>
      </w:r>
      <w:ins w:id="103" w:author="Meshi, Dar" w:date="2020-10-07T08:37:00Z">
        <w:r>
          <w:rPr>
            <w:rFonts w:ascii="Times New Roman" w:eastAsia="Times New Roman" w:hAnsi="Times New Roman" w:cs="Times New Roman"/>
            <w:sz w:val="24"/>
            <w:szCs w:val="24"/>
          </w:rPr>
          <w:t xml:space="preserve">the </w:t>
        </w:r>
      </w:ins>
      <w:r w:rsidR="00843F03">
        <w:rPr>
          <w:rFonts w:ascii="Times New Roman" w:eastAsia="Times New Roman" w:hAnsi="Times New Roman" w:cs="Times New Roman"/>
          <w:sz w:val="24"/>
          <w:szCs w:val="24"/>
        </w:rPr>
        <w:t>anterior cingulate cortex, which is involved in conflict monitoring</w:t>
      </w:r>
      <w:ins w:id="104" w:author="Meshi, Dar" w:date="2020-10-07T08:37:00Z">
        <w:r>
          <w:rPr>
            <w:rFonts w:ascii="Times New Roman" w:eastAsia="Times New Roman" w:hAnsi="Times New Roman" w:cs="Times New Roman"/>
            <w:sz w:val="24"/>
            <w:szCs w:val="24"/>
          </w:rPr>
          <w:t>;</w:t>
        </w:r>
      </w:ins>
      <w:del w:id="105" w:author="Meshi, Dar" w:date="2020-10-07T08:37:00Z">
        <w:r w:rsidR="00843F03" w:rsidDel="00632D4C">
          <w:rPr>
            <w:rFonts w:ascii="Times New Roman" w:eastAsia="Times New Roman" w:hAnsi="Times New Roman" w:cs="Times New Roman"/>
            <w:sz w:val="24"/>
            <w:szCs w:val="24"/>
          </w:rPr>
          <w:delText>,</w:delText>
        </w:r>
      </w:del>
      <w:r w:rsidR="00843F03">
        <w:rPr>
          <w:rFonts w:ascii="Times New Roman" w:eastAsia="Times New Roman" w:hAnsi="Times New Roman" w:cs="Times New Roman"/>
          <w:sz w:val="24"/>
          <w:szCs w:val="24"/>
        </w:rPr>
        <w:t xml:space="preserve"> and the precuneus</w:t>
      </w:r>
      <w:ins w:id="106" w:author="Meshi, Dar" w:date="2020-10-07T08:37:00Z">
        <w:r>
          <w:rPr>
            <w:rFonts w:ascii="Times New Roman" w:eastAsia="Times New Roman" w:hAnsi="Times New Roman" w:cs="Times New Roman"/>
            <w:sz w:val="24"/>
            <w:szCs w:val="24"/>
          </w:rPr>
          <w:t>,</w:t>
        </w:r>
      </w:ins>
      <w:r w:rsidR="00843F03">
        <w:rPr>
          <w:rFonts w:ascii="Times New Roman" w:eastAsia="Times New Roman" w:hAnsi="Times New Roman" w:cs="Times New Roman"/>
          <w:sz w:val="24"/>
          <w:szCs w:val="24"/>
        </w:rPr>
        <w:t xml:space="preserve"> which is widely implicated in processes such as social cognition </w:t>
      </w:r>
      <w:r w:rsidR="00465C0F">
        <w:fldChar w:fldCharType="begin"/>
      </w:r>
      <w:r w:rsidR="00465C0F">
        <w:instrText xml:space="preserve"> HYPERLINK "https://paperpile.com/c/LBVidN/Wj93d" \h </w:instrText>
      </w:r>
      <w:r w:rsidR="00465C0F">
        <w:fldChar w:fldCharType="separate"/>
      </w:r>
      <w:r w:rsidR="00843F03">
        <w:rPr>
          <w:rFonts w:ascii="Times New Roman" w:eastAsia="Times New Roman" w:hAnsi="Times New Roman" w:cs="Times New Roman"/>
          <w:sz w:val="24"/>
          <w:szCs w:val="24"/>
        </w:rPr>
        <w:t>(Dufour et al., 2013)</w:t>
      </w:r>
      <w:r w:rsidR="00465C0F">
        <w:rPr>
          <w:rFonts w:ascii="Times New Roman" w:eastAsia="Times New Roman" w:hAnsi="Times New Roman" w:cs="Times New Roman"/>
          <w:sz w:val="24"/>
          <w:szCs w:val="24"/>
        </w:rPr>
        <w:fldChar w:fldCharType="end"/>
      </w:r>
      <w:r w:rsidR="00843F03">
        <w:rPr>
          <w:rFonts w:ascii="Times New Roman" w:eastAsia="Times New Roman" w:hAnsi="Times New Roman" w:cs="Times New Roman"/>
          <w:sz w:val="24"/>
          <w:szCs w:val="24"/>
        </w:rPr>
        <w:t xml:space="preserve"> and emotional salience </w:t>
      </w:r>
      <w:r w:rsidR="00465C0F">
        <w:fldChar w:fldCharType="begin"/>
      </w:r>
      <w:r w:rsidR="00465C0F">
        <w:instrText xml:space="preserve"> HYPERLINK "https://paperpile.com/c/LBVidN/WQ4wH" \h </w:instrText>
      </w:r>
      <w:r w:rsidR="00465C0F">
        <w:fldChar w:fldCharType="separate"/>
      </w:r>
      <w:r w:rsidR="00843F03">
        <w:rPr>
          <w:rFonts w:ascii="Times New Roman" w:eastAsia="Times New Roman" w:hAnsi="Times New Roman" w:cs="Times New Roman"/>
          <w:sz w:val="24"/>
          <w:szCs w:val="24"/>
        </w:rPr>
        <w:t>(Maddock et al., 2003)</w:t>
      </w:r>
      <w:r w:rsidR="00465C0F">
        <w:rPr>
          <w:rFonts w:ascii="Times New Roman" w:eastAsia="Times New Roman" w:hAnsi="Times New Roman" w:cs="Times New Roman"/>
          <w:sz w:val="24"/>
          <w:szCs w:val="24"/>
        </w:rPr>
        <w:fldChar w:fldCharType="end"/>
      </w:r>
      <w:r w:rsidR="00843F03">
        <w:rPr>
          <w:rFonts w:ascii="Times New Roman" w:eastAsia="Times New Roman" w:hAnsi="Times New Roman" w:cs="Times New Roman"/>
          <w:sz w:val="24"/>
          <w:szCs w:val="24"/>
        </w:rPr>
        <w:t xml:space="preserve">. Developmentally, adolescents go through a significant amount of brain maturation that is accompanied by physical, neural, social and emotional changes. </w:t>
      </w:r>
      <w:ins w:id="107" w:author="Meshi, Dar" w:date="2020-10-07T08:44:00Z">
        <w:r w:rsidR="007F081E">
          <w:rPr>
            <w:rFonts w:ascii="Times New Roman" w:eastAsia="Times New Roman" w:hAnsi="Times New Roman" w:cs="Times New Roman"/>
            <w:sz w:val="24"/>
            <w:szCs w:val="24"/>
          </w:rPr>
          <w:t xml:space="preserve">A </w:t>
        </w:r>
      </w:ins>
      <w:del w:id="108" w:author="Meshi, Dar" w:date="2020-10-07T08:44:00Z">
        <w:r w:rsidR="00843F03" w:rsidDel="007F081E">
          <w:rPr>
            <w:rFonts w:ascii="Times New Roman" w:eastAsia="Times New Roman" w:hAnsi="Times New Roman" w:cs="Times New Roman"/>
            <w:sz w:val="24"/>
            <w:szCs w:val="24"/>
          </w:rPr>
          <w:delText xml:space="preserve">With regards to neural correlates of social exclusion, </w:delText>
        </w:r>
      </w:del>
      <w:r w:rsidR="00843F03">
        <w:rPr>
          <w:rFonts w:ascii="Times New Roman" w:eastAsia="Times New Roman" w:hAnsi="Times New Roman" w:cs="Times New Roman"/>
          <w:sz w:val="24"/>
          <w:szCs w:val="24"/>
        </w:rPr>
        <w:t xml:space="preserve">meta-analysis </w:t>
      </w:r>
      <w:del w:id="109" w:author="Meshi, Dar" w:date="2020-10-07T08:44:00Z">
        <w:r w:rsidR="00843F03" w:rsidDel="007F081E">
          <w:rPr>
            <w:rFonts w:ascii="Times New Roman" w:eastAsia="Times New Roman" w:hAnsi="Times New Roman" w:cs="Times New Roman"/>
            <w:sz w:val="24"/>
            <w:szCs w:val="24"/>
          </w:rPr>
          <w:delText>suggested that</w:delText>
        </w:r>
      </w:del>
      <w:ins w:id="110" w:author="Meshi, Dar" w:date="2020-10-07T08:44:00Z">
        <w:r w:rsidR="007F081E">
          <w:rPr>
            <w:rFonts w:ascii="Times New Roman" w:eastAsia="Times New Roman" w:hAnsi="Times New Roman" w:cs="Times New Roman"/>
            <w:sz w:val="24"/>
            <w:szCs w:val="24"/>
          </w:rPr>
          <w:t>of</w:t>
        </w:r>
      </w:ins>
      <w:r w:rsidR="00843F03">
        <w:rPr>
          <w:rFonts w:ascii="Times New Roman" w:eastAsia="Times New Roman" w:hAnsi="Times New Roman" w:cs="Times New Roman"/>
          <w:sz w:val="24"/>
          <w:szCs w:val="24"/>
        </w:rPr>
        <w:t xml:space="preserve"> adolescents’</w:t>
      </w:r>
      <w:ins w:id="111" w:author="Meshi, Dar" w:date="2020-10-07T08:44:00Z">
        <w:r w:rsidR="007F081E">
          <w:rPr>
            <w:rFonts w:ascii="Times New Roman" w:eastAsia="Times New Roman" w:hAnsi="Times New Roman" w:cs="Times New Roman"/>
            <w:sz w:val="24"/>
            <w:szCs w:val="24"/>
          </w:rPr>
          <w:t xml:space="preserve"> (ages 7 to 18)</w:t>
        </w:r>
      </w:ins>
      <w:r w:rsidR="00843F03">
        <w:rPr>
          <w:rFonts w:ascii="Times New Roman" w:eastAsia="Times New Roman" w:hAnsi="Times New Roman" w:cs="Times New Roman"/>
          <w:sz w:val="24"/>
          <w:szCs w:val="24"/>
        </w:rPr>
        <w:t xml:space="preserve"> response to social exclusion </w:t>
      </w:r>
      <w:del w:id="112" w:author="Meshi, Dar" w:date="2020-10-07T08:44:00Z">
        <w:r w:rsidR="00843F03" w:rsidDel="007F081E">
          <w:rPr>
            <w:rFonts w:ascii="Times New Roman" w:eastAsia="Times New Roman" w:hAnsi="Times New Roman" w:cs="Times New Roman"/>
            <w:sz w:val="24"/>
            <w:szCs w:val="24"/>
          </w:rPr>
          <w:delText xml:space="preserve">may </w:delText>
        </w:r>
      </w:del>
      <w:ins w:id="113" w:author="Meshi, Dar" w:date="2020-10-07T08:44:00Z">
        <w:r w:rsidR="007F081E">
          <w:rPr>
            <w:rFonts w:ascii="Times New Roman" w:eastAsia="Times New Roman" w:hAnsi="Times New Roman" w:cs="Times New Roman"/>
            <w:sz w:val="24"/>
            <w:szCs w:val="24"/>
          </w:rPr>
          <w:t xml:space="preserve">suggests the </w:t>
        </w:r>
      </w:ins>
      <w:r w:rsidR="00843F03">
        <w:rPr>
          <w:rFonts w:ascii="Times New Roman" w:eastAsia="Times New Roman" w:hAnsi="Times New Roman" w:cs="Times New Roman"/>
          <w:sz w:val="24"/>
          <w:szCs w:val="24"/>
        </w:rPr>
        <w:t>involve</w:t>
      </w:r>
      <w:ins w:id="114" w:author="Meshi, Dar" w:date="2020-10-07T08:44:00Z">
        <w:r w:rsidR="007F081E">
          <w:rPr>
            <w:rFonts w:ascii="Times New Roman" w:eastAsia="Times New Roman" w:hAnsi="Times New Roman" w:cs="Times New Roman"/>
            <w:sz w:val="24"/>
            <w:szCs w:val="24"/>
          </w:rPr>
          <w:t>ment of</w:t>
        </w:r>
      </w:ins>
      <w:r w:rsidR="00843F03">
        <w:rPr>
          <w:rFonts w:ascii="Times New Roman" w:eastAsia="Times New Roman" w:hAnsi="Times New Roman" w:cs="Times New Roman"/>
          <w:sz w:val="24"/>
          <w:szCs w:val="24"/>
        </w:rPr>
        <w:t xml:space="preserve"> </w:t>
      </w:r>
      <w:commentRangeStart w:id="115"/>
      <w:r w:rsidR="00843F03">
        <w:rPr>
          <w:rFonts w:ascii="Times New Roman" w:eastAsia="Times New Roman" w:hAnsi="Times New Roman" w:cs="Times New Roman"/>
          <w:sz w:val="24"/>
          <w:szCs w:val="24"/>
        </w:rPr>
        <w:t>divergent neural systems</w:t>
      </w:r>
      <w:commentRangeEnd w:id="115"/>
      <w:r w:rsidR="007F081E">
        <w:rPr>
          <w:rStyle w:val="CommentReference"/>
        </w:rPr>
        <w:commentReference w:id="115"/>
      </w:r>
      <w:ins w:id="116" w:author="Meshi, Dar" w:date="2020-10-07T08:45:00Z">
        <w:r w:rsidR="007F081E">
          <w:rPr>
            <w:rFonts w:ascii="Times New Roman" w:eastAsia="Times New Roman" w:hAnsi="Times New Roman" w:cs="Times New Roman"/>
            <w:sz w:val="24"/>
            <w:szCs w:val="24"/>
          </w:rPr>
          <w:t>, in</w:t>
        </w:r>
      </w:ins>
      <w:r w:rsidR="00843F03">
        <w:rPr>
          <w:rFonts w:ascii="Times New Roman" w:eastAsia="Times New Roman" w:hAnsi="Times New Roman" w:cs="Times New Roman"/>
          <w:sz w:val="24"/>
          <w:szCs w:val="24"/>
        </w:rPr>
        <w:t xml:space="preserve"> compar</w:t>
      </w:r>
      <w:ins w:id="117" w:author="Meshi, Dar" w:date="2020-10-07T08:45:00Z">
        <w:r w:rsidR="007F081E">
          <w:rPr>
            <w:rFonts w:ascii="Times New Roman" w:eastAsia="Times New Roman" w:hAnsi="Times New Roman" w:cs="Times New Roman"/>
            <w:sz w:val="24"/>
            <w:szCs w:val="24"/>
          </w:rPr>
          <w:t>ison</w:t>
        </w:r>
      </w:ins>
      <w:del w:id="118" w:author="Meshi, Dar" w:date="2020-10-07T08:45:00Z">
        <w:r w:rsidR="00843F03" w:rsidDel="007F081E">
          <w:rPr>
            <w:rFonts w:ascii="Times New Roman" w:eastAsia="Times New Roman" w:hAnsi="Times New Roman" w:cs="Times New Roman"/>
            <w:sz w:val="24"/>
            <w:szCs w:val="24"/>
          </w:rPr>
          <w:delText>ed</w:delText>
        </w:r>
      </w:del>
      <w:r w:rsidR="00843F03">
        <w:rPr>
          <w:rFonts w:ascii="Times New Roman" w:eastAsia="Times New Roman" w:hAnsi="Times New Roman" w:cs="Times New Roman"/>
          <w:sz w:val="24"/>
          <w:szCs w:val="24"/>
        </w:rPr>
        <w:t xml:space="preserve"> to adults </w:t>
      </w:r>
      <w:r w:rsidR="00465C0F">
        <w:fldChar w:fldCharType="begin"/>
      </w:r>
      <w:r w:rsidR="00465C0F">
        <w:instrText xml:space="preserve"> HYPERLINK "https://paperpile.com/c/LBVidN/xF0ed" \h </w:instrText>
      </w:r>
      <w:r w:rsidR="00465C0F">
        <w:fldChar w:fldCharType="separate"/>
      </w:r>
      <w:r w:rsidR="00843F03">
        <w:rPr>
          <w:rFonts w:ascii="Times New Roman" w:eastAsia="Times New Roman" w:hAnsi="Times New Roman" w:cs="Times New Roman"/>
          <w:sz w:val="24"/>
          <w:szCs w:val="24"/>
        </w:rPr>
        <w:t>(Vijayakumar et al., 2017)</w:t>
      </w:r>
      <w:r w:rsidR="00465C0F">
        <w:rPr>
          <w:rFonts w:ascii="Times New Roman" w:eastAsia="Times New Roman" w:hAnsi="Times New Roman" w:cs="Times New Roman"/>
          <w:sz w:val="24"/>
          <w:szCs w:val="24"/>
        </w:rPr>
        <w:fldChar w:fldCharType="end"/>
      </w:r>
      <w:r w:rsidR="00843F03">
        <w:rPr>
          <w:rFonts w:ascii="Times New Roman" w:eastAsia="Times New Roman" w:hAnsi="Times New Roman" w:cs="Times New Roman"/>
          <w:sz w:val="24"/>
          <w:szCs w:val="24"/>
        </w:rPr>
        <w:t>. In adolescent samples</w:t>
      </w:r>
      <w:del w:id="119" w:author="Meshi, Dar" w:date="2020-10-07T08:44:00Z">
        <w:r w:rsidR="00843F03" w:rsidDel="007F081E">
          <w:rPr>
            <w:rFonts w:ascii="Times New Roman" w:eastAsia="Times New Roman" w:hAnsi="Times New Roman" w:cs="Times New Roman"/>
            <w:sz w:val="24"/>
            <w:szCs w:val="24"/>
          </w:rPr>
          <w:delText xml:space="preserve"> (ages 7 to 18)</w:delText>
        </w:r>
      </w:del>
      <w:r w:rsidR="00843F03">
        <w:rPr>
          <w:rFonts w:ascii="Times New Roman" w:eastAsia="Times New Roman" w:hAnsi="Times New Roman" w:cs="Times New Roman"/>
          <w:sz w:val="24"/>
          <w:szCs w:val="24"/>
        </w:rPr>
        <w:t xml:space="preserve">, social exclusion was found to elicit neural activity in the left orbitofrontal cortex and the ventral striatum (VS). The VS is central to reward processing </w:t>
      </w:r>
      <w:r w:rsidR="00465C0F">
        <w:fldChar w:fldCharType="begin"/>
      </w:r>
      <w:r w:rsidR="00465C0F">
        <w:instrText xml:space="preserve"> HYPERLINK "https://paperpile.com/c/LBVidN/7vLiF" \h </w:instrText>
      </w:r>
      <w:r w:rsidR="00465C0F">
        <w:fldChar w:fldCharType="separate"/>
      </w:r>
      <w:r w:rsidR="00843F03">
        <w:rPr>
          <w:rFonts w:ascii="Times New Roman" w:eastAsia="Times New Roman" w:hAnsi="Times New Roman" w:cs="Times New Roman"/>
          <w:sz w:val="24"/>
          <w:szCs w:val="24"/>
        </w:rPr>
        <w:t>(Bartra et al., 2013)</w:t>
      </w:r>
      <w:r w:rsidR="00465C0F">
        <w:rPr>
          <w:rFonts w:ascii="Times New Roman" w:eastAsia="Times New Roman" w:hAnsi="Times New Roman" w:cs="Times New Roman"/>
          <w:sz w:val="24"/>
          <w:szCs w:val="24"/>
        </w:rPr>
        <w:fldChar w:fldCharType="end"/>
      </w:r>
      <w:r w:rsidR="00843F03">
        <w:rPr>
          <w:rFonts w:ascii="Times New Roman" w:eastAsia="Times New Roman" w:hAnsi="Times New Roman" w:cs="Times New Roman"/>
          <w:sz w:val="24"/>
          <w:szCs w:val="24"/>
        </w:rPr>
        <w:t xml:space="preserve"> and reinforcement learning </w:t>
      </w:r>
      <w:r w:rsidR="00465C0F">
        <w:fldChar w:fldCharType="begin"/>
      </w:r>
      <w:r w:rsidR="00465C0F">
        <w:instrText xml:space="preserve"> HYPERLINK "https://paperpile.com/c/LBVidN/k9KS9" \h </w:instrText>
      </w:r>
      <w:r w:rsidR="00465C0F">
        <w:fldChar w:fldCharType="separate"/>
      </w:r>
      <w:r w:rsidR="00843F03">
        <w:rPr>
          <w:rFonts w:ascii="Times New Roman" w:eastAsia="Times New Roman" w:hAnsi="Times New Roman" w:cs="Times New Roman"/>
          <w:sz w:val="24"/>
          <w:szCs w:val="24"/>
        </w:rPr>
        <w:t>(Costa et al., 2016)</w:t>
      </w:r>
      <w:r w:rsidR="00465C0F">
        <w:rPr>
          <w:rFonts w:ascii="Times New Roman" w:eastAsia="Times New Roman" w:hAnsi="Times New Roman" w:cs="Times New Roman"/>
          <w:sz w:val="24"/>
          <w:szCs w:val="24"/>
        </w:rPr>
        <w:fldChar w:fldCharType="end"/>
      </w:r>
      <w:r w:rsidR="00843F03">
        <w:rPr>
          <w:rFonts w:ascii="Times New Roman" w:eastAsia="Times New Roman" w:hAnsi="Times New Roman" w:cs="Times New Roman"/>
          <w:sz w:val="24"/>
          <w:szCs w:val="24"/>
        </w:rPr>
        <w:t xml:space="preserve">, and may also play a key role in </w:t>
      </w:r>
      <w:commentRangeStart w:id="120"/>
      <w:r w:rsidR="00843F03">
        <w:rPr>
          <w:rFonts w:ascii="Times New Roman" w:eastAsia="Times New Roman" w:hAnsi="Times New Roman" w:cs="Times New Roman"/>
          <w:sz w:val="24"/>
          <w:szCs w:val="24"/>
        </w:rPr>
        <w:t>regulation</w:t>
      </w:r>
      <w:commentRangeEnd w:id="120"/>
      <w:r w:rsidR="007F081E">
        <w:rPr>
          <w:rStyle w:val="CommentReference"/>
        </w:rPr>
        <w:commentReference w:id="120"/>
      </w:r>
      <w:r w:rsidR="00843F03">
        <w:rPr>
          <w:rFonts w:ascii="Times New Roman" w:eastAsia="Times New Roman" w:hAnsi="Times New Roman" w:cs="Times New Roman"/>
          <w:sz w:val="24"/>
          <w:szCs w:val="24"/>
        </w:rPr>
        <w:t xml:space="preserve"> during adolescence </w:t>
      </w:r>
      <w:r w:rsidR="00465C0F">
        <w:fldChar w:fldCharType="begin"/>
      </w:r>
      <w:r w:rsidR="00465C0F">
        <w:instrText xml:space="preserve"> HYPERLINK "https://paperpile.com/c/LBVidN/Df1yy" \h </w:instrText>
      </w:r>
      <w:r w:rsidR="00465C0F">
        <w:fldChar w:fldCharType="separate"/>
      </w:r>
      <w:r w:rsidR="00843F03">
        <w:rPr>
          <w:rFonts w:ascii="Times New Roman" w:eastAsia="Times New Roman" w:hAnsi="Times New Roman" w:cs="Times New Roman"/>
          <w:sz w:val="24"/>
          <w:szCs w:val="24"/>
        </w:rPr>
        <w:t>(Pei et al., 2020)</w:t>
      </w:r>
      <w:r w:rsidR="00465C0F">
        <w:rPr>
          <w:rFonts w:ascii="Times New Roman" w:eastAsia="Times New Roman" w:hAnsi="Times New Roman" w:cs="Times New Roman"/>
          <w:sz w:val="24"/>
          <w:szCs w:val="24"/>
        </w:rPr>
        <w:fldChar w:fldCharType="end"/>
      </w:r>
      <w:commentRangeStart w:id="121"/>
      <w:r w:rsidR="00843F03">
        <w:rPr>
          <w:rFonts w:ascii="Times New Roman" w:eastAsia="Times New Roman" w:hAnsi="Times New Roman" w:cs="Times New Roman"/>
          <w:sz w:val="24"/>
          <w:szCs w:val="24"/>
        </w:rPr>
        <w:t>.</w:t>
      </w:r>
      <w:commentRangeEnd w:id="121"/>
      <w:r w:rsidR="00374A07">
        <w:rPr>
          <w:rStyle w:val="CommentReference"/>
        </w:rPr>
        <w:commentReference w:id="121"/>
      </w:r>
    </w:p>
    <w:p w14:paraId="5071DE26" w14:textId="44464D5B" w:rsidR="0061274F" w:rsidRDefault="00843F03">
      <w:pPr>
        <w:pStyle w:val="Heading2"/>
        <w:spacing w:line="480" w:lineRule="auto"/>
        <w:rPr>
          <w:rFonts w:ascii="Times New Roman" w:eastAsia="Times New Roman" w:hAnsi="Times New Roman" w:cs="Times New Roman"/>
          <w:sz w:val="24"/>
          <w:szCs w:val="24"/>
        </w:rPr>
      </w:pPr>
      <w:bookmarkStart w:id="122" w:name="_wculvejh9qou" w:colFirst="0" w:colLast="0"/>
      <w:bookmarkEnd w:id="122"/>
      <w:commentRangeStart w:id="123"/>
      <w:r>
        <w:rPr>
          <w:rFonts w:ascii="Times New Roman" w:eastAsia="Times New Roman" w:hAnsi="Times New Roman" w:cs="Times New Roman"/>
          <w:sz w:val="24"/>
          <w:szCs w:val="24"/>
        </w:rPr>
        <w:t>1.</w:t>
      </w:r>
      <w:ins w:id="124" w:author="Meshi, Dar" w:date="2020-10-07T08:57:00Z">
        <w:r w:rsidR="00117620">
          <w:rPr>
            <w:rFonts w:ascii="Times New Roman" w:eastAsia="Times New Roman" w:hAnsi="Times New Roman" w:cs="Times New Roman"/>
            <w:sz w:val="24"/>
            <w:szCs w:val="24"/>
          </w:rPr>
          <w:t>4</w:t>
        </w:r>
      </w:ins>
      <w:del w:id="125" w:author="Meshi, Dar" w:date="2020-10-07T08:57:00Z">
        <w:r w:rsidDel="00117620">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 xml:space="preserve"> </w:t>
      </w:r>
      <w:del w:id="126" w:author="Meshi, Dar" w:date="2020-10-07T09:01:00Z">
        <w:r w:rsidDel="008C7C8C">
          <w:rPr>
            <w:rFonts w:ascii="Times New Roman" w:eastAsia="Times New Roman" w:hAnsi="Times New Roman" w:cs="Times New Roman"/>
            <w:sz w:val="24"/>
            <w:szCs w:val="24"/>
          </w:rPr>
          <w:delText xml:space="preserve">Types </w:delText>
        </w:r>
      </w:del>
      <w:ins w:id="127" w:author="Meshi, Dar" w:date="2020-10-07T09:04:00Z">
        <w:r w:rsidR="0092339D">
          <w:rPr>
            <w:rFonts w:ascii="Times New Roman" w:eastAsia="Times New Roman" w:hAnsi="Times New Roman" w:cs="Times New Roman"/>
            <w:sz w:val="24"/>
            <w:szCs w:val="24"/>
          </w:rPr>
          <w:t>Connectedness on</w:t>
        </w:r>
      </w:ins>
      <w:del w:id="128" w:author="Meshi, Dar" w:date="2020-10-07T09:04:00Z">
        <w:r w:rsidDel="0092339D">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social media</w:t>
      </w:r>
      <w:del w:id="129" w:author="Meshi, Dar" w:date="2020-10-07T09:04:00Z">
        <w:r w:rsidDel="0092339D">
          <w:rPr>
            <w:rFonts w:ascii="Times New Roman" w:eastAsia="Times New Roman" w:hAnsi="Times New Roman" w:cs="Times New Roman"/>
            <w:sz w:val="24"/>
            <w:szCs w:val="24"/>
          </w:rPr>
          <w:delText xml:space="preserve"> use</w:delText>
        </w:r>
      </w:del>
      <w:commentRangeEnd w:id="123"/>
      <w:r w:rsidR="007A0BEB">
        <w:rPr>
          <w:rStyle w:val="CommentReference"/>
        </w:rPr>
        <w:commentReference w:id="123"/>
      </w:r>
    </w:p>
    <w:p w14:paraId="3B644859" w14:textId="37191BCB" w:rsidR="0061274F" w:rsidRDefault="00117620">
      <w:pPr>
        <w:spacing w:line="480" w:lineRule="auto"/>
        <w:ind w:firstLine="720"/>
        <w:rPr>
          <w:rFonts w:ascii="Times New Roman" w:eastAsia="Times New Roman" w:hAnsi="Times New Roman" w:cs="Times New Roman"/>
          <w:sz w:val="24"/>
          <w:szCs w:val="24"/>
        </w:rPr>
      </w:pPr>
      <w:ins w:id="130" w:author="Meshi, Dar" w:date="2020-10-07T08:58:00Z">
        <w:r>
          <w:rPr>
            <w:rFonts w:ascii="Times New Roman" w:eastAsia="Times New Roman" w:hAnsi="Times New Roman" w:cs="Times New Roman"/>
            <w:sz w:val="24"/>
            <w:szCs w:val="24"/>
          </w:rPr>
          <w:t>Research suggests that t</w:t>
        </w:r>
      </w:ins>
      <w:del w:id="131" w:author="Meshi, Dar" w:date="2020-10-07T08:58:00Z">
        <w:r w:rsidR="00843F03" w:rsidDel="00117620">
          <w:rPr>
            <w:rFonts w:ascii="Times New Roman" w:eastAsia="Times New Roman" w:hAnsi="Times New Roman" w:cs="Times New Roman"/>
            <w:sz w:val="24"/>
            <w:szCs w:val="24"/>
          </w:rPr>
          <w:delText>T</w:delText>
        </w:r>
      </w:del>
      <w:r w:rsidR="00843F03">
        <w:rPr>
          <w:rFonts w:ascii="Times New Roman" w:eastAsia="Times New Roman" w:hAnsi="Times New Roman" w:cs="Times New Roman"/>
          <w:sz w:val="24"/>
          <w:szCs w:val="24"/>
        </w:rPr>
        <w:t xml:space="preserve">he positive and negative effects of social media are </w:t>
      </w:r>
      <w:ins w:id="132" w:author="Meshi, Dar" w:date="2020-10-07T08:58:00Z">
        <w:r>
          <w:rPr>
            <w:rFonts w:ascii="Times New Roman" w:eastAsia="Times New Roman" w:hAnsi="Times New Roman" w:cs="Times New Roman"/>
            <w:sz w:val="24"/>
            <w:szCs w:val="24"/>
          </w:rPr>
          <w:t>i</w:t>
        </w:r>
      </w:ins>
      <w:del w:id="133" w:author="Meshi, Dar" w:date="2020-10-07T08:58:00Z">
        <w:r w:rsidR="00843F03" w:rsidDel="00117620">
          <w:rPr>
            <w:rFonts w:ascii="Times New Roman" w:eastAsia="Times New Roman" w:hAnsi="Times New Roman" w:cs="Times New Roman"/>
            <w:sz w:val="24"/>
            <w:szCs w:val="24"/>
          </w:rPr>
          <w:delText>o</w:delText>
        </w:r>
      </w:del>
      <w:r w:rsidR="00843F03">
        <w:rPr>
          <w:rFonts w:ascii="Times New Roman" w:eastAsia="Times New Roman" w:hAnsi="Times New Roman" w:cs="Times New Roman"/>
          <w:sz w:val="24"/>
          <w:szCs w:val="24"/>
        </w:rPr>
        <w:t xml:space="preserve">n a large part dependent upon </w:t>
      </w:r>
      <w:del w:id="134" w:author="Meshi, Dar" w:date="2020-10-07T09:01:00Z">
        <w:r w:rsidR="00843F03" w:rsidDel="0038012C">
          <w:rPr>
            <w:rFonts w:ascii="Times New Roman" w:eastAsia="Times New Roman" w:hAnsi="Times New Roman" w:cs="Times New Roman"/>
            <w:sz w:val="24"/>
            <w:szCs w:val="24"/>
          </w:rPr>
          <w:delText>the type</w:delText>
        </w:r>
      </w:del>
      <w:ins w:id="135" w:author="Meshi, Dar" w:date="2020-10-07T09:01:00Z">
        <w:r w:rsidR="0038012C">
          <w:rPr>
            <w:rFonts w:ascii="Times New Roman" w:eastAsia="Times New Roman" w:hAnsi="Times New Roman" w:cs="Times New Roman"/>
            <w:sz w:val="24"/>
            <w:szCs w:val="24"/>
          </w:rPr>
          <w:t>different</w:t>
        </w:r>
      </w:ins>
      <w:ins w:id="136" w:author="Meshi, Dar" w:date="2020-10-07T09:02:00Z">
        <w:r w:rsidR="0038012C">
          <w:rPr>
            <w:rFonts w:ascii="Times New Roman" w:eastAsia="Times New Roman" w:hAnsi="Times New Roman" w:cs="Times New Roman"/>
            <w:sz w:val="24"/>
            <w:szCs w:val="24"/>
          </w:rPr>
          <w:t xml:space="preserve"> aspects</w:t>
        </w:r>
      </w:ins>
      <w:r w:rsidR="00843F03">
        <w:rPr>
          <w:rFonts w:ascii="Times New Roman" w:eastAsia="Times New Roman" w:hAnsi="Times New Roman" w:cs="Times New Roman"/>
          <w:sz w:val="24"/>
          <w:szCs w:val="24"/>
        </w:rPr>
        <w:t xml:space="preserve"> of social media use</w:t>
      </w:r>
      <w:ins w:id="137" w:author="Meshi, Dar" w:date="2020-10-07T08:59:00Z">
        <w:r>
          <w:rPr>
            <w:rFonts w:ascii="Times New Roman" w:eastAsia="Times New Roman" w:hAnsi="Times New Roman" w:cs="Times New Roman"/>
            <w:sz w:val="24"/>
            <w:szCs w:val="24"/>
          </w:rPr>
          <w:t>,</w:t>
        </w:r>
      </w:ins>
      <w:r w:rsidR="00843F03">
        <w:rPr>
          <w:rFonts w:ascii="Times New Roman" w:eastAsia="Times New Roman" w:hAnsi="Times New Roman" w:cs="Times New Roman"/>
          <w:sz w:val="24"/>
          <w:szCs w:val="24"/>
        </w:rPr>
        <w:t xml:space="preserve"> rather than general variables such as “amount of time” or “number of friends” </w:t>
      </w:r>
      <w:r w:rsidR="00465C0F">
        <w:fldChar w:fldCharType="begin"/>
      </w:r>
      <w:r w:rsidR="00465C0F">
        <w:instrText xml:space="preserve"> HYPERLINK "https://paperpile.com/c/LBVidN/8MUng" \h </w:instrText>
      </w:r>
      <w:r w:rsidR="00465C0F">
        <w:fldChar w:fldCharType="separate"/>
      </w:r>
      <w:r w:rsidR="00843F03">
        <w:rPr>
          <w:rFonts w:ascii="Times New Roman" w:eastAsia="Times New Roman" w:hAnsi="Times New Roman" w:cs="Times New Roman"/>
          <w:sz w:val="24"/>
          <w:szCs w:val="24"/>
        </w:rPr>
        <w:t>(Best et al., 2014)</w:t>
      </w:r>
      <w:r w:rsidR="00465C0F">
        <w:rPr>
          <w:rFonts w:ascii="Times New Roman" w:eastAsia="Times New Roman" w:hAnsi="Times New Roman" w:cs="Times New Roman"/>
          <w:sz w:val="24"/>
          <w:szCs w:val="24"/>
        </w:rPr>
        <w:fldChar w:fldCharType="end"/>
      </w:r>
      <w:r w:rsidR="00843F03">
        <w:rPr>
          <w:rFonts w:ascii="Times New Roman" w:eastAsia="Times New Roman" w:hAnsi="Times New Roman" w:cs="Times New Roman"/>
          <w:sz w:val="24"/>
          <w:szCs w:val="24"/>
        </w:rPr>
        <w:t xml:space="preserve">. One dimension that captures people’s experience on social media is the feeling of social connectedness </w:t>
      </w:r>
      <w:r w:rsidR="00465C0F">
        <w:fldChar w:fldCharType="begin"/>
      </w:r>
      <w:r w:rsidR="00465C0F">
        <w:instrText xml:space="preserve"> HYPERLINK "https://paperpile.com/c/LBVidN/DFcqg" \h </w:instrText>
      </w:r>
      <w:r w:rsidR="00465C0F">
        <w:fldChar w:fldCharType="separate"/>
      </w:r>
      <w:r w:rsidR="00843F03">
        <w:rPr>
          <w:rFonts w:ascii="Times New Roman" w:eastAsia="Times New Roman" w:hAnsi="Times New Roman" w:cs="Times New Roman"/>
          <w:sz w:val="24"/>
          <w:szCs w:val="24"/>
        </w:rPr>
        <w:t>(Bailey et al., 2018)</w:t>
      </w:r>
      <w:r w:rsidR="00465C0F">
        <w:rPr>
          <w:rFonts w:ascii="Times New Roman" w:eastAsia="Times New Roman" w:hAnsi="Times New Roman" w:cs="Times New Roman"/>
          <w:sz w:val="24"/>
          <w:szCs w:val="24"/>
        </w:rPr>
        <w:fldChar w:fldCharType="end"/>
      </w:r>
      <w:r w:rsidR="00843F03">
        <w:rPr>
          <w:rFonts w:ascii="Times New Roman" w:eastAsia="Times New Roman" w:hAnsi="Times New Roman" w:cs="Times New Roman"/>
          <w:sz w:val="24"/>
          <w:szCs w:val="24"/>
        </w:rPr>
        <w:t xml:space="preserve">. Drawing from the </w:t>
      </w:r>
      <w:commentRangeStart w:id="138"/>
      <w:ins w:id="139" w:author="Meshi, Dar" w:date="2020-10-07T08:59:00Z">
        <w:r w:rsidR="00FE5A96">
          <w:rPr>
            <w:rFonts w:ascii="Times New Roman" w:eastAsia="Times New Roman" w:hAnsi="Times New Roman" w:cs="Times New Roman"/>
            <w:sz w:val="24"/>
            <w:szCs w:val="24"/>
          </w:rPr>
          <w:t xml:space="preserve">need to </w:t>
        </w:r>
      </w:ins>
      <w:r w:rsidR="00843F03">
        <w:rPr>
          <w:rFonts w:ascii="Times New Roman" w:eastAsia="Times New Roman" w:hAnsi="Times New Roman" w:cs="Times New Roman"/>
          <w:sz w:val="24"/>
          <w:szCs w:val="24"/>
        </w:rPr>
        <w:t>belong</w:t>
      </w:r>
      <w:del w:id="140" w:author="Meshi, Dar" w:date="2020-10-07T08:59:00Z">
        <w:r w:rsidR="00843F03" w:rsidDel="00FE5A96">
          <w:rPr>
            <w:rFonts w:ascii="Times New Roman" w:eastAsia="Times New Roman" w:hAnsi="Times New Roman" w:cs="Times New Roman"/>
            <w:sz w:val="24"/>
            <w:szCs w:val="24"/>
          </w:rPr>
          <w:delText>ingness</w:delText>
        </w:r>
      </w:del>
      <w:r w:rsidR="00843F03">
        <w:rPr>
          <w:rFonts w:ascii="Times New Roman" w:eastAsia="Times New Roman" w:hAnsi="Times New Roman" w:cs="Times New Roman"/>
          <w:sz w:val="24"/>
          <w:szCs w:val="24"/>
        </w:rPr>
        <w:t xml:space="preserve"> theory </w:t>
      </w:r>
      <w:commentRangeEnd w:id="138"/>
      <w:r w:rsidR="000841BB">
        <w:rPr>
          <w:rStyle w:val="CommentReference"/>
        </w:rPr>
        <w:commentReference w:id="138"/>
      </w:r>
      <w:r w:rsidR="00465C0F">
        <w:fldChar w:fldCharType="begin"/>
      </w:r>
      <w:r w:rsidR="00465C0F">
        <w:instrText xml:space="preserve"> HYPERLINK "https://paperpile.com/c/LBVidN/3DUPw" \h </w:instrText>
      </w:r>
      <w:r w:rsidR="00465C0F">
        <w:fldChar w:fldCharType="separate"/>
      </w:r>
      <w:r w:rsidR="00843F03">
        <w:rPr>
          <w:rFonts w:ascii="Times New Roman" w:eastAsia="Times New Roman" w:hAnsi="Times New Roman" w:cs="Times New Roman"/>
          <w:sz w:val="24"/>
          <w:szCs w:val="24"/>
        </w:rPr>
        <w:t>(R. F. Baumeister &amp; Leary, 1995)</w:t>
      </w:r>
      <w:r w:rsidR="00465C0F">
        <w:rPr>
          <w:rFonts w:ascii="Times New Roman" w:eastAsia="Times New Roman" w:hAnsi="Times New Roman" w:cs="Times New Roman"/>
          <w:sz w:val="24"/>
          <w:szCs w:val="24"/>
        </w:rPr>
        <w:fldChar w:fldCharType="end"/>
      </w:r>
      <w:r w:rsidR="00843F03">
        <w:rPr>
          <w:rFonts w:ascii="Times New Roman" w:eastAsia="Times New Roman" w:hAnsi="Times New Roman" w:cs="Times New Roman"/>
          <w:sz w:val="24"/>
          <w:szCs w:val="24"/>
        </w:rPr>
        <w:t xml:space="preserve">, which posits that people are motivated to acquire social membership to obtain optimal functioning, social connectedness refers to the feelings of affiliation associated with belonging to a social network </w:t>
      </w:r>
      <w:r w:rsidR="00465C0F">
        <w:fldChar w:fldCharType="begin"/>
      </w:r>
      <w:r w:rsidR="00465C0F">
        <w:instrText xml:space="preserve"> HYPERLINK "https://paperpile.com/c/LBVidN/P3mep" \h </w:instrText>
      </w:r>
      <w:r w:rsidR="00465C0F">
        <w:fldChar w:fldCharType="separate"/>
      </w:r>
      <w:r w:rsidR="00843F03">
        <w:rPr>
          <w:rFonts w:ascii="Times New Roman" w:eastAsia="Times New Roman" w:hAnsi="Times New Roman" w:cs="Times New Roman"/>
          <w:sz w:val="24"/>
          <w:szCs w:val="24"/>
        </w:rPr>
        <w:t>(Lee et al., 2001)</w:t>
      </w:r>
      <w:r w:rsidR="00465C0F">
        <w:rPr>
          <w:rFonts w:ascii="Times New Roman" w:eastAsia="Times New Roman" w:hAnsi="Times New Roman" w:cs="Times New Roman"/>
          <w:sz w:val="24"/>
          <w:szCs w:val="24"/>
        </w:rPr>
        <w:fldChar w:fldCharType="end"/>
      </w:r>
      <w:r w:rsidR="00843F03">
        <w:rPr>
          <w:rFonts w:ascii="Times New Roman" w:eastAsia="Times New Roman" w:hAnsi="Times New Roman" w:cs="Times New Roman"/>
          <w:sz w:val="24"/>
          <w:szCs w:val="24"/>
        </w:rPr>
        <w:t>. Existing evidence supports that users of social media</w:t>
      </w:r>
      <w:del w:id="141" w:author="Meshi, Dar" w:date="2020-10-07T09:00:00Z">
        <w:r w:rsidR="00843F03" w:rsidDel="00FE5A96">
          <w:rPr>
            <w:rFonts w:ascii="Times New Roman" w:eastAsia="Times New Roman" w:hAnsi="Times New Roman" w:cs="Times New Roman"/>
            <w:sz w:val="24"/>
            <w:szCs w:val="24"/>
          </w:rPr>
          <w:delText xml:space="preserve"> such as Facebook</w:delText>
        </w:r>
      </w:del>
      <w:r w:rsidR="00843F03">
        <w:rPr>
          <w:rFonts w:ascii="Times New Roman" w:eastAsia="Times New Roman" w:hAnsi="Times New Roman" w:cs="Times New Roman"/>
          <w:sz w:val="24"/>
          <w:szCs w:val="24"/>
        </w:rPr>
        <w:t xml:space="preserve"> can derive social connectedness through its usage </w:t>
      </w:r>
      <w:r w:rsidR="00465C0F">
        <w:fldChar w:fldCharType="begin"/>
      </w:r>
      <w:r w:rsidR="00465C0F">
        <w:instrText xml:space="preserve"> HYPERLINK "https://paperpile.com/c/LBVidN/zXMV5+RurVK+Ndfvl+RV9J0" \h </w:instrText>
      </w:r>
      <w:r w:rsidR="00465C0F">
        <w:fldChar w:fldCharType="separate"/>
      </w:r>
      <w:r w:rsidR="00843F03">
        <w:rPr>
          <w:rFonts w:ascii="Times New Roman" w:eastAsia="Times New Roman" w:hAnsi="Times New Roman" w:cs="Times New Roman"/>
          <w:sz w:val="24"/>
          <w:szCs w:val="24"/>
        </w:rPr>
        <w:t>(Grieve et al., 2013; Grieve &amp; Kemp, 2015; Lin &amp; Utz, 2015; Sinclair &amp; Grieve, 2017)</w:t>
      </w:r>
      <w:r w:rsidR="00465C0F">
        <w:rPr>
          <w:rFonts w:ascii="Times New Roman" w:eastAsia="Times New Roman" w:hAnsi="Times New Roman" w:cs="Times New Roman"/>
          <w:sz w:val="24"/>
          <w:szCs w:val="24"/>
        </w:rPr>
        <w:fldChar w:fldCharType="end"/>
      </w:r>
      <w:r w:rsidR="00843F03">
        <w:rPr>
          <w:rFonts w:ascii="Times New Roman" w:eastAsia="Times New Roman" w:hAnsi="Times New Roman" w:cs="Times New Roman"/>
          <w:sz w:val="24"/>
          <w:szCs w:val="24"/>
        </w:rPr>
        <w:t xml:space="preserve">. Social connectedness can be measured objectively through the quantity, frequency, and quality of social contacts, it can also be measured through the perceived feeling of meaningful connection with others at an interpersonal level </w:t>
      </w:r>
      <w:r w:rsidR="00465C0F">
        <w:fldChar w:fldCharType="begin"/>
      </w:r>
      <w:r w:rsidR="00465C0F">
        <w:instrText xml:space="preserve"> HYPERLINK "https://paperpile.com/c/LBVidN/P3mep" \h </w:instrText>
      </w:r>
      <w:r w:rsidR="00465C0F">
        <w:fldChar w:fldCharType="separate"/>
      </w:r>
      <w:r w:rsidR="00843F03">
        <w:rPr>
          <w:rFonts w:ascii="Times New Roman" w:eastAsia="Times New Roman" w:hAnsi="Times New Roman" w:cs="Times New Roman"/>
          <w:sz w:val="24"/>
          <w:szCs w:val="24"/>
        </w:rPr>
        <w:t>(Lee et al., 2001)</w:t>
      </w:r>
      <w:r w:rsidR="00465C0F">
        <w:rPr>
          <w:rFonts w:ascii="Times New Roman" w:eastAsia="Times New Roman" w:hAnsi="Times New Roman" w:cs="Times New Roman"/>
          <w:sz w:val="24"/>
          <w:szCs w:val="24"/>
        </w:rPr>
        <w:fldChar w:fldCharType="end"/>
      </w:r>
      <w:commentRangeStart w:id="142"/>
      <w:r w:rsidR="00843F03">
        <w:rPr>
          <w:rFonts w:ascii="Times New Roman" w:eastAsia="Times New Roman" w:hAnsi="Times New Roman" w:cs="Times New Roman"/>
          <w:sz w:val="24"/>
          <w:szCs w:val="24"/>
        </w:rPr>
        <w:t xml:space="preserve">. </w:t>
      </w:r>
      <w:commentRangeEnd w:id="142"/>
      <w:r w:rsidR="0052451C">
        <w:rPr>
          <w:rStyle w:val="CommentReference"/>
        </w:rPr>
        <w:commentReference w:id="142"/>
      </w:r>
    </w:p>
    <w:p w14:paraId="1138516E" w14:textId="32001E80" w:rsidR="0061274F" w:rsidRDefault="00843F03">
      <w:pPr>
        <w:spacing w:line="480" w:lineRule="auto"/>
        <w:ind w:firstLine="720"/>
        <w:rPr>
          <w:rFonts w:ascii="Times New Roman" w:eastAsia="Times New Roman" w:hAnsi="Times New Roman" w:cs="Times New Roman"/>
          <w:sz w:val="24"/>
          <w:szCs w:val="24"/>
        </w:rPr>
      </w:pPr>
      <w:commentRangeStart w:id="143"/>
      <w:r>
        <w:rPr>
          <w:rFonts w:ascii="Times New Roman" w:eastAsia="Times New Roman" w:hAnsi="Times New Roman" w:cs="Times New Roman"/>
          <w:sz w:val="24"/>
          <w:szCs w:val="24"/>
        </w:rPr>
        <w:lastRenderedPageBreak/>
        <w:t xml:space="preserve">In addition to </w:t>
      </w:r>
      <w:commentRangeEnd w:id="143"/>
      <w:r w:rsidR="007A0BEB">
        <w:rPr>
          <w:rStyle w:val="CommentReference"/>
        </w:rPr>
        <w:commentReference w:id="143"/>
      </w:r>
      <w:r>
        <w:rPr>
          <w:rFonts w:ascii="Times New Roman" w:eastAsia="Times New Roman" w:hAnsi="Times New Roman" w:cs="Times New Roman"/>
          <w:sz w:val="24"/>
          <w:szCs w:val="24"/>
        </w:rPr>
        <w:t xml:space="preserve">connectedness on </w:t>
      </w:r>
      <w:ins w:id="144" w:author="Meshi, Dar" w:date="2020-10-07T09:03:00Z">
        <w:r w:rsidR="0022679F">
          <w:rPr>
            <w:rFonts w:ascii="Times New Roman" w:eastAsia="Times New Roman" w:hAnsi="Times New Roman" w:cs="Times New Roman"/>
            <w:sz w:val="24"/>
            <w:szCs w:val="24"/>
          </w:rPr>
          <w:t>s</w:t>
        </w:r>
      </w:ins>
      <w:del w:id="145" w:author="Meshi, Dar" w:date="2020-10-07T09:03:00Z">
        <w:r w:rsidDel="0022679F">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ocial media, research has examined the habitual and automated </w:t>
      </w:r>
      <w:ins w:id="146" w:author="Meshi, Dar" w:date="2020-10-07T09:12:00Z">
        <w:r w:rsidR="0052451C">
          <w:rPr>
            <w:rFonts w:ascii="Times New Roman" w:eastAsia="Times New Roman" w:hAnsi="Times New Roman" w:cs="Times New Roman"/>
            <w:sz w:val="24"/>
            <w:szCs w:val="24"/>
          </w:rPr>
          <w:t xml:space="preserve">use of </w:t>
        </w:r>
      </w:ins>
      <w:r>
        <w:rPr>
          <w:rFonts w:ascii="Times New Roman" w:eastAsia="Times New Roman" w:hAnsi="Times New Roman" w:cs="Times New Roman"/>
          <w:sz w:val="24"/>
          <w:szCs w:val="24"/>
        </w:rPr>
        <w:t>social media</w:t>
      </w:r>
      <w:del w:id="147" w:author="Meshi, Dar" w:date="2020-10-07T09:12:00Z">
        <w:r w:rsidDel="0052451C">
          <w:rPr>
            <w:rFonts w:ascii="Times New Roman" w:eastAsia="Times New Roman" w:hAnsi="Times New Roman" w:cs="Times New Roman"/>
            <w:sz w:val="24"/>
            <w:szCs w:val="24"/>
          </w:rPr>
          <w:delText xml:space="preserve"> use</w:delText>
        </w:r>
      </w:del>
      <w:r>
        <w:rPr>
          <w:rFonts w:ascii="Times New Roman" w:eastAsia="Times New Roman" w:hAnsi="Times New Roman" w:cs="Times New Roman"/>
          <w:sz w:val="24"/>
          <w:szCs w:val="24"/>
        </w:rPr>
        <w:t xml:space="preserve">. </w:t>
      </w:r>
      <w:del w:id="148" w:author="Meshi, Dar" w:date="2020-10-07T09:12:00Z">
        <w:r w:rsidDel="0052451C">
          <w:rPr>
            <w:rFonts w:ascii="Times New Roman" w:eastAsia="Times New Roman" w:hAnsi="Times New Roman" w:cs="Times New Roman"/>
            <w:sz w:val="24"/>
            <w:szCs w:val="24"/>
          </w:rPr>
          <w:delText>In the current paper, we follow prior accounts and define t</w:delText>
        </w:r>
      </w:del>
      <w:ins w:id="149" w:author="Meshi, Dar" w:date="2020-10-07T09:12:00Z">
        <w:r w:rsidR="0052451C">
          <w:rPr>
            <w:rFonts w:ascii="Times New Roman" w:eastAsia="Times New Roman" w:hAnsi="Times New Roman" w:cs="Times New Roman"/>
            <w:sz w:val="24"/>
            <w:szCs w:val="24"/>
          </w:rPr>
          <w:t>T</w:t>
        </w:r>
      </w:ins>
      <w:r>
        <w:rPr>
          <w:rFonts w:ascii="Times New Roman" w:eastAsia="Times New Roman" w:hAnsi="Times New Roman" w:cs="Times New Roman"/>
          <w:sz w:val="24"/>
          <w:szCs w:val="24"/>
        </w:rPr>
        <w:t xml:space="preserve">he habitual use of social media </w:t>
      </w:r>
      <w:ins w:id="150" w:author="Meshi, Dar" w:date="2020-10-07T09:12:00Z">
        <w:r w:rsidR="0052451C">
          <w:rPr>
            <w:rFonts w:ascii="Times New Roman" w:eastAsia="Times New Roman" w:hAnsi="Times New Roman" w:cs="Times New Roman"/>
            <w:sz w:val="24"/>
            <w:szCs w:val="24"/>
          </w:rPr>
          <w:t xml:space="preserve">has previously been defined </w:t>
        </w:r>
      </w:ins>
      <w:r>
        <w:rPr>
          <w:rFonts w:ascii="Times New Roman" w:eastAsia="Times New Roman" w:hAnsi="Times New Roman" w:cs="Times New Roman"/>
          <w:sz w:val="24"/>
          <w:szCs w:val="24"/>
        </w:rPr>
        <w:t xml:space="preserve">as the automaticity in consumption and use of the social media platform that develops as individuals repeatedly and routinely access, interact, and </w:t>
      </w:r>
      <w:commentRangeStart w:id="151"/>
      <w:r>
        <w:rPr>
          <w:rFonts w:ascii="Times New Roman" w:eastAsia="Times New Roman" w:hAnsi="Times New Roman" w:cs="Times New Roman"/>
          <w:sz w:val="24"/>
          <w:szCs w:val="24"/>
        </w:rPr>
        <w:t xml:space="preserve">utilize activity </w:t>
      </w:r>
      <w:commentRangeEnd w:id="151"/>
      <w:r w:rsidR="0052451C">
        <w:rPr>
          <w:rStyle w:val="CommentReference"/>
        </w:rPr>
        <w:commentReference w:id="151"/>
      </w:r>
      <w:r w:rsidR="00465C0F">
        <w:fldChar w:fldCharType="begin"/>
      </w:r>
      <w:r w:rsidR="00465C0F">
        <w:instrText xml:space="preserve"> HYPERLINK "https://paperpile.com/c/LBVidN/YfFg+ttIZ+jBcz" \h </w:instrText>
      </w:r>
      <w:r w:rsidR="00465C0F">
        <w:fldChar w:fldCharType="separate"/>
      </w:r>
      <w:r>
        <w:rPr>
          <w:rFonts w:ascii="Times New Roman" w:eastAsia="Times New Roman" w:hAnsi="Times New Roman" w:cs="Times New Roman"/>
          <w:sz w:val="24"/>
          <w:szCs w:val="24"/>
        </w:rPr>
        <w:t>(LaRose, 2010; Orbell &amp; Verplanken, 2010; Vishwanath, 2015)</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definition is in line with the current thinking that habitual use of social media stems from repeated media consumption in stable circumstances </w:t>
      </w:r>
      <w:r w:rsidR="00465C0F">
        <w:fldChar w:fldCharType="begin"/>
      </w:r>
      <w:r w:rsidR="00465C0F">
        <w:instrText xml:space="preserve"> HYPERLINK "https://paperpile.com/c/LBVidN/YfFg+k2NN" \h </w:instrText>
      </w:r>
      <w:r w:rsidR="00465C0F">
        <w:fldChar w:fldCharType="separate"/>
      </w:r>
      <w:r>
        <w:rPr>
          <w:rFonts w:ascii="Times New Roman" w:eastAsia="Times New Roman" w:hAnsi="Times New Roman" w:cs="Times New Roman"/>
          <w:sz w:val="24"/>
          <w:szCs w:val="24"/>
        </w:rPr>
        <w:t>(LaRose, 2010; Verplanken &amp; Wood, 2006)</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These repeated behaviors can over time become action-scripts that are applied with minimal conscious reflection about its antecedents, consequences, or even its enactment </w:t>
      </w:r>
      <w:r w:rsidR="00465C0F">
        <w:fldChar w:fldCharType="begin"/>
      </w:r>
      <w:r w:rsidR="00465C0F">
        <w:instrText xml:space="preserve"> HYPERLINK "https://paperpile.com/c/LBVidN/PetA" \h </w:instrText>
      </w:r>
      <w:r w:rsidR="00465C0F">
        <w:fldChar w:fldCharType="separate"/>
      </w:r>
      <w:r>
        <w:rPr>
          <w:rFonts w:ascii="Times New Roman" w:eastAsia="Times New Roman" w:hAnsi="Times New Roman" w:cs="Times New Roman"/>
          <w:sz w:val="24"/>
          <w:szCs w:val="24"/>
        </w:rPr>
        <w:t>(LaRose &amp; Eastin, 2004)</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may facilitate users to meet their personal and social goals in a low-cost manner </w:t>
      </w:r>
      <w:r w:rsidR="00465C0F">
        <w:fldChar w:fldCharType="begin"/>
      </w:r>
      <w:r w:rsidR="00465C0F">
        <w:instrText xml:space="preserve"> HYPERLINK "https://paperpile.com/c/LBVidN/LDJHp" \h </w:instrText>
      </w:r>
      <w:r w:rsidR="00465C0F">
        <w:fldChar w:fldCharType="separate"/>
      </w:r>
      <w:r>
        <w:rPr>
          <w:rFonts w:ascii="Times New Roman" w:eastAsia="Times New Roman" w:hAnsi="Times New Roman" w:cs="Times New Roman"/>
          <w:sz w:val="24"/>
          <w:szCs w:val="24"/>
        </w:rPr>
        <w:t>(Seo &amp; Ray, 2019)</w:t>
      </w:r>
      <w:r w:rsidR="00465C0F">
        <w:rPr>
          <w:rFonts w:ascii="Times New Roman" w:eastAsia="Times New Roman" w:hAnsi="Times New Roman" w:cs="Times New Roman"/>
          <w:sz w:val="24"/>
          <w:szCs w:val="24"/>
        </w:rPr>
        <w:fldChar w:fldCharType="end"/>
      </w:r>
      <w:commentRangeStart w:id="152"/>
      <w:r>
        <w:rPr>
          <w:rFonts w:ascii="Times New Roman" w:eastAsia="Times New Roman" w:hAnsi="Times New Roman" w:cs="Times New Roman"/>
          <w:sz w:val="24"/>
          <w:szCs w:val="24"/>
        </w:rPr>
        <w:t>.</w:t>
      </w:r>
      <w:commentRangeEnd w:id="152"/>
      <w:r w:rsidR="0052451C">
        <w:rPr>
          <w:rStyle w:val="CommentReference"/>
        </w:rPr>
        <w:commentReference w:id="152"/>
      </w:r>
    </w:p>
    <w:p w14:paraId="3898AD4C" w14:textId="772F17A3" w:rsidR="0061274F" w:rsidRDefault="00843F03">
      <w:pPr>
        <w:pStyle w:val="Heading2"/>
        <w:spacing w:line="480" w:lineRule="auto"/>
        <w:rPr>
          <w:rFonts w:ascii="Times New Roman" w:eastAsia="Times New Roman" w:hAnsi="Times New Roman" w:cs="Times New Roman"/>
          <w:sz w:val="24"/>
          <w:szCs w:val="24"/>
        </w:rPr>
      </w:pPr>
      <w:bookmarkStart w:id="153" w:name="_b5u9qdht0if9" w:colFirst="0" w:colLast="0"/>
      <w:bookmarkEnd w:id="153"/>
      <w:r>
        <w:rPr>
          <w:rFonts w:ascii="Times New Roman" w:eastAsia="Times New Roman" w:hAnsi="Times New Roman" w:cs="Times New Roman"/>
          <w:sz w:val="24"/>
          <w:szCs w:val="24"/>
        </w:rPr>
        <w:t>1.</w:t>
      </w:r>
      <w:ins w:id="154" w:author="Meshi, Dar" w:date="2020-10-07T09:03:00Z">
        <w:r w:rsidR="0022679F">
          <w:rPr>
            <w:rFonts w:ascii="Times New Roman" w:eastAsia="Times New Roman" w:hAnsi="Times New Roman" w:cs="Times New Roman"/>
            <w:sz w:val="24"/>
            <w:szCs w:val="24"/>
          </w:rPr>
          <w:t>5</w:t>
        </w:r>
      </w:ins>
      <w:del w:id="155" w:author="Meshi, Dar" w:date="2020-10-07T09:03:00Z">
        <w:r w:rsidDel="0022679F">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Current study</w:t>
      </w:r>
    </w:p>
    <w:p w14:paraId="543D0943" w14:textId="061FF424"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 study </w:t>
      </w:r>
      <w:del w:id="156" w:author="Meshi, Dar" w:date="2020-10-07T09:17:00Z">
        <w:r w:rsidDel="0052451C">
          <w:rPr>
            <w:rFonts w:ascii="Times New Roman" w:eastAsia="Times New Roman" w:hAnsi="Times New Roman" w:cs="Times New Roman"/>
            <w:sz w:val="24"/>
            <w:szCs w:val="24"/>
          </w:rPr>
          <w:delText xml:space="preserve">extends prior research on social media and social exclusion and </w:delText>
        </w:r>
      </w:del>
      <w:r>
        <w:rPr>
          <w:rFonts w:ascii="Times New Roman" w:eastAsia="Times New Roman" w:hAnsi="Times New Roman" w:cs="Times New Roman"/>
          <w:sz w:val="24"/>
          <w:szCs w:val="24"/>
        </w:rPr>
        <w:t xml:space="preserve">investigates the link between individual differences in </w:t>
      </w:r>
      <w:del w:id="157" w:author="Meshi, Dar" w:date="2020-10-07T09:18:00Z">
        <w:r w:rsidDel="0052451C">
          <w:rPr>
            <w:rFonts w:ascii="Times New Roman" w:eastAsia="Times New Roman" w:hAnsi="Times New Roman" w:cs="Times New Roman"/>
            <w:sz w:val="24"/>
            <w:szCs w:val="24"/>
          </w:rPr>
          <w:delText xml:space="preserve">Facebook </w:delText>
        </w:r>
      </w:del>
      <w:ins w:id="158" w:author="Meshi, Dar" w:date="2020-10-07T09:18:00Z">
        <w:r w:rsidR="0052451C">
          <w:rPr>
            <w:rFonts w:ascii="Times New Roman" w:eastAsia="Times New Roman" w:hAnsi="Times New Roman" w:cs="Times New Roman"/>
            <w:sz w:val="24"/>
            <w:szCs w:val="24"/>
          </w:rPr>
          <w:t xml:space="preserve">social media </w:t>
        </w:r>
      </w:ins>
      <w:commentRangeStart w:id="159"/>
      <w:r>
        <w:rPr>
          <w:rFonts w:ascii="Times New Roman" w:eastAsia="Times New Roman" w:hAnsi="Times New Roman" w:cs="Times New Roman"/>
          <w:sz w:val="24"/>
          <w:szCs w:val="24"/>
        </w:rPr>
        <w:t xml:space="preserve">usage </w:t>
      </w:r>
      <w:commentRangeEnd w:id="159"/>
      <w:r w:rsidR="000324B2">
        <w:rPr>
          <w:rStyle w:val="CommentReference"/>
        </w:rPr>
        <w:commentReference w:id="159"/>
      </w:r>
      <w:r>
        <w:rPr>
          <w:rFonts w:ascii="Times New Roman" w:eastAsia="Times New Roman" w:hAnsi="Times New Roman" w:cs="Times New Roman"/>
          <w:sz w:val="24"/>
          <w:szCs w:val="24"/>
        </w:rPr>
        <w:t>(connected</w:t>
      </w:r>
      <w:ins w:id="160" w:author="Meshi, Dar" w:date="2020-10-07T09:17:00Z">
        <w:r w:rsidR="0052451C">
          <w:rPr>
            <w:rFonts w:ascii="Times New Roman" w:eastAsia="Times New Roman" w:hAnsi="Times New Roman" w:cs="Times New Roman"/>
            <w:sz w:val="24"/>
            <w:szCs w:val="24"/>
          </w:rPr>
          <w:t>ness</w:t>
        </w:r>
      </w:ins>
      <w:r>
        <w:rPr>
          <w:rFonts w:ascii="Times New Roman" w:eastAsia="Times New Roman" w:hAnsi="Times New Roman" w:cs="Times New Roman"/>
          <w:sz w:val="24"/>
          <w:szCs w:val="24"/>
        </w:rPr>
        <w:t xml:space="preserve"> on Facebook and habitual use of Facebook) and </w:t>
      </w:r>
      <w:commentRangeStart w:id="161"/>
      <w:r>
        <w:rPr>
          <w:rFonts w:ascii="Times New Roman" w:eastAsia="Times New Roman" w:hAnsi="Times New Roman" w:cs="Times New Roman"/>
          <w:sz w:val="24"/>
          <w:szCs w:val="24"/>
        </w:rPr>
        <w:t xml:space="preserve">the </w:t>
      </w:r>
      <w:del w:id="162" w:author="Meshi, Dar" w:date="2020-10-07T09:17:00Z">
        <w:r w:rsidDel="0052451C">
          <w:rPr>
            <w:rFonts w:ascii="Times New Roman" w:eastAsia="Times New Roman" w:hAnsi="Times New Roman" w:cs="Times New Roman"/>
            <w:sz w:val="24"/>
            <w:szCs w:val="24"/>
          </w:rPr>
          <w:delText xml:space="preserve">psychological and </w:delText>
        </w:r>
      </w:del>
      <w:r>
        <w:rPr>
          <w:rFonts w:ascii="Times New Roman" w:eastAsia="Times New Roman" w:hAnsi="Times New Roman" w:cs="Times New Roman"/>
          <w:sz w:val="24"/>
          <w:szCs w:val="24"/>
        </w:rPr>
        <w:t>neural response</w:t>
      </w:r>
      <w:del w:id="163" w:author="Meshi, Dar" w:date="2020-10-07T09:17:00Z">
        <w:r w:rsidDel="0052451C">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to social exclusion</w:t>
      </w:r>
      <w:commentRangeEnd w:id="161"/>
      <w:r w:rsidR="0052451C">
        <w:rPr>
          <w:rStyle w:val="CommentReference"/>
        </w:rPr>
        <w:commentReference w:id="161"/>
      </w:r>
      <w:r>
        <w:rPr>
          <w:rFonts w:ascii="Times New Roman" w:eastAsia="Times New Roman" w:hAnsi="Times New Roman" w:cs="Times New Roman"/>
          <w:sz w:val="24"/>
          <w:szCs w:val="24"/>
        </w:rPr>
        <w:t xml:space="preserve">. </w:t>
      </w:r>
      <w:commentRangeStart w:id="164"/>
      <w:ins w:id="165" w:author="Meshi, Dar" w:date="2020-10-07T09:23:00Z">
        <w:r w:rsidR="00136B7B">
          <w:rPr>
            <w:rFonts w:ascii="Times New Roman" w:eastAsia="Times New Roman" w:hAnsi="Times New Roman" w:cs="Times New Roman"/>
            <w:sz w:val="24"/>
            <w:szCs w:val="24"/>
          </w:rPr>
          <w:t>In the above</w:t>
        </w:r>
      </w:ins>
      <w:commentRangeEnd w:id="164"/>
      <w:ins w:id="166" w:author="Meshi, Dar" w:date="2020-10-07T09:44:00Z">
        <w:r w:rsidR="00BB4CE5">
          <w:rPr>
            <w:rStyle w:val="CommentReference"/>
          </w:rPr>
          <w:commentReference w:id="164"/>
        </w:r>
      </w:ins>
      <w:ins w:id="167" w:author="Meshi, Dar" w:date="2020-10-07T09:23:00Z">
        <w:r w:rsidR="00136B7B">
          <w:rPr>
            <w:rFonts w:ascii="Times New Roman" w:eastAsia="Times New Roman" w:hAnsi="Times New Roman" w:cs="Times New Roman"/>
            <w:sz w:val="24"/>
            <w:szCs w:val="24"/>
          </w:rPr>
          <w:t xml:space="preserve">, </w:t>
        </w:r>
      </w:ins>
      <w:ins w:id="168" w:author="Meshi, Dar" w:date="2020-10-07T09:24:00Z">
        <w:r w:rsidR="00136B7B">
          <w:rPr>
            <w:rFonts w:ascii="Times New Roman" w:eastAsia="Times New Roman" w:hAnsi="Times New Roman" w:cs="Times New Roman"/>
            <w:sz w:val="24"/>
            <w:szCs w:val="24"/>
          </w:rPr>
          <w:t>we presented research demonstrat</w:t>
        </w:r>
      </w:ins>
      <w:ins w:id="169" w:author="Meshi, Dar" w:date="2020-10-07T09:25:00Z">
        <w:r w:rsidR="00136B7B">
          <w:rPr>
            <w:rFonts w:ascii="Times New Roman" w:eastAsia="Times New Roman" w:hAnsi="Times New Roman" w:cs="Times New Roman"/>
            <w:sz w:val="24"/>
            <w:szCs w:val="24"/>
          </w:rPr>
          <w:t>ing</w:t>
        </w:r>
      </w:ins>
      <w:ins w:id="170" w:author="Meshi, Dar" w:date="2020-10-07T09:24:00Z">
        <w:r w:rsidR="00136B7B">
          <w:rPr>
            <w:rFonts w:ascii="Times New Roman" w:eastAsia="Times New Roman" w:hAnsi="Times New Roman" w:cs="Times New Roman"/>
            <w:sz w:val="24"/>
            <w:szCs w:val="24"/>
          </w:rPr>
          <w:t xml:space="preserve"> that connectedness </w:t>
        </w:r>
      </w:ins>
      <w:ins w:id="171" w:author="Meshi, Dar" w:date="2020-10-07T09:25:00Z">
        <w:r w:rsidR="00136B7B">
          <w:rPr>
            <w:rFonts w:ascii="Times New Roman" w:eastAsia="Times New Roman" w:hAnsi="Times New Roman" w:cs="Times New Roman"/>
            <w:sz w:val="24"/>
            <w:szCs w:val="24"/>
          </w:rPr>
          <w:t xml:space="preserve">in the </w:t>
        </w:r>
        <w:commentRangeStart w:id="172"/>
        <w:r w:rsidR="00136B7B">
          <w:rPr>
            <w:rFonts w:ascii="Times New Roman" w:eastAsia="Times New Roman" w:hAnsi="Times New Roman" w:cs="Times New Roman"/>
            <w:sz w:val="24"/>
            <w:szCs w:val="24"/>
          </w:rPr>
          <w:t xml:space="preserve">real-world </w:t>
        </w:r>
      </w:ins>
      <w:commentRangeEnd w:id="172"/>
      <w:ins w:id="173" w:author="Meshi, Dar" w:date="2020-10-07T09:27:00Z">
        <w:r w:rsidR="00374A07">
          <w:rPr>
            <w:rStyle w:val="CommentReference"/>
          </w:rPr>
          <w:commentReference w:id="172"/>
        </w:r>
        <w:r w:rsidR="00374A07">
          <w:rPr>
            <w:rFonts w:ascii="Times New Roman" w:eastAsia="Times New Roman" w:hAnsi="Times New Roman" w:cs="Times New Roman"/>
            <w:sz w:val="24"/>
            <w:szCs w:val="24"/>
          </w:rPr>
          <w:t xml:space="preserve">and on social media </w:t>
        </w:r>
      </w:ins>
      <w:ins w:id="174" w:author="Meshi, Dar" w:date="2020-10-07T09:24:00Z">
        <w:r w:rsidR="00136B7B">
          <w:rPr>
            <w:rFonts w:ascii="Times New Roman" w:eastAsia="Times New Roman" w:hAnsi="Times New Roman" w:cs="Times New Roman"/>
            <w:sz w:val="24"/>
            <w:szCs w:val="24"/>
          </w:rPr>
          <w:t>may have a buffering effect on social exclusion</w:t>
        </w:r>
      </w:ins>
      <w:ins w:id="175" w:author="Meshi, Dar" w:date="2020-10-07T09:34:00Z">
        <w:r w:rsidR="000324B2">
          <w:rPr>
            <w:rFonts w:ascii="Times New Roman" w:eastAsia="Times New Roman" w:hAnsi="Times New Roman" w:cs="Times New Roman"/>
            <w:sz w:val="24"/>
            <w:szCs w:val="24"/>
          </w:rPr>
          <w:t xml:space="preserve">. Mentalizing is also evoked by social exclusion, and there is evidence that </w:t>
        </w:r>
      </w:ins>
      <w:ins w:id="176" w:author="Meshi, Dar" w:date="2020-10-07T09:35:00Z">
        <w:r w:rsidR="000324B2">
          <w:rPr>
            <w:rFonts w:ascii="Times New Roman" w:eastAsia="Times New Roman" w:hAnsi="Times New Roman" w:cs="Times New Roman"/>
            <w:sz w:val="24"/>
            <w:szCs w:val="24"/>
          </w:rPr>
          <w:t xml:space="preserve">brain regions involved in mentalizing are </w:t>
        </w:r>
        <w:commentRangeStart w:id="177"/>
        <w:r w:rsidR="000324B2">
          <w:rPr>
            <w:rFonts w:ascii="Times New Roman" w:eastAsia="Times New Roman" w:hAnsi="Times New Roman" w:cs="Times New Roman"/>
            <w:sz w:val="24"/>
            <w:szCs w:val="24"/>
          </w:rPr>
          <w:t xml:space="preserve">larger after more habitual use of social media. </w:t>
        </w:r>
      </w:ins>
      <w:commentRangeEnd w:id="177"/>
      <w:ins w:id="178" w:author="Meshi, Dar" w:date="2020-10-07T09:36:00Z">
        <w:r w:rsidR="000324B2">
          <w:rPr>
            <w:rStyle w:val="CommentReference"/>
          </w:rPr>
          <w:commentReference w:id="177"/>
        </w:r>
      </w:ins>
      <w:ins w:id="179" w:author="Meshi, Dar" w:date="2020-10-07T09:35:00Z">
        <w:r w:rsidR="000324B2">
          <w:rPr>
            <w:rFonts w:ascii="Times New Roman" w:eastAsia="Times New Roman" w:hAnsi="Times New Roman" w:cs="Times New Roman"/>
            <w:sz w:val="24"/>
            <w:szCs w:val="24"/>
          </w:rPr>
          <w:t>With this in mind, w</w:t>
        </w:r>
      </w:ins>
      <w:ins w:id="180" w:author="Meshi, Dar" w:date="2020-10-07T09:18:00Z">
        <w:r w:rsidR="0052451C">
          <w:rPr>
            <w:rFonts w:ascii="Times New Roman" w:eastAsia="Times New Roman" w:hAnsi="Times New Roman" w:cs="Times New Roman"/>
            <w:sz w:val="24"/>
            <w:szCs w:val="24"/>
          </w:rPr>
          <w:t>e hypothes</w:t>
        </w:r>
      </w:ins>
      <w:ins w:id="181" w:author="Meshi, Dar" w:date="2020-10-07T09:19:00Z">
        <w:r w:rsidR="0052451C">
          <w:rPr>
            <w:rFonts w:ascii="Times New Roman" w:eastAsia="Times New Roman" w:hAnsi="Times New Roman" w:cs="Times New Roman"/>
            <w:sz w:val="24"/>
            <w:szCs w:val="24"/>
          </w:rPr>
          <w:t xml:space="preserve">ize that </w:t>
        </w:r>
      </w:ins>
      <w:ins w:id="182" w:author="Meshi, Dar" w:date="2020-10-07T09:40:00Z">
        <w:r w:rsidR="000324B2">
          <w:rPr>
            <w:rFonts w:ascii="Times New Roman" w:eastAsia="Times New Roman" w:hAnsi="Times New Roman" w:cs="Times New Roman"/>
            <w:sz w:val="24"/>
            <w:szCs w:val="24"/>
          </w:rPr>
          <w:t>adole</w:t>
        </w:r>
      </w:ins>
      <w:ins w:id="183" w:author="Meshi, Dar" w:date="2020-10-07T09:41:00Z">
        <w:r w:rsidR="000324B2">
          <w:rPr>
            <w:rFonts w:ascii="Times New Roman" w:eastAsia="Times New Roman" w:hAnsi="Times New Roman" w:cs="Times New Roman"/>
            <w:sz w:val="24"/>
            <w:szCs w:val="24"/>
          </w:rPr>
          <w:t>s</w:t>
        </w:r>
      </w:ins>
      <w:ins w:id="184" w:author="Meshi, Dar" w:date="2020-10-07T09:40:00Z">
        <w:r w:rsidR="000324B2">
          <w:rPr>
            <w:rFonts w:ascii="Times New Roman" w:eastAsia="Times New Roman" w:hAnsi="Times New Roman" w:cs="Times New Roman"/>
            <w:sz w:val="24"/>
            <w:szCs w:val="24"/>
          </w:rPr>
          <w:t>cents</w:t>
        </w:r>
      </w:ins>
      <w:del w:id="185" w:author="Meshi, Dar" w:date="2020-10-07T09:18:00Z">
        <w:r w:rsidDel="0052451C">
          <w:rPr>
            <w:rFonts w:ascii="Times New Roman" w:eastAsia="Times New Roman" w:hAnsi="Times New Roman" w:cs="Times New Roman"/>
            <w:sz w:val="24"/>
            <w:szCs w:val="24"/>
          </w:rPr>
          <w:delText>I</w:delText>
        </w:r>
      </w:del>
      <w:del w:id="186" w:author="Meshi, Dar" w:date="2020-10-07T09:40:00Z">
        <w:r w:rsidDel="000324B2">
          <w:rPr>
            <w:rFonts w:ascii="Times New Roman" w:eastAsia="Times New Roman" w:hAnsi="Times New Roman" w:cs="Times New Roman"/>
            <w:sz w:val="24"/>
            <w:szCs w:val="24"/>
          </w:rPr>
          <w:delText>ndividuals</w:delText>
        </w:r>
      </w:del>
      <w:r>
        <w:rPr>
          <w:rFonts w:ascii="Times New Roman" w:eastAsia="Times New Roman" w:hAnsi="Times New Roman" w:cs="Times New Roman"/>
          <w:sz w:val="24"/>
          <w:szCs w:val="24"/>
        </w:rPr>
        <w:t xml:space="preserve"> who report </w:t>
      </w:r>
      <w:ins w:id="187" w:author="Meshi, Dar" w:date="2020-10-07T09:36:00Z">
        <w:r w:rsidR="000324B2">
          <w:rPr>
            <w:rFonts w:ascii="Times New Roman" w:eastAsia="Times New Roman" w:hAnsi="Times New Roman" w:cs="Times New Roman"/>
            <w:sz w:val="24"/>
            <w:szCs w:val="24"/>
          </w:rPr>
          <w:t xml:space="preserve">greater </w:t>
        </w:r>
      </w:ins>
      <w:del w:id="188" w:author="Meshi, Dar" w:date="2020-10-07T09:36:00Z">
        <w:r w:rsidDel="000324B2">
          <w:rPr>
            <w:rFonts w:ascii="Times New Roman" w:eastAsia="Times New Roman" w:hAnsi="Times New Roman" w:cs="Times New Roman"/>
            <w:sz w:val="24"/>
            <w:szCs w:val="24"/>
          </w:rPr>
          <w:delText xml:space="preserve">feeling </w:delText>
        </w:r>
      </w:del>
      <w:r>
        <w:rPr>
          <w:rFonts w:ascii="Times New Roman" w:eastAsia="Times New Roman" w:hAnsi="Times New Roman" w:cs="Times New Roman"/>
          <w:sz w:val="24"/>
          <w:szCs w:val="24"/>
        </w:rPr>
        <w:t>connected</w:t>
      </w:r>
      <w:ins w:id="189" w:author="Meshi, Dar" w:date="2020-10-07T09:37:00Z">
        <w:r w:rsidR="000324B2">
          <w:rPr>
            <w:rFonts w:ascii="Times New Roman" w:eastAsia="Times New Roman" w:hAnsi="Times New Roman" w:cs="Times New Roman"/>
            <w:sz w:val="24"/>
            <w:szCs w:val="24"/>
          </w:rPr>
          <w:t>ness to family and friends</w:t>
        </w:r>
      </w:ins>
      <w:r>
        <w:rPr>
          <w:rFonts w:ascii="Times New Roman" w:eastAsia="Times New Roman" w:hAnsi="Times New Roman" w:cs="Times New Roman"/>
          <w:sz w:val="24"/>
          <w:szCs w:val="24"/>
        </w:rPr>
        <w:t xml:space="preserve"> on </w:t>
      </w:r>
      <w:del w:id="190" w:author="Meshi, Dar" w:date="2020-10-07T09:41:00Z">
        <w:r w:rsidDel="000324B2">
          <w:rPr>
            <w:rFonts w:ascii="Times New Roman" w:eastAsia="Times New Roman" w:hAnsi="Times New Roman" w:cs="Times New Roman"/>
            <w:sz w:val="24"/>
            <w:szCs w:val="24"/>
          </w:rPr>
          <w:delText>Facebook</w:delText>
        </w:r>
      </w:del>
      <w:ins w:id="191" w:author="Meshi, Dar" w:date="2020-10-07T09:41:00Z">
        <w:r w:rsidR="000324B2">
          <w:rPr>
            <w:rFonts w:ascii="Times New Roman" w:eastAsia="Times New Roman" w:hAnsi="Times New Roman" w:cs="Times New Roman"/>
            <w:sz w:val="24"/>
            <w:szCs w:val="24"/>
          </w:rPr>
          <w:t xml:space="preserve">social media </w:t>
        </w:r>
      </w:ins>
      <w:ins w:id="192" w:author="Meshi, Dar" w:date="2020-10-07T10:55:00Z">
        <w:r w:rsidR="0095156B">
          <w:rPr>
            <w:rFonts w:ascii="Times New Roman" w:eastAsia="Times New Roman" w:hAnsi="Times New Roman" w:cs="Times New Roman"/>
            <w:sz w:val="24"/>
            <w:szCs w:val="24"/>
          </w:rPr>
          <w:t>will demonstrate a reduced neural response to social exclusion</w:t>
        </w:r>
      </w:ins>
      <w:ins w:id="193" w:author="Meshi, Dar" w:date="2020-10-07T10:56:00Z">
        <w:r w:rsidR="0095156B">
          <w:rPr>
            <w:rFonts w:ascii="Times New Roman" w:eastAsia="Times New Roman" w:hAnsi="Times New Roman" w:cs="Times New Roman"/>
            <w:sz w:val="24"/>
            <w:szCs w:val="24"/>
          </w:rPr>
          <w:t xml:space="preserve"> in the social pain network</w:t>
        </w:r>
      </w:ins>
      <w:ins w:id="194" w:author="Meshi, Dar" w:date="2020-10-07T10:55:00Z">
        <w:r w:rsidR="0095156B">
          <w:rPr>
            <w:rFonts w:ascii="Times New Roman" w:eastAsia="Times New Roman" w:hAnsi="Times New Roman" w:cs="Times New Roman"/>
            <w:sz w:val="24"/>
            <w:szCs w:val="24"/>
          </w:rPr>
          <w:t xml:space="preserve"> </w:t>
        </w:r>
      </w:ins>
      <w:ins w:id="195" w:author="Meshi, Dar" w:date="2020-10-07T09:39:00Z">
        <w:r w:rsidR="000324B2">
          <w:rPr>
            <w:rFonts w:ascii="Times New Roman" w:eastAsia="Times New Roman" w:hAnsi="Times New Roman" w:cs="Times New Roman"/>
            <w:sz w:val="24"/>
            <w:szCs w:val="24"/>
          </w:rPr>
          <w:t>(H1)</w:t>
        </w:r>
      </w:ins>
      <w:ins w:id="196" w:author="Meshi, Dar" w:date="2020-10-07T10:55:00Z">
        <w:r w:rsidR="0095156B">
          <w:rPr>
            <w:rFonts w:ascii="Times New Roman" w:eastAsia="Times New Roman" w:hAnsi="Times New Roman" w:cs="Times New Roman"/>
            <w:sz w:val="24"/>
            <w:szCs w:val="24"/>
          </w:rPr>
          <w:t>. Conversely, adolescents who report greater habitual us</w:t>
        </w:r>
      </w:ins>
      <w:ins w:id="197" w:author="Meshi, Dar" w:date="2020-10-07T10:56:00Z">
        <w:r w:rsidR="0095156B">
          <w:rPr>
            <w:rFonts w:ascii="Times New Roman" w:eastAsia="Times New Roman" w:hAnsi="Times New Roman" w:cs="Times New Roman"/>
            <w:sz w:val="24"/>
            <w:szCs w:val="24"/>
          </w:rPr>
          <w:t>e of</w:t>
        </w:r>
      </w:ins>
      <w:del w:id="198" w:author="Meshi, Dar" w:date="2020-10-07T10:56:00Z">
        <w:r w:rsidDel="0095156B">
          <w:rPr>
            <w:rFonts w:ascii="Times New Roman" w:eastAsia="Times New Roman" w:hAnsi="Times New Roman" w:cs="Times New Roman"/>
            <w:sz w:val="24"/>
            <w:szCs w:val="24"/>
          </w:rPr>
          <w:delText xml:space="preserve"> or use</w:delText>
        </w:r>
      </w:del>
      <w:r>
        <w:rPr>
          <w:rFonts w:ascii="Times New Roman" w:eastAsia="Times New Roman" w:hAnsi="Times New Roman" w:cs="Times New Roman"/>
          <w:sz w:val="24"/>
          <w:szCs w:val="24"/>
        </w:rPr>
        <w:t xml:space="preserve"> </w:t>
      </w:r>
      <w:del w:id="199" w:author="Meshi, Dar" w:date="2020-10-07T09:41:00Z">
        <w:r w:rsidDel="000324B2">
          <w:rPr>
            <w:rFonts w:ascii="Times New Roman" w:eastAsia="Times New Roman" w:hAnsi="Times New Roman" w:cs="Times New Roman"/>
            <w:sz w:val="24"/>
            <w:szCs w:val="24"/>
          </w:rPr>
          <w:delText xml:space="preserve">Facebook </w:delText>
        </w:r>
      </w:del>
      <w:ins w:id="200" w:author="Meshi, Dar" w:date="2020-10-07T09:41:00Z">
        <w:r w:rsidR="000324B2">
          <w:rPr>
            <w:rFonts w:ascii="Times New Roman" w:eastAsia="Times New Roman" w:hAnsi="Times New Roman" w:cs="Times New Roman"/>
            <w:sz w:val="24"/>
            <w:szCs w:val="24"/>
          </w:rPr>
          <w:t xml:space="preserve">social media </w:t>
        </w:r>
      </w:ins>
      <w:ins w:id="201" w:author="Meshi, Dar" w:date="2020-10-07T10:56:00Z">
        <w:r w:rsidR="0095156B">
          <w:rPr>
            <w:rFonts w:ascii="Times New Roman" w:eastAsia="Times New Roman" w:hAnsi="Times New Roman" w:cs="Times New Roman"/>
            <w:sz w:val="24"/>
            <w:szCs w:val="24"/>
          </w:rPr>
          <w:t xml:space="preserve">will demonstrate </w:t>
        </w:r>
      </w:ins>
      <w:ins w:id="202" w:author="Meshi, Dar" w:date="2020-10-07T10:57:00Z">
        <w:r w:rsidR="0095156B">
          <w:rPr>
            <w:rFonts w:ascii="Times New Roman" w:eastAsia="Times New Roman" w:hAnsi="Times New Roman" w:cs="Times New Roman"/>
            <w:sz w:val="24"/>
            <w:szCs w:val="24"/>
          </w:rPr>
          <w:t xml:space="preserve">an increased response in the mentalizing network </w:t>
        </w:r>
      </w:ins>
      <w:del w:id="203" w:author="Meshi, Dar" w:date="2020-10-07T10:56:00Z">
        <w:r w:rsidDel="0095156B">
          <w:rPr>
            <w:rFonts w:ascii="Times New Roman" w:eastAsia="Times New Roman" w:hAnsi="Times New Roman" w:cs="Times New Roman"/>
            <w:sz w:val="24"/>
            <w:szCs w:val="24"/>
          </w:rPr>
          <w:delText>more habitually</w:delText>
        </w:r>
      </w:del>
      <w:ins w:id="204" w:author="Meshi, Dar" w:date="2020-10-07T09:39:00Z">
        <w:r w:rsidR="000324B2">
          <w:rPr>
            <w:rFonts w:ascii="Times New Roman" w:eastAsia="Times New Roman" w:hAnsi="Times New Roman" w:cs="Times New Roman"/>
            <w:sz w:val="24"/>
            <w:szCs w:val="24"/>
          </w:rPr>
          <w:t>(H2)</w:t>
        </w:r>
      </w:ins>
      <w:del w:id="205" w:author="Meshi, Dar" w:date="2020-10-07T10:57:00Z">
        <w:r w:rsidDel="0095156B">
          <w:rPr>
            <w:rFonts w:ascii="Times New Roman" w:eastAsia="Times New Roman" w:hAnsi="Times New Roman" w:cs="Times New Roman"/>
            <w:sz w:val="24"/>
            <w:szCs w:val="24"/>
          </w:rPr>
          <w:delText xml:space="preserve"> </w:delText>
        </w:r>
      </w:del>
      <w:del w:id="206" w:author="Meshi, Dar" w:date="2020-10-07T09:38:00Z">
        <w:r w:rsidDel="000324B2">
          <w:rPr>
            <w:rFonts w:ascii="Times New Roman" w:eastAsia="Times New Roman" w:hAnsi="Times New Roman" w:cs="Times New Roman"/>
            <w:sz w:val="24"/>
            <w:szCs w:val="24"/>
          </w:rPr>
          <w:delText>may have better perceived embeddedness in their social groups, which may buffer the effects of social exclusion</w:delText>
        </w:r>
      </w:del>
      <w:r>
        <w:rPr>
          <w:rFonts w:ascii="Times New Roman" w:eastAsia="Times New Roman" w:hAnsi="Times New Roman" w:cs="Times New Roman"/>
          <w:sz w:val="24"/>
          <w:szCs w:val="24"/>
        </w:rPr>
        <w:t xml:space="preserve">. </w:t>
      </w:r>
      <w:ins w:id="207" w:author="Meshi, Dar" w:date="2020-10-07T09:38:00Z">
        <w:r w:rsidR="000324B2">
          <w:rPr>
            <w:rFonts w:ascii="Times New Roman" w:eastAsia="Times New Roman" w:hAnsi="Times New Roman" w:cs="Times New Roman"/>
            <w:sz w:val="24"/>
            <w:szCs w:val="24"/>
          </w:rPr>
          <w:t>To a</w:t>
        </w:r>
      </w:ins>
      <w:ins w:id="208" w:author="Meshi, Dar" w:date="2020-10-07T09:39:00Z">
        <w:r w:rsidR="000324B2">
          <w:rPr>
            <w:rFonts w:ascii="Times New Roman" w:eastAsia="Times New Roman" w:hAnsi="Times New Roman" w:cs="Times New Roman"/>
            <w:sz w:val="24"/>
            <w:szCs w:val="24"/>
          </w:rPr>
          <w:t>d</w:t>
        </w:r>
      </w:ins>
      <w:ins w:id="209" w:author="Meshi, Dar" w:date="2020-10-07T09:38:00Z">
        <w:r w:rsidR="000324B2">
          <w:rPr>
            <w:rFonts w:ascii="Times New Roman" w:eastAsia="Times New Roman" w:hAnsi="Times New Roman" w:cs="Times New Roman"/>
            <w:sz w:val="24"/>
            <w:szCs w:val="24"/>
          </w:rPr>
          <w:t>dress th</w:t>
        </w:r>
      </w:ins>
      <w:ins w:id="210" w:author="Meshi, Dar" w:date="2020-10-07T09:40:00Z">
        <w:r w:rsidR="000324B2">
          <w:rPr>
            <w:rFonts w:ascii="Times New Roman" w:eastAsia="Times New Roman" w:hAnsi="Times New Roman" w:cs="Times New Roman"/>
            <w:sz w:val="24"/>
            <w:szCs w:val="24"/>
          </w:rPr>
          <w:t>e</w:t>
        </w:r>
      </w:ins>
      <w:ins w:id="211" w:author="Meshi, Dar" w:date="2020-10-07T09:38:00Z">
        <w:r w:rsidR="000324B2">
          <w:rPr>
            <w:rFonts w:ascii="Times New Roman" w:eastAsia="Times New Roman" w:hAnsi="Times New Roman" w:cs="Times New Roman"/>
            <w:sz w:val="24"/>
            <w:szCs w:val="24"/>
          </w:rPr>
          <w:t>s</w:t>
        </w:r>
      </w:ins>
      <w:ins w:id="212" w:author="Meshi, Dar" w:date="2020-10-07T09:40:00Z">
        <w:r w:rsidR="000324B2">
          <w:rPr>
            <w:rFonts w:ascii="Times New Roman" w:eastAsia="Times New Roman" w:hAnsi="Times New Roman" w:cs="Times New Roman"/>
            <w:sz w:val="24"/>
            <w:szCs w:val="24"/>
          </w:rPr>
          <w:t>e</w:t>
        </w:r>
      </w:ins>
      <w:ins w:id="213" w:author="Meshi, Dar" w:date="2020-10-07T09:38:00Z">
        <w:r w:rsidR="000324B2">
          <w:rPr>
            <w:rFonts w:ascii="Times New Roman" w:eastAsia="Times New Roman" w:hAnsi="Times New Roman" w:cs="Times New Roman"/>
            <w:sz w:val="24"/>
            <w:szCs w:val="24"/>
          </w:rPr>
          <w:t xml:space="preserve"> hypotheses</w:t>
        </w:r>
      </w:ins>
      <w:ins w:id="214" w:author="Meshi, Dar" w:date="2020-10-07T09:40:00Z">
        <w:r w:rsidR="000324B2">
          <w:rPr>
            <w:rFonts w:ascii="Times New Roman" w:eastAsia="Times New Roman" w:hAnsi="Times New Roman" w:cs="Times New Roman"/>
            <w:sz w:val="24"/>
            <w:szCs w:val="24"/>
          </w:rPr>
          <w:t>, we collected self-report data from</w:t>
        </w:r>
      </w:ins>
      <w:ins w:id="215" w:author="Meshi, Dar" w:date="2020-10-07T09:38:00Z">
        <w:r w:rsidR="000324B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66 </w:t>
      </w:r>
      <w:ins w:id="216" w:author="Meshi, Dar" w:date="2020-10-07T09:40:00Z">
        <w:r w:rsidR="000324B2">
          <w:rPr>
            <w:rFonts w:ascii="Times New Roman" w:eastAsia="Times New Roman" w:hAnsi="Times New Roman" w:cs="Times New Roman"/>
            <w:sz w:val="24"/>
            <w:szCs w:val="24"/>
          </w:rPr>
          <w:t xml:space="preserve">adolescent </w:t>
        </w:r>
      </w:ins>
      <w:r>
        <w:rPr>
          <w:rFonts w:ascii="Times New Roman" w:eastAsia="Times New Roman" w:hAnsi="Times New Roman" w:cs="Times New Roman"/>
          <w:sz w:val="24"/>
          <w:szCs w:val="24"/>
        </w:rPr>
        <w:t>participants</w:t>
      </w:r>
      <w:ins w:id="217" w:author="Meshi, Dar" w:date="2020-10-07T09:41:00Z">
        <w:r w:rsidR="000324B2">
          <w:rPr>
            <w:rFonts w:ascii="Times New Roman" w:eastAsia="Times New Roman" w:hAnsi="Times New Roman" w:cs="Times New Roman"/>
            <w:sz w:val="24"/>
            <w:szCs w:val="24"/>
          </w:rPr>
          <w:t>. We had them</w:t>
        </w:r>
      </w:ins>
      <w:r>
        <w:rPr>
          <w:rFonts w:ascii="Times New Roman" w:eastAsia="Times New Roman" w:hAnsi="Times New Roman" w:cs="Times New Roman"/>
          <w:sz w:val="24"/>
          <w:szCs w:val="24"/>
        </w:rPr>
        <w:t xml:space="preserve"> </w:t>
      </w:r>
      <w:del w:id="218" w:author="Meshi, Dar" w:date="2020-10-07T09:42:00Z">
        <w:r w:rsidDel="000324B2">
          <w:rPr>
            <w:rFonts w:ascii="Times New Roman" w:eastAsia="Times New Roman" w:hAnsi="Times New Roman" w:cs="Times New Roman"/>
            <w:sz w:val="24"/>
            <w:szCs w:val="24"/>
          </w:rPr>
          <w:delText>reported their</w:delText>
        </w:r>
      </w:del>
      <w:ins w:id="219" w:author="Meshi, Dar" w:date="2020-10-07T09:42:00Z">
        <w:r w:rsidR="000324B2">
          <w:rPr>
            <w:rFonts w:ascii="Times New Roman" w:eastAsia="Times New Roman" w:hAnsi="Times New Roman" w:cs="Times New Roman"/>
            <w:sz w:val="24"/>
            <w:szCs w:val="24"/>
          </w:rPr>
          <w:t>fill out surveys on their</w:t>
        </w:r>
      </w:ins>
      <w:r>
        <w:rPr>
          <w:rFonts w:ascii="Times New Roman" w:eastAsia="Times New Roman" w:hAnsi="Times New Roman" w:cs="Times New Roman"/>
          <w:sz w:val="24"/>
          <w:szCs w:val="24"/>
        </w:rPr>
        <w:t xml:space="preserve"> Facebook use, and </w:t>
      </w:r>
      <w:del w:id="220" w:author="Meshi, Dar" w:date="2020-10-07T09:42:00Z">
        <w:r w:rsidDel="000324B2">
          <w:rPr>
            <w:rFonts w:ascii="Times New Roman" w:eastAsia="Times New Roman" w:hAnsi="Times New Roman" w:cs="Times New Roman"/>
            <w:sz w:val="24"/>
            <w:szCs w:val="24"/>
          </w:rPr>
          <w:delText xml:space="preserve">completed </w:delText>
        </w:r>
      </w:del>
      <w:ins w:id="221" w:author="Meshi, Dar" w:date="2020-10-07T09:42:00Z">
        <w:r w:rsidR="000324B2">
          <w:rPr>
            <w:rFonts w:ascii="Times New Roman" w:eastAsia="Times New Roman" w:hAnsi="Times New Roman" w:cs="Times New Roman"/>
            <w:sz w:val="24"/>
            <w:szCs w:val="24"/>
          </w:rPr>
          <w:t xml:space="preserve">then perform </w:t>
        </w:r>
      </w:ins>
      <w:r>
        <w:rPr>
          <w:rFonts w:ascii="Times New Roman" w:eastAsia="Times New Roman" w:hAnsi="Times New Roman" w:cs="Times New Roman"/>
          <w:sz w:val="24"/>
          <w:szCs w:val="24"/>
        </w:rPr>
        <w:t xml:space="preserve">the Cyberball </w:t>
      </w:r>
      <w:commentRangeStart w:id="222"/>
      <w:r>
        <w:rPr>
          <w:rFonts w:ascii="Times New Roman" w:eastAsia="Times New Roman" w:hAnsi="Times New Roman" w:cs="Times New Roman"/>
          <w:sz w:val="24"/>
          <w:szCs w:val="24"/>
        </w:rPr>
        <w:t>game</w:t>
      </w:r>
      <w:commentRangeEnd w:id="222"/>
      <w:r w:rsidR="00BB4CE5">
        <w:rPr>
          <w:rStyle w:val="CommentReference"/>
        </w:rPr>
        <w:commentReference w:id="222"/>
      </w:r>
      <w:r>
        <w:rPr>
          <w:rFonts w:ascii="Times New Roman" w:eastAsia="Times New Roman" w:hAnsi="Times New Roman" w:cs="Times New Roman"/>
          <w:sz w:val="24"/>
          <w:szCs w:val="24"/>
        </w:rPr>
        <w:t xml:space="preserve"> while undergoing functional magnetic resonance </w:t>
      </w:r>
      <w:r>
        <w:rPr>
          <w:rFonts w:ascii="Times New Roman" w:eastAsia="Times New Roman" w:hAnsi="Times New Roman" w:cs="Times New Roman"/>
          <w:sz w:val="24"/>
          <w:szCs w:val="24"/>
        </w:rPr>
        <w:lastRenderedPageBreak/>
        <w:t xml:space="preserve">imaging (fMRI). Participants </w:t>
      </w:r>
      <w:ins w:id="223" w:author="Meshi, Dar" w:date="2020-10-07T10:57:00Z">
        <w:r w:rsidR="0095156B">
          <w:rPr>
            <w:rFonts w:ascii="Times New Roman" w:eastAsia="Times New Roman" w:hAnsi="Times New Roman" w:cs="Times New Roman"/>
            <w:sz w:val="24"/>
            <w:szCs w:val="24"/>
          </w:rPr>
          <w:t>also</w:t>
        </w:r>
      </w:ins>
      <w:ins w:id="224" w:author="Meshi, Dar" w:date="2020-10-07T09:42:00Z">
        <w:r w:rsidR="000324B2">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reported their levels of psychological distress after the Cyberball</w:t>
      </w:r>
      <w:ins w:id="225" w:author="Meshi, Dar" w:date="2020-10-07T09:43:00Z">
        <w:r w:rsidR="00BB4CE5">
          <w:rPr>
            <w:rFonts w:ascii="Times New Roman" w:eastAsia="Times New Roman" w:hAnsi="Times New Roman" w:cs="Times New Roman"/>
            <w:sz w:val="24"/>
            <w:szCs w:val="24"/>
          </w:rPr>
          <w:t xml:space="preserve"> task</w:t>
        </w:r>
      </w:ins>
      <w:r>
        <w:rPr>
          <w:rFonts w:ascii="Times New Roman" w:eastAsia="Times New Roman" w:hAnsi="Times New Roman" w:cs="Times New Roman"/>
          <w:sz w:val="24"/>
          <w:szCs w:val="24"/>
        </w:rPr>
        <w:t>.</w:t>
      </w:r>
      <w:ins w:id="226" w:author="Meshi, Dar" w:date="2020-10-07T10:58:00Z">
        <w:r w:rsidR="0095156B">
          <w:rPr>
            <w:rFonts w:ascii="Times New Roman" w:eastAsia="Times New Roman" w:hAnsi="Times New Roman" w:cs="Times New Roman"/>
            <w:sz w:val="24"/>
            <w:szCs w:val="24"/>
          </w:rPr>
          <w:t xml:space="preserve"> We then ran </w:t>
        </w:r>
      </w:ins>
      <w:ins w:id="227" w:author="Meshi, Dar" w:date="2020-10-07T10:59:00Z">
        <w:r w:rsidR="0095156B">
          <w:rPr>
            <w:rFonts w:ascii="Times New Roman" w:eastAsia="Times New Roman" w:hAnsi="Times New Roman" w:cs="Times New Roman"/>
            <w:sz w:val="24"/>
            <w:szCs w:val="24"/>
          </w:rPr>
          <w:t xml:space="preserve">ordinary least square (OLS) regression analyses to examine relationships between self-report and neuroimaging measures. </w:t>
        </w:r>
      </w:ins>
      <w:del w:id="228" w:author="Meshi, Dar" w:date="2020-10-07T10:59:00Z">
        <w:r w:rsidDel="0095156B">
          <w:rPr>
            <w:rFonts w:ascii="Times New Roman" w:eastAsia="Times New Roman" w:hAnsi="Times New Roman" w:cs="Times New Roman"/>
            <w:sz w:val="24"/>
            <w:szCs w:val="24"/>
          </w:rPr>
          <w:delText xml:space="preserve"> </w:delText>
        </w:r>
      </w:del>
      <w:commentRangeStart w:id="229"/>
      <w:r>
        <w:rPr>
          <w:rFonts w:ascii="Times New Roman" w:eastAsia="Times New Roman" w:hAnsi="Times New Roman" w:cs="Times New Roman"/>
          <w:sz w:val="24"/>
          <w:szCs w:val="24"/>
        </w:rPr>
        <w:t>Specifically, we investigated if connectedness on Facebook use and the habitual use of Facebook was each associated with neural activation during the Cyberball game. Second, we tested the link between individual differences in Facebook use (both connectedness on Facebook and habitual use of Facebook) and self-reported psychological distress after Cyberball social exclusion.</w:t>
      </w:r>
      <w:commentRangeEnd w:id="229"/>
      <w:r w:rsidR="0095156B">
        <w:rPr>
          <w:rStyle w:val="CommentReference"/>
        </w:rPr>
        <w:commentReference w:id="229"/>
      </w:r>
    </w:p>
    <w:p w14:paraId="44992236" w14:textId="77777777" w:rsidR="0061274F" w:rsidRDefault="00843F03">
      <w:pPr>
        <w:pStyle w:val="Heading1"/>
        <w:spacing w:before="360" w:line="480" w:lineRule="auto"/>
        <w:rPr>
          <w:rFonts w:ascii="Times New Roman" w:eastAsia="Times New Roman" w:hAnsi="Times New Roman" w:cs="Times New Roman"/>
          <w:sz w:val="24"/>
          <w:szCs w:val="24"/>
        </w:rPr>
        <w:pPrChange w:id="230" w:author="Meshi, Dar" w:date="2020-10-07T09:45:00Z">
          <w:pPr>
            <w:pStyle w:val="Heading1"/>
            <w:spacing w:line="480" w:lineRule="auto"/>
          </w:pPr>
        </w:pPrChange>
      </w:pPr>
      <w:bookmarkStart w:id="231" w:name="_kbbqsn4esm4r" w:colFirst="0" w:colLast="0"/>
      <w:bookmarkEnd w:id="231"/>
      <w:r>
        <w:rPr>
          <w:rFonts w:ascii="Times New Roman" w:eastAsia="Times New Roman" w:hAnsi="Times New Roman" w:cs="Times New Roman"/>
          <w:sz w:val="24"/>
          <w:szCs w:val="24"/>
        </w:rPr>
        <w:t>2. Methods</w:t>
      </w:r>
    </w:p>
    <w:p w14:paraId="41C24769" w14:textId="77777777" w:rsidR="0061274F" w:rsidRDefault="00843F03">
      <w:pPr>
        <w:pStyle w:val="Heading2"/>
        <w:spacing w:line="480" w:lineRule="auto"/>
        <w:rPr>
          <w:rFonts w:ascii="Times New Roman" w:eastAsia="Times New Roman" w:hAnsi="Times New Roman" w:cs="Times New Roman"/>
          <w:sz w:val="24"/>
          <w:szCs w:val="24"/>
        </w:rPr>
      </w:pPr>
      <w:bookmarkStart w:id="232" w:name="_7mthz16lmtzq" w:colFirst="0" w:colLast="0"/>
      <w:bookmarkEnd w:id="232"/>
      <w:r>
        <w:rPr>
          <w:rFonts w:ascii="Times New Roman" w:eastAsia="Times New Roman" w:hAnsi="Times New Roman" w:cs="Times New Roman"/>
          <w:sz w:val="24"/>
          <w:szCs w:val="24"/>
        </w:rPr>
        <w:t xml:space="preserve">2.1 Participants </w:t>
      </w:r>
    </w:p>
    <w:p w14:paraId="553A6029" w14:textId="7AAAC662" w:rsidR="0061274F" w:rsidRDefault="00843F03">
      <w:pPr>
        <w:spacing w:line="480" w:lineRule="auto"/>
        <w:rPr>
          <w:rFonts w:ascii="Times New Roman" w:eastAsia="Times New Roman" w:hAnsi="Times New Roman" w:cs="Times New Roman"/>
          <w:sz w:val="24"/>
          <w:szCs w:val="24"/>
        </w:rPr>
      </w:pPr>
      <w:del w:id="233" w:author="Meshi, Dar" w:date="2020-10-07T09:45:00Z">
        <w:r w:rsidDel="000A47FF">
          <w:rPr>
            <w:rFonts w:ascii="Times New Roman" w:eastAsia="Times New Roman" w:hAnsi="Times New Roman" w:cs="Times New Roman"/>
            <w:sz w:val="24"/>
            <w:szCs w:val="24"/>
          </w:rPr>
          <w:delText>Eligible participants reported using Facebook, and o</w:delText>
        </w:r>
      </w:del>
      <w:ins w:id="234" w:author="Meshi, Dar" w:date="2020-10-07T09:45:00Z">
        <w:r w:rsidR="000A47FF">
          <w:rPr>
            <w:rFonts w:ascii="Times New Roman" w:eastAsia="Times New Roman" w:hAnsi="Times New Roman" w:cs="Times New Roman"/>
            <w:sz w:val="24"/>
            <w:szCs w:val="24"/>
          </w:rPr>
          <w:t>O</w:t>
        </w:r>
      </w:ins>
      <w:r>
        <w:rPr>
          <w:rFonts w:ascii="Times New Roman" w:eastAsia="Times New Roman" w:hAnsi="Times New Roman" w:cs="Times New Roman"/>
          <w:sz w:val="24"/>
          <w:szCs w:val="24"/>
        </w:rPr>
        <w:t>ur sample consisted of 6</w:t>
      </w:r>
      <w:commentRangeStart w:id="235"/>
      <w:r>
        <w:rPr>
          <w:rFonts w:ascii="Times New Roman" w:eastAsia="Times New Roman" w:hAnsi="Times New Roman" w:cs="Times New Roman"/>
          <w:sz w:val="24"/>
          <w:szCs w:val="24"/>
        </w:rPr>
        <w:t>0</w:t>
      </w:r>
      <w:commentRangeEnd w:id="235"/>
      <w:r>
        <w:rPr>
          <w:rStyle w:val="CommentReference"/>
        </w:rPr>
        <w:commentReference w:id="235"/>
      </w:r>
      <w:r>
        <w:rPr>
          <w:rFonts w:ascii="Times New Roman" w:eastAsia="Times New Roman" w:hAnsi="Times New Roman" w:cs="Times New Roman"/>
          <w:sz w:val="24"/>
          <w:szCs w:val="24"/>
        </w:rPr>
        <w:t xml:space="preserve"> adolescent males between 16 and 17 years old (Mean age = 16.87, SD age = 0.38)</w:t>
      </w:r>
      <w:del w:id="236" w:author="Meshi, Dar" w:date="2020-10-07T07:53:00Z">
        <w:r w:rsidDel="00DB02D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after excluding 6 participants due to missing </w:t>
      </w:r>
      <w:del w:id="237" w:author="Meshi, Dar" w:date="2020-10-07T07:53:00Z">
        <w:r w:rsidDel="00DB02D5">
          <w:rPr>
            <w:rFonts w:ascii="Times New Roman" w:eastAsia="Times New Roman" w:hAnsi="Times New Roman" w:cs="Times New Roman"/>
            <w:sz w:val="24"/>
            <w:szCs w:val="24"/>
          </w:rPr>
          <w:delText>age variable</w:delText>
        </w:r>
      </w:del>
      <w:ins w:id="238" w:author="Meshi, Dar" w:date="2020-10-07T07:53:00Z">
        <w:r w:rsidR="00DB02D5">
          <w:rPr>
            <w:rFonts w:ascii="Times New Roman" w:eastAsia="Times New Roman" w:hAnsi="Times New Roman" w:cs="Times New Roman"/>
            <w:sz w:val="24"/>
            <w:szCs w:val="24"/>
          </w:rPr>
          <w:t>data</w:t>
        </w:r>
      </w:ins>
      <w:r>
        <w:rPr>
          <w:rFonts w:ascii="Times New Roman" w:eastAsia="Times New Roman" w:hAnsi="Times New Roman" w:cs="Times New Roman"/>
          <w:sz w:val="24"/>
          <w:szCs w:val="24"/>
        </w:rPr>
        <w:t>. Participants were recruited from high schools in [location blinded for peer review], and surrounding communities</w:t>
      </w:r>
      <w:ins w:id="239" w:author="Meshi, Dar" w:date="2020-10-07T09:46:00Z">
        <w:r w:rsidR="000A47FF">
          <w:rPr>
            <w:rFonts w:ascii="Times New Roman" w:eastAsia="Times New Roman" w:hAnsi="Times New Roman" w:cs="Times New Roman"/>
            <w:sz w:val="24"/>
            <w:szCs w:val="24"/>
          </w:rPr>
          <w:t>, and all reported using Facebook</w:t>
        </w:r>
      </w:ins>
      <w:r>
        <w:rPr>
          <w:rFonts w:ascii="Times New Roman" w:eastAsia="Times New Roman" w:hAnsi="Times New Roman" w:cs="Times New Roman"/>
          <w:sz w:val="24"/>
          <w:szCs w:val="24"/>
        </w:rPr>
        <w:t>. This sample combined two data collection periods which were part of a larger series of studies exploring adolescent driving behavior: sample 1 (N = 22; M age = 16.85, SD age = 0.47) data were collected between July and October of 2011 (citations blinded for peer review); and sample 2 (N = 38, M age = 16.88, SD age = 0.32) data were collected between July 2012 and January 2013 (citations blinded for peer review). The two samples did not differ significantly on age (t (32.58) = -0.20, p = 0.84). All regression models below included a covariate for sample wave to account for potential unmeasured differences between the samples. Participants provided written assents and their legal guardian provided written consents in accordance with the Institutional Review Board of [institution blinded for peer review] and were compensated for their participation.</w:t>
      </w:r>
    </w:p>
    <w:p w14:paraId="3B87D6A4" w14:textId="77777777" w:rsidR="0061274F" w:rsidRDefault="00843F03">
      <w:pPr>
        <w:pStyle w:val="Heading2"/>
        <w:spacing w:line="480" w:lineRule="auto"/>
        <w:rPr>
          <w:rFonts w:ascii="Times New Roman" w:eastAsia="Times New Roman" w:hAnsi="Times New Roman" w:cs="Times New Roman"/>
          <w:sz w:val="24"/>
          <w:szCs w:val="24"/>
        </w:rPr>
      </w:pPr>
      <w:bookmarkStart w:id="240" w:name="_6pavjx1le1ho" w:colFirst="0" w:colLast="0"/>
      <w:bookmarkEnd w:id="240"/>
      <w:r>
        <w:rPr>
          <w:rFonts w:ascii="Times New Roman" w:eastAsia="Times New Roman" w:hAnsi="Times New Roman" w:cs="Times New Roman"/>
          <w:sz w:val="24"/>
          <w:szCs w:val="24"/>
        </w:rPr>
        <w:lastRenderedPageBreak/>
        <w:t xml:space="preserve">2.2 Cyberball </w:t>
      </w:r>
      <w:commentRangeStart w:id="241"/>
      <w:r>
        <w:rPr>
          <w:rFonts w:ascii="Times New Roman" w:eastAsia="Times New Roman" w:hAnsi="Times New Roman" w:cs="Times New Roman"/>
          <w:sz w:val="24"/>
          <w:szCs w:val="24"/>
        </w:rPr>
        <w:t>game</w:t>
      </w:r>
      <w:commentRangeEnd w:id="241"/>
      <w:r w:rsidR="000A47FF">
        <w:rPr>
          <w:rStyle w:val="CommentReference"/>
        </w:rPr>
        <w:commentReference w:id="241"/>
      </w:r>
    </w:p>
    <w:p w14:paraId="654231EF"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measure participants’ neural responses to social exclusion, participants completed the Cyberball game in an fMRI scanner. Cyberball has been validated in a number of behavioral and neuroimaging studies as a reliable way of simulating the experience of social exclusion – this task was found to elicit social distress and mentalizing among participants </w:t>
      </w:r>
      <w:r w:rsidR="00465C0F">
        <w:fldChar w:fldCharType="begin"/>
      </w:r>
      <w:r w:rsidR="00465C0F">
        <w:instrText xml:space="preserve"> HYPERLINK "https://paperpile.com/c/LBVidN/SLxIO+x1zVw" \h </w:instrText>
      </w:r>
      <w:r w:rsidR="00465C0F">
        <w:fldChar w:fldCharType="separate"/>
      </w:r>
      <w:r>
        <w:rPr>
          <w:rFonts w:ascii="Times New Roman" w:eastAsia="Times New Roman" w:hAnsi="Times New Roman" w:cs="Times New Roman"/>
          <w:sz w:val="24"/>
          <w:szCs w:val="24"/>
        </w:rPr>
        <w:t>(Masten et al., 2012; Williams &amp; Jarvis, 2006)</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commentRangeStart w:id="242"/>
      <w:r>
        <w:rPr>
          <w:rFonts w:ascii="Times New Roman" w:eastAsia="Times New Roman" w:hAnsi="Times New Roman" w:cs="Times New Roman"/>
          <w:sz w:val="24"/>
          <w:szCs w:val="24"/>
        </w:rPr>
        <w:t>Upo</w:t>
      </w:r>
      <w:commentRangeEnd w:id="242"/>
      <w:r>
        <w:rPr>
          <w:rStyle w:val="CommentReference"/>
        </w:rPr>
        <w:commentReference w:id="242"/>
      </w:r>
      <w:r>
        <w:rPr>
          <w:rFonts w:ascii="Times New Roman" w:eastAsia="Times New Roman" w:hAnsi="Times New Roman" w:cs="Times New Roman"/>
          <w:sz w:val="24"/>
          <w:szCs w:val="24"/>
        </w:rPr>
        <w:t>n arrival at the fMRI session, participants were introduced to two gender-matched peer confederates. Participants were told that in the MRI scanner, they would be playing some games on their own, as well as in a group with the other two peer “participants” (confederates). Participants were then completed the pre-scan questionnaires as well as the fMRI tasks, and the confederates were not involved in study procedures. During the fMRI session, participants next completed a series of tasks, including a game called Cyberball. In this game, participants interacted with two virtual players and tossed a ball at each other. A fair game of Cyberball (approximately 3 minutes in length; Mean</w:t>
      </w:r>
      <w:r>
        <w:rPr>
          <w:rFonts w:ascii="Times New Roman" w:eastAsia="Times New Roman" w:hAnsi="Times New Roman" w:cs="Times New Roman"/>
          <w:sz w:val="24"/>
          <w:szCs w:val="24"/>
          <w:vertAlign w:val="subscript"/>
        </w:rPr>
        <w:t>number of throws</w:t>
      </w:r>
      <w:r>
        <w:rPr>
          <w:rFonts w:ascii="Times New Roman" w:eastAsia="Times New Roman" w:hAnsi="Times New Roman" w:cs="Times New Roman"/>
          <w:sz w:val="24"/>
          <w:szCs w:val="24"/>
        </w:rPr>
        <w:t xml:space="preserve"> = 83.68 , SD</w:t>
      </w:r>
      <w:r>
        <w:rPr>
          <w:rFonts w:ascii="Times New Roman" w:eastAsia="Times New Roman" w:hAnsi="Times New Roman" w:cs="Times New Roman"/>
          <w:sz w:val="24"/>
          <w:szCs w:val="24"/>
          <w:vertAlign w:val="subscript"/>
        </w:rPr>
        <w:t>number of throws</w:t>
      </w:r>
      <w:r>
        <w:rPr>
          <w:rFonts w:ascii="Times New Roman" w:eastAsia="Times New Roman" w:hAnsi="Times New Roman" w:cs="Times New Roman"/>
          <w:sz w:val="24"/>
          <w:szCs w:val="24"/>
        </w:rPr>
        <w:t xml:space="preserve"> = 14.20) was always played first, in which the participant and two virtual players received the ball equally often. After a brief pause, this was followed by an unfair game (approximately 3 minutes in length; Mean</w:t>
      </w:r>
      <w:r>
        <w:rPr>
          <w:rFonts w:ascii="Times New Roman" w:eastAsia="Times New Roman" w:hAnsi="Times New Roman" w:cs="Times New Roman"/>
          <w:sz w:val="24"/>
          <w:szCs w:val="24"/>
          <w:vertAlign w:val="subscript"/>
        </w:rPr>
        <w:t>number of throws</w:t>
      </w:r>
      <w:r>
        <w:rPr>
          <w:rFonts w:ascii="Times New Roman" w:eastAsia="Times New Roman" w:hAnsi="Times New Roman" w:cs="Times New Roman"/>
          <w:sz w:val="24"/>
          <w:szCs w:val="24"/>
        </w:rPr>
        <w:t xml:space="preserve"> = 60.22, SD</w:t>
      </w:r>
      <w:r>
        <w:rPr>
          <w:rFonts w:ascii="Times New Roman" w:eastAsia="Times New Roman" w:hAnsi="Times New Roman" w:cs="Times New Roman"/>
          <w:sz w:val="24"/>
          <w:szCs w:val="24"/>
          <w:vertAlign w:val="subscript"/>
        </w:rPr>
        <w:t>number of throws</w:t>
      </w:r>
      <w:r>
        <w:rPr>
          <w:rFonts w:ascii="Times New Roman" w:eastAsia="Times New Roman" w:hAnsi="Times New Roman" w:cs="Times New Roman"/>
          <w:sz w:val="24"/>
          <w:szCs w:val="24"/>
        </w:rPr>
        <w:t xml:space="preserve"> = 5.05), in which the participant was left out of ball throws, simulating exclusion. The order of the two rounds was held constant to simulate the same psychological experience across participants.</w:t>
      </w:r>
    </w:p>
    <w:p w14:paraId="37828E4B" w14:textId="77777777" w:rsidR="0061274F" w:rsidRDefault="00843F03">
      <w:pPr>
        <w:pStyle w:val="Heading2"/>
        <w:spacing w:line="480" w:lineRule="auto"/>
        <w:rPr>
          <w:rFonts w:ascii="Times New Roman" w:eastAsia="Times New Roman" w:hAnsi="Times New Roman" w:cs="Times New Roman"/>
          <w:sz w:val="24"/>
          <w:szCs w:val="24"/>
        </w:rPr>
      </w:pPr>
      <w:bookmarkStart w:id="243" w:name="_mhr6rpafet6v" w:colFirst="0" w:colLast="0"/>
      <w:bookmarkEnd w:id="243"/>
      <w:r>
        <w:rPr>
          <w:rFonts w:ascii="Times New Roman" w:eastAsia="Times New Roman" w:hAnsi="Times New Roman" w:cs="Times New Roman"/>
          <w:sz w:val="24"/>
          <w:szCs w:val="24"/>
        </w:rPr>
        <w:t>2.3. Self-report measures</w:t>
      </w:r>
    </w:p>
    <w:p w14:paraId="26999F60"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to the Cyberball game in the fMRI scanner, participants’ connectedness on Facebook and habitual use of Facebook were measured through an online questionnaire. Following the </w:t>
      </w:r>
      <w:r>
        <w:rPr>
          <w:rFonts w:ascii="Times New Roman" w:eastAsia="Times New Roman" w:hAnsi="Times New Roman" w:cs="Times New Roman"/>
          <w:sz w:val="24"/>
          <w:szCs w:val="24"/>
        </w:rPr>
        <w:lastRenderedPageBreak/>
        <w:t>Cyberball game, participants reported the extent that they were threatened during the game. Each of these assessments is described below.</w:t>
      </w:r>
    </w:p>
    <w:p w14:paraId="6E83EE54" w14:textId="77777777" w:rsidR="0061274F" w:rsidRDefault="00843F03">
      <w:pPr>
        <w:pStyle w:val="Heading3"/>
        <w:spacing w:line="480" w:lineRule="auto"/>
        <w:rPr>
          <w:rFonts w:ascii="Times New Roman" w:eastAsia="Times New Roman" w:hAnsi="Times New Roman" w:cs="Times New Roman"/>
          <w:color w:val="000000"/>
          <w:sz w:val="24"/>
          <w:szCs w:val="24"/>
        </w:rPr>
      </w:pPr>
      <w:bookmarkStart w:id="244" w:name="_dnsxthqcidi2" w:colFirst="0" w:colLast="0"/>
      <w:bookmarkEnd w:id="244"/>
      <w:r>
        <w:rPr>
          <w:rFonts w:ascii="Times New Roman" w:eastAsia="Times New Roman" w:hAnsi="Times New Roman" w:cs="Times New Roman"/>
          <w:color w:val="000000"/>
          <w:sz w:val="24"/>
          <w:szCs w:val="24"/>
        </w:rPr>
        <w:t>2.3.1 Facebook measures</w:t>
      </w:r>
    </w:p>
    <w:p w14:paraId="565AFF28" w14:textId="576423C5"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Measures we used for connectedness on Facebook and habitual use of Facebook </w:t>
      </w:r>
      <w:del w:id="245" w:author="Meshi, Dar" w:date="2020-10-07T10:35:00Z">
        <w:r w:rsidDel="00532F3E">
          <w:rPr>
            <w:rFonts w:ascii="Times New Roman" w:eastAsia="Times New Roman" w:hAnsi="Times New Roman" w:cs="Times New Roman"/>
            <w:sz w:val="24"/>
            <w:szCs w:val="24"/>
          </w:rPr>
          <w:delText xml:space="preserve">were </w:delText>
        </w:r>
      </w:del>
      <w:ins w:id="246" w:author="Meshi, Dar" w:date="2020-10-07T10:35:00Z">
        <w:r w:rsidR="00532F3E">
          <w:rPr>
            <w:rFonts w:ascii="Times New Roman" w:eastAsia="Times New Roman" w:hAnsi="Times New Roman" w:cs="Times New Roman"/>
            <w:sz w:val="24"/>
            <w:szCs w:val="24"/>
          </w:rPr>
          <w:t>are detail</w:t>
        </w:r>
      </w:ins>
      <w:del w:id="247" w:author="Meshi, Dar" w:date="2020-10-07T10:35:00Z">
        <w:r w:rsidDel="00532F3E">
          <w:rPr>
            <w:rFonts w:ascii="Times New Roman" w:eastAsia="Times New Roman" w:hAnsi="Times New Roman" w:cs="Times New Roman"/>
            <w:sz w:val="24"/>
            <w:szCs w:val="24"/>
          </w:rPr>
          <w:delText>includ</w:delText>
        </w:r>
      </w:del>
      <w:r>
        <w:rPr>
          <w:rFonts w:ascii="Times New Roman" w:eastAsia="Times New Roman" w:hAnsi="Times New Roman" w:cs="Times New Roman"/>
          <w:sz w:val="24"/>
          <w:szCs w:val="24"/>
        </w:rPr>
        <w:t xml:space="preserve">ed in Table 1. Connectedness on Facebook was measured through two </w:t>
      </w:r>
      <w:del w:id="248" w:author="Meshi, Dar" w:date="2020-10-07T10:36:00Z">
        <w:r w:rsidDel="00532F3E">
          <w:rPr>
            <w:rFonts w:ascii="Times New Roman" w:eastAsia="Times New Roman" w:hAnsi="Times New Roman" w:cs="Times New Roman"/>
            <w:sz w:val="24"/>
            <w:szCs w:val="24"/>
          </w:rPr>
          <w:delText>questions</w:delText>
        </w:r>
      </w:del>
      <w:ins w:id="249" w:author="Meshi, Dar" w:date="2020-10-07T10:36:00Z">
        <w:r w:rsidR="00532F3E">
          <w:rPr>
            <w:rFonts w:ascii="Times New Roman" w:eastAsia="Times New Roman" w:hAnsi="Times New Roman" w:cs="Times New Roman"/>
            <w:sz w:val="24"/>
            <w:szCs w:val="24"/>
          </w:rPr>
          <w:t>items</w:t>
        </w:r>
      </w:ins>
      <w:del w:id="250" w:author="Meshi, Dar" w:date="2020-10-07T10:35:00Z">
        <w:r w:rsidDel="00532F3E">
          <w:rPr>
            <w:rFonts w:ascii="Times New Roman" w:eastAsia="Times New Roman" w:hAnsi="Times New Roman" w:cs="Times New Roman"/>
            <w:sz w:val="24"/>
            <w:szCs w:val="24"/>
          </w:rPr>
          <w:delText xml:space="preserve"> (“I feel connected to my friends when I use Facebook.” and “I feel connected to my family members when I use Facebook”)</w:delText>
        </w:r>
      </w:del>
      <w:r>
        <w:rPr>
          <w:rFonts w:ascii="Times New Roman" w:eastAsia="Times New Roman" w:hAnsi="Times New Roman" w:cs="Times New Roman"/>
          <w:sz w:val="24"/>
          <w:szCs w:val="24"/>
        </w:rPr>
        <w:t>, and an average of participants’ responses to these two items were calculated as the connectedness on Facebook score. Participants’ habitual use of Facebook was assessed through a revised version of the Self-Report Habit Index in line with past technology research (SRHI; Verplanken &amp; Orbell, 2003; see Bayer &amp; Campbell, 2012). Items were rated on a 7-point Likert scale from “strongly disagree” to “strongly agree”. We performed reliability analyses on the obtained data and Cronbach’s alpha demonstrated good internal consistency</w:t>
      </w:r>
      <w:commentRangeStart w:id="251"/>
      <w:r>
        <w:rPr>
          <w:rFonts w:ascii="Times New Roman" w:eastAsia="Times New Roman" w:hAnsi="Times New Roman" w:cs="Times New Roman"/>
          <w:sz w:val="24"/>
          <w:szCs w:val="24"/>
        </w:rPr>
        <w:t xml:space="preserve"> (α = .90). </w:t>
      </w:r>
      <w:commentRangeEnd w:id="251"/>
      <w:r w:rsidR="00532F3E">
        <w:rPr>
          <w:rStyle w:val="CommentReference"/>
        </w:rPr>
        <w:commentReference w:id="251"/>
      </w:r>
      <w:r>
        <w:rPr>
          <w:rFonts w:ascii="Times New Roman" w:eastAsia="Times New Roman" w:hAnsi="Times New Roman" w:cs="Times New Roman"/>
          <w:sz w:val="24"/>
          <w:szCs w:val="24"/>
        </w:rPr>
        <w:t xml:space="preserve">Average scores were calculated as an overall index of habitual use of Facebook. Both connectedness on Facebook and habitual use of Facebook were normally distributed in our sample. </w:t>
      </w:r>
    </w:p>
    <w:p w14:paraId="7BFB7812" w14:textId="77777777" w:rsidR="0061274F" w:rsidRDefault="00843F03">
      <w:pPr>
        <w:pStyle w:val="Heading3"/>
        <w:spacing w:line="480" w:lineRule="auto"/>
        <w:rPr>
          <w:rFonts w:ascii="Times New Roman" w:eastAsia="Times New Roman" w:hAnsi="Times New Roman" w:cs="Times New Roman"/>
          <w:color w:val="000000"/>
          <w:sz w:val="24"/>
          <w:szCs w:val="24"/>
        </w:rPr>
      </w:pPr>
      <w:bookmarkStart w:id="252" w:name="_jf614b92za6y" w:colFirst="0" w:colLast="0"/>
      <w:bookmarkEnd w:id="252"/>
      <w:r>
        <w:rPr>
          <w:rFonts w:ascii="Times New Roman" w:eastAsia="Times New Roman" w:hAnsi="Times New Roman" w:cs="Times New Roman"/>
          <w:color w:val="000000"/>
          <w:sz w:val="24"/>
          <w:szCs w:val="24"/>
        </w:rPr>
        <w:t>2.3.2 Need threat scale</w:t>
      </w:r>
    </w:p>
    <w:p w14:paraId="793A42DF" w14:textId="4BD66811"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Cyberball game, we assessed the extent to which participants’ fundamental needs (belongingness, self-esteem, meaningful existence, control) were threatened during the game using the Need Threat Scale </w:t>
      </w:r>
      <w:r w:rsidR="00465C0F">
        <w:fldChar w:fldCharType="begin"/>
      </w:r>
      <w:r w:rsidR="00465C0F">
        <w:instrText xml:space="preserve"> HYPERLINK "https://paperpile.com/c/LBVidN/p24H" \h </w:instrText>
      </w:r>
      <w:r w:rsidR="00465C0F">
        <w:fldChar w:fldCharType="separate"/>
      </w:r>
      <w:r>
        <w:rPr>
          <w:rFonts w:ascii="Times New Roman" w:eastAsia="Times New Roman" w:hAnsi="Times New Roman" w:cs="Times New Roman"/>
          <w:sz w:val="24"/>
          <w:szCs w:val="24"/>
        </w:rPr>
        <w:t>(Zadro et al., 2004)</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Participants were asked to indicate on a </w:t>
      </w:r>
      <w:commentRangeStart w:id="253"/>
      <w:del w:id="254" w:author="Meshi, Dar" w:date="2020-10-07T10:39:00Z">
        <w:r w:rsidDel="00335B14">
          <w:rPr>
            <w:rFonts w:ascii="Times New Roman" w:eastAsia="Times New Roman" w:hAnsi="Times New Roman" w:cs="Times New Roman"/>
            <w:sz w:val="24"/>
            <w:szCs w:val="24"/>
          </w:rPr>
          <w:delText>sev</w:delText>
        </w:r>
      </w:del>
      <w:ins w:id="255" w:author="Meshi, Dar" w:date="2020-10-07T10:39:00Z">
        <w:r w:rsidR="00335B14">
          <w:rPr>
            <w:rFonts w:ascii="Times New Roman" w:eastAsia="Times New Roman" w:hAnsi="Times New Roman" w:cs="Times New Roman"/>
            <w:sz w:val="24"/>
            <w:szCs w:val="24"/>
          </w:rPr>
          <w:t>7</w:t>
        </w:r>
      </w:ins>
      <w:del w:id="256" w:author="Meshi, Dar" w:date="2020-10-07T10:39:00Z">
        <w:r w:rsidDel="00335B14">
          <w:rPr>
            <w:rFonts w:ascii="Times New Roman" w:eastAsia="Times New Roman" w:hAnsi="Times New Roman" w:cs="Times New Roman"/>
            <w:sz w:val="24"/>
            <w:szCs w:val="24"/>
          </w:rPr>
          <w:delText>en</w:delText>
        </w:r>
      </w:del>
      <w:commentRangeEnd w:id="253"/>
      <w:r w:rsidR="00335B14">
        <w:rPr>
          <w:rStyle w:val="CommentReference"/>
        </w:rPr>
        <w:commentReference w:id="253"/>
      </w:r>
      <w:r>
        <w:rPr>
          <w:rFonts w:ascii="Times New Roman" w:eastAsia="Times New Roman" w:hAnsi="Times New Roman" w:cs="Times New Roman"/>
          <w:sz w:val="24"/>
          <w:szCs w:val="24"/>
        </w:rPr>
        <w:t xml:space="preserve">-point Likert scale how much their fundamental needs were threatened for 12 need items, with each fundamental need represented by </w:t>
      </w:r>
      <w:ins w:id="257" w:author="Meshi, Dar" w:date="2020-10-07T10:39:00Z">
        <w:r w:rsidR="00335B14">
          <w:rPr>
            <w:rFonts w:ascii="Times New Roman" w:eastAsia="Times New Roman" w:hAnsi="Times New Roman" w:cs="Times New Roman"/>
            <w:sz w:val="24"/>
            <w:szCs w:val="24"/>
          </w:rPr>
          <w:t>three</w:t>
        </w:r>
      </w:ins>
      <w:del w:id="258" w:author="Meshi, Dar" w:date="2020-10-07T10:39:00Z">
        <w:r w:rsidDel="00335B14">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items. Consistent with prior literature </w:t>
      </w:r>
      <w:r w:rsidR="00465C0F">
        <w:fldChar w:fldCharType="begin"/>
      </w:r>
      <w:r w:rsidR="00465C0F">
        <w:instrText xml:space="preserve"> HYPERLINK "https://paperpile.com/c/LBVidN/ogQ7G+0fq8" \h </w:instrText>
      </w:r>
      <w:r w:rsidR="00465C0F">
        <w:fldChar w:fldCharType="separate"/>
      </w:r>
      <w:r>
        <w:rPr>
          <w:rFonts w:ascii="Times New Roman" w:eastAsia="Times New Roman" w:hAnsi="Times New Roman" w:cs="Times New Roman"/>
          <w:sz w:val="24"/>
          <w:szCs w:val="24"/>
        </w:rPr>
        <w:t>(Gerber et al., 2017; Jamieson et al., 2010)</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we used an average response to the 12 items as an overall need threat score. The need threat score was normally distributed in our sample.</w:t>
      </w:r>
    </w:p>
    <w:p w14:paraId="4B245A6D" w14:textId="77777777" w:rsidR="0061274F" w:rsidRDefault="00843F03">
      <w:pPr>
        <w:pStyle w:val="Heading2"/>
        <w:spacing w:line="480" w:lineRule="auto"/>
        <w:rPr>
          <w:rFonts w:ascii="Times New Roman" w:eastAsia="Times New Roman" w:hAnsi="Times New Roman" w:cs="Times New Roman"/>
          <w:sz w:val="24"/>
          <w:szCs w:val="24"/>
        </w:rPr>
      </w:pPr>
      <w:bookmarkStart w:id="259" w:name="_muty85xha3h6" w:colFirst="0" w:colLast="0"/>
      <w:bookmarkEnd w:id="259"/>
      <w:r>
        <w:rPr>
          <w:rFonts w:ascii="Times New Roman" w:eastAsia="Times New Roman" w:hAnsi="Times New Roman" w:cs="Times New Roman"/>
          <w:sz w:val="24"/>
          <w:szCs w:val="24"/>
        </w:rPr>
        <w:lastRenderedPageBreak/>
        <w:t>2.4 FMRI Data Acquisition and Analyses</w:t>
      </w:r>
    </w:p>
    <w:p w14:paraId="4CADD35A" w14:textId="04B99AB9"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imaging data from the two samples were acquired using two scanners: data from all sample 1 participants and part of sample 2 were acquired in one scanner</w:t>
      </w:r>
      <w:ins w:id="260" w:author="Meshi, Dar" w:date="2020-10-07T10:42:00Z">
        <w:r w:rsidR="0020401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the remaining sample 2 participants were acquired in a different scanner. All scans were performed on the same platform (3 Tesla GE Signa MRI) and with the same scanning parameters. Additionally, all regression models in the current analysis included a covariate for scanner ID to account for potential differences between the scanners.</w:t>
      </w:r>
    </w:p>
    <w:p w14:paraId="4391EFAC"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Functional images were recorded using a reverse spiral sequence (TR = 2000 ms, TE = 30 ms, flip angle = 90°, 43 axial slices, FOV = 220 mm, slice thickness = 3mm; voxel size = 3.44 x 3.44 x 3.0 mm). We also acquired in-plane T1-weighted images (43 slices; slice thickness = 3 mm; voxel size = .86 x .86 x 3.0mm) and high-resolution T1-weighted images (SPGR; 124 slices; slice thickness = 1.02 x 1.02 x 1.2 mm) for use in co-registration and normalization.</w:t>
      </w:r>
    </w:p>
    <w:p w14:paraId="50A47A5E"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Functional data were pre-processed and analyzed using Statistical Parametric Mapping (SPM8, Wellcome Department of Cognitive Neurology, Institute of Neurology, London, UK). To allow for the stabilization of the blood oxygen-level dependent (BOLD) signal, the first four volumes (eight seconds) of each run were discarded prior to analysis. Functional images were despiked using the 3dDespike program as implemented in the AFNI toolbox </w:t>
      </w:r>
      <w:r w:rsidR="00465C0F">
        <w:fldChar w:fldCharType="begin"/>
      </w:r>
      <w:r w:rsidR="00465C0F">
        <w:instrText xml:space="preserve"> HYPERLINK "https://paperpile.com/c/LBVidN/W0Yo" \h </w:instrText>
      </w:r>
      <w:r w:rsidR="00465C0F">
        <w:fldChar w:fldCharType="separate"/>
      </w:r>
      <w:r>
        <w:rPr>
          <w:rFonts w:ascii="Times New Roman" w:eastAsia="Times New Roman" w:hAnsi="Times New Roman" w:cs="Times New Roman"/>
          <w:sz w:val="24"/>
          <w:szCs w:val="24"/>
        </w:rPr>
        <w:t>(Cox, 1996)</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Next, data were corrected for differences in the time of slice acquisition using interpolation; the first slice served as the reference slice. Data were then spatially realigned to the first functional image. We then co-registered the functional and structural images using a two-stage procedure. First, in-plane T1 images were registered to the mean functional image. Next, high-resolution T1 images were registered to the in-plane 16 image. After co-registration, high-resolution structural images were skull-stripped using the VBM8 toolbox for SPM8 (http://dbm.neuro.uni-</w:t>
      </w:r>
      <w:r>
        <w:rPr>
          <w:rFonts w:ascii="Times New Roman" w:eastAsia="Times New Roman" w:hAnsi="Times New Roman" w:cs="Times New Roman"/>
          <w:sz w:val="24"/>
          <w:szCs w:val="24"/>
        </w:rPr>
        <w:lastRenderedPageBreak/>
        <w:t xml:space="preserve">jena.de/vbm), and then normalized to the skull-stripped MNI template provided by FSL. Finally, functional images were smoothed using a Gaussian kernel (8 mm FWHM). </w:t>
      </w:r>
    </w:p>
    <w:p w14:paraId="50F73CAB"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two rounds of the Cyberball game were modeled as blocks: an inclusion block and an exclusion block. The current analysis focused on neural activation during the exclusion vs. inclusion contrast. The six rigid-body translation and rotation parameters derived from spatial realignment were included as nuisance regressors. Data were high-pass filtered with a cutoff of 128s.</w:t>
      </w:r>
    </w:p>
    <w:p w14:paraId="37DF41C4" w14:textId="77777777" w:rsidR="0061274F" w:rsidRDefault="00843F03">
      <w:pPr>
        <w:pStyle w:val="Heading2"/>
        <w:spacing w:line="480" w:lineRule="auto"/>
        <w:rPr>
          <w:rFonts w:ascii="Times New Roman" w:eastAsia="Times New Roman" w:hAnsi="Times New Roman" w:cs="Times New Roman"/>
          <w:sz w:val="24"/>
          <w:szCs w:val="24"/>
        </w:rPr>
      </w:pPr>
      <w:bookmarkStart w:id="261" w:name="_ebvekxw7kkdf" w:colFirst="0" w:colLast="0"/>
      <w:bookmarkEnd w:id="261"/>
      <w:r>
        <w:rPr>
          <w:rFonts w:ascii="Times New Roman" w:eastAsia="Times New Roman" w:hAnsi="Times New Roman" w:cs="Times New Roman"/>
          <w:sz w:val="24"/>
          <w:szCs w:val="24"/>
        </w:rPr>
        <w:t>2.5 Brain Regions of Interest (ROIs)</w:t>
      </w:r>
    </w:p>
    <w:p w14:paraId="0AEAC749"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Analyses were conducted using two sets of </w:t>
      </w:r>
      <w:r>
        <w:rPr>
          <w:rFonts w:ascii="Times New Roman" w:eastAsia="Times New Roman" w:hAnsi="Times New Roman" w:cs="Times New Roman"/>
          <w:i/>
          <w:sz w:val="24"/>
          <w:szCs w:val="24"/>
        </w:rPr>
        <w:t>a-priori,</w:t>
      </w:r>
      <w:r>
        <w:rPr>
          <w:rFonts w:ascii="Times New Roman" w:eastAsia="Times New Roman" w:hAnsi="Times New Roman" w:cs="Times New Roman"/>
          <w:sz w:val="24"/>
          <w:szCs w:val="24"/>
        </w:rPr>
        <w:t xml:space="preserve"> theory-driven regions of interest (ROIs) previously implicated in either social pain or mentalizing. First, we defined our social pain ROIs based on a prior meta-analysis of Cyberball social exclusion studies in pre-adolescents and adolescents (age range 7</w:t>
      </w:r>
      <w:del w:id="262" w:author="Meshi, Dar" w:date="2020-10-07T10:43:00Z">
        <w:r w:rsidDel="0020401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w:t>
      </w:r>
      <w:del w:id="263" w:author="Meshi, Dar" w:date="2020-10-07T10:43:00Z">
        <w:r w:rsidDel="0020401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18 years; Figure 1c; Vijayakumar et al. 2017). The social pain ROIs included two clusters: one in the ventral striatum </w:t>
      </w:r>
      <w:commentRangeStart w:id="264"/>
      <w:r>
        <w:rPr>
          <w:rFonts w:ascii="Times New Roman" w:eastAsia="Times New Roman" w:hAnsi="Times New Roman" w:cs="Times New Roman"/>
          <w:sz w:val="24"/>
          <w:szCs w:val="24"/>
        </w:rPr>
        <w:t xml:space="preserve">(VS) </w:t>
      </w:r>
      <w:commentRangeEnd w:id="264"/>
      <w:r w:rsidR="0020401E">
        <w:rPr>
          <w:rStyle w:val="CommentReference"/>
        </w:rPr>
        <w:commentReference w:id="264"/>
      </w:r>
      <w:r>
        <w:rPr>
          <w:rFonts w:ascii="Times New Roman" w:eastAsia="Times New Roman" w:hAnsi="Times New Roman" w:cs="Times New Roman"/>
          <w:sz w:val="24"/>
          <w:szCs w:val="24"/>
        </w:rPr>
        <w:t xml:space="preserve">and one in the left lateral orbitofrontal cortex (lOFC). </w:t>
      </w:r>
      <w:commentRangeStart w:id="265"/>
      <w:commentRangeStart w:id="266"/>
      <w:r>
        <w:rPr>
          <w:rFonts w:ascii="Times New Roman" w:eastAsia="Times New Roman" w:hAnsi="Times New Roman" w:cs="Times New Roman"/>
          <w:sz w:val="24"/>
          <w:szCs w:val="24"/>
        </w:rPr>
        <w:t xml:space="preserve">Although prior literature </w:t>
      </w:r>
      <w:commentRangeEnd w:id="265"/>
      <w:r>
        <w:commentReference w:id="265"/>
      </w:r>
      <w:commentRangeEnd w:id="266"/>
      <w:r>
        <w:rPr>
          <w:rStyle w:val="CommentReference"/>
        </w:rPr>
        <w:commentReference w:id="266"/>
      </w:r>
      <w:r>
        <w:rPr>
          <w:rFonts w:ascii="Times New Roman" w:eastAsia="Times New Roman" w:hAnsi="Times New Roman" w:cs="Times New Roman"/>
          <w:sz w:val="24"/>
          <w:szCs w:val="24"/>
        </w:rPr>
        <w:t xml:space="preserve">has often thought that neural correlates of social rejection may overlap with those of physical pain, including the dorsal anterior cingulate cortex (dACC) and insula </w:t>
      </w:r>
      <w:r w:rsidR="00465C0F">
        <w:fldChar w:fldCharType="begin"/>
      </w:r>
      <w:r w:rsidR="00465C0F">
        <w:instrText xml:space="preserve"> HYPERLINK "https://paperpile.com/c/LBVidN/P6gr" \h </w:instrText>
      </w:r>
      <w:r w:rsidR="00465C0F">
        <w:fldChar w:fldCharType="separate"/>
      </w:r>
      <w:r>
        <w:rPr>
          <w:rFonts w:ascii="Times New Roman" w:eastAsia="Times New Roman" w:hAnsi="Times New Roman" w:cs="Times New Roman"/>
          <w:sz w:val="24"/>
          <w:szCs w:val="24"/>
        </w:rPr>
        <w:t>(Eisenberger, 2012)</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more recent meta-analysis of fMRI studies provided minimal evidence for dACC, and instead suggested the role of orbitofrontal cortex </w:t>
      </w:r>
      <w:r w:rsidR="00465C0F">
        <w:fldChar w:fldCharType="begin"/>
      </w:r>
      <w:r w:rsidR="00465C0F">
        <w:instrText xml:space="preserve"> HYPERLINK "https://paperpile.com/c/LBVidN/xF0ed+lL1tP" \h </w:instrText>
      </w:r>
      <w:r w:rsidR="00465C0F">
        <w:fldChar w:fldCharType="separate"/>
      </w:r>
      <w:r>
        <w:rPr>
          <w:rFonts w:ascii="Times New Roman" w:eastAsia="Times New Roman" w:hAnsi="Times New Roman" w:cs="Times New Roman"/>
          <w:sz w:val="24"/>
          <w:szCs w:val="24"/>
        </w:rPr>
        <w:t>(Cacioppo et al., 2013; Vijayakumar et al., 2017)</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Additionally, recent meta-analysis that compared neural correlates of social exclusion in adolescent and young adult samples showed differential patterns of neural engagement between these two populations (Vijayakumar et al., 2017). As the current study is focused on adolescent participants, the social pain network in our study was defined using the meta-analysis of Cyberball studies in adolescent samples (Figure 1a). </w:t>
      </w:r>
    </w:p>
    <w:p w14:paraId="6BEBEF25" w14:textId="77777777" w:rsidR="0061274F" w:rsidRDefault="00843F0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Second, given the focus of past work on mentalizing and social cognition in relation to social media use </w:t>
      </w:r>
      <w:r w:rsidR="00465C0F">
        <w:fldChar w:fldCharType="begin"/>
      </w:r>
      <w:r w:rsidR="00465C0F">
        <w:instrText xml:space="preserve"> HYPERLINK "https://paperpile.com/c/LBVidN/OPhX+2M6N+md8M" \h </w:instrText>
      </w:r>
      <w:r w:rsidR="00465C0F">
        <w:fldChar w:fldCharType="separate"/>
      </w:r>
      <w:r>
        <w:rPr>
          <w:rFonts w:ascii="Times New Roman" w:eastAsia="Times New Roman" w:hAnsi="Times New Roman" w:cs="Times New Roman"/>
          <w:sz w:val="24"/>
          <w:szCs w:val="24"/>
        </w:rPr>
        <w:t>(Achterberg et al., 2016; Baek et al., 2017; Sherman et al., 2016)</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we defined our mentalizing brain regions of interest (ROI) based on a prior meta-analysis of studies using a false belief task </w:t>
      </w:r>
      <w:r w:rsidR="00465C0F">
        <w:fldChar w:fldCharType="begin"/>
      </w:r>
      <w:r w:rsidR="00465C0F">
        <w:instrText xml:space="preserve"> HYPERLINK "https://paperpile.com/c/LBVidN/Wj93d" \h </w:instrText>
      </w:r>
      <w:r w:rsidR="00465C0F">
        <w:fldChar w:fldCharType="separate"/>
      </w:r>
      <w:r>
        <w:rPr>
          <w:rFonts w:ascii="Times New Roman" w:eastAsia="Times New Roman" w:hAnsi="Times New Roman" w:cs="Times New Roman"/>
          <w:sz w:val="24"/>
          <w:szCs w:val="24"/>
        </w:rPr>
        <w:t>(Dufour et al., 2013)</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obtained at https://saxelab.mit.edu/use-our-theory-mind-group-maps; Figure 2a). The ROIs include dorsal medial prefrontal cortex (DMPFC), middle medial prefrontal cortex (MMPFC), ventromedial prefrontal cortex (VMPFC), precuneus, left temporal parietal junction (LTPJ), right temporal parietal junction (RTPJ), and right anterior superior temporal sulcus (RSTS). These ROIs were combined into a single mentalizing network. Mean neural activation in both the social pain and the mentalizing network, and their individual ROIs, was obtained for the exclusion vs. inclusion contrast using the MarsBar toolbox for SPM </w:t>
      </w:r>
      <w:r w:rsidR="00465C0F">
        <w:fldChar w:fldCharType="begin"/>
      </w:r>
      <w:r w:rsidR="00465C0F">
        <w:instrText xml:space="preserve"> HYPERLINK "https://paperpile.com/c/LBVidN/XUDh" \h </w:instrText>
      </w:r>
      <w:r w:rsidR="00465C0F">
        <w:fldChar w:fldCharType="separate"/>
      </w:r>
      <w:r>
        <w:rPr>
          <w:rFonts w:ascii="Times New Roman" w:eastAsia="Times New Roman" w:hAnsi="Times New Roman" w:cs="Times New Roman"/>
          <w:sz w:val="24"/>
          <w:szCs w:val="24"/>
        </w:rPr>
        <w:t>(Brett et al., 2002)</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55423E0D" w14:textId="77777777" w:rsidR="0061274F" w:rsidRDefault="00843F03">
      <w:pPr>
        <w:pStyle w:val="Heading2"/>
        <w:spacing w:line="480" w:lineRule="auto"/>
        <w:rPr>
          <w:rFonts w:ascii="Times New Roman" w:eastAsia="Times New Roman" w:hAnsi="Times New Roman" w:cs="Times New Roman"/>
          <w:sz w:val="24"/>
          <w:szCs w:val="24"/>
        </w:rPr>
      </w:pPr>
      <w:bookmarkStart w:id="267" w:name="_7gh3t06vhqki" w:colFirst="0" w:colLast="0"/>
      <w:bookmarkEnd w:id="267"/>
      <w:r>
        <w:rPr>
          <w:rFonts w:ascii="Times New Roman" w:eastAsia="Times New Roman" w:hAnsi="Times New Roman" w:cs="Times New Roman"/>
          <w:sz w:val="24"/>
          <w:szCs w:val="24"/>
        </w:rPr>
        <w:t>2.6 Linking Facebook use with self-report and neural measures</w:t>
      </w:r>
    </w:p>
    <w:p w14:paraId="695349DE"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Ordinary least square (OLS) models were constructed to investigate the relationship between Facebook use, self-reported measures, and neural responses to social exclusion. </w:t>
      </w:r>
    </w:p>
    <w:p w14:paraId="3B45BEFD"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we constructed four OLS models to separately estimate the associations between Facebook measures and neural responses to social exclusion in both social pain and mentalizing networks. These models included age, sample wave, and scanner ID (since data were collected in two different scanners) as covariates.</w:t>
      </w:r>
    </w:p>
    <w:p w14:paraId="7DBCB49E" w14:textId="77777777" w:rsidR="0061274F" w:rsidRDefault="0061274F">
      <w:pPr>
        <w:spacing w:line="480" w:lineRule="auto"/>
        <w:rPr>
          <w:rFonts w:ascii="Times New Roman" w:eastAsia="Times New Roman" w:hAnsi="Times New Roman" w:cs="Times New Roman"/>
          <w:sz w:val="24"/>
          <w:szCs w:val="24"/>
        </w:rPr>
      </w:pPr>
    </w:p>
    <w:p w14:paraId="4B6A00E4"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1: Neural activity in social pain ROIs ~ connectedness on Facebook + age + sample wave + scanner ID,</w:t>
      </w:r>
    </w:p>
    <w:p w14:paraId="3CB10F75"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2: Neural activity in mentalizing ROIs ~ connectedness on Facebook + age + sample wave + scanner ID,</w:t>
      </w:r>
    </w:p>
    <w:p w14:paraId="6FAAD32B"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Model 3: Neural activity in social pain ROIs ~ habitual use of Facebook + age + sample wave + scanner ID,</w:t>
      </w:r>
    </w:p>
    <w:p w14:paraId="07740665"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4: Neural activity in mentalizing ROIs ~ habitual use of Facebook + age + sample wave + scanner ID</w:t>
      </w:r>
    </w:p>
    <w:p w14:paraId="09260838" w14:textId="77777777" w:rsidR="0061274F" w:rsidRDefault="0061274F">
      <w:pPr>
        <w:spacing w:line="480" w:lineRule="auto"/>
        <w:rPr>
          <w:rFonts w:ascii="Times New Roman" w:eastAsia="Times New Roman" w:hAnsi="Times New Roman" w:cs="Times New Roman"/>
          <w:i/>
          <w:sz w:val="24"/>
          <w:szCs w:val="24"/>
        </w:rPr>
      </w:pPr>
    </w:p>
    <w:p w14:paraId="1315F050" w14:textId="77777777" w:rsidR="0061274F" w:rsidRDefault="00843F03">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Second, to complement our neuroimaging analyses, we constructed two OLS models to estimate the associations between individual differences our measures of interest and self-reported need threat after the Cyberball game. These models included age and sample wave as covariates.</w:t>
      </w:r>
    </w:p>
    <w:p w14:paraId="4BB0E7BB"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5: need threat ~ connectedness on Facebook + age + sample wave,</w:t>
      </w:r>
    </w:p>
    <w:p w14:paraId="5CB6D363" w14:textId="77777777" w:rsidR="0061274F" w:rsidRDefault="00843F0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 6: need threat ~ habitual use of Facebook + age + sample wave,</w:t>
      </w:r>
    </w:p>
    <w:p w14:paraId="6CD870BA" w14:textId="77777777" w:rsidR="0061274F" w:rsidRDefault="00843F03">
      <w:pPr>
        <w:pStyle w:val="Heading1"/>
        <w:spacing w:line="480" w:lineRule="auto"/>
        <w:rPr>
          <w:rFonts w:ascii="Times New Roman" w:eastAsia="Times New Roman" w:hAnsi="Times New Roman" w:cs="Times New Roman"/>
          <w:sz w:val="24"/>
          <w:szCs w:val="24"/>
        </w:rPr>
      </w:pPr>
      <w:bookmarkStart w:id="268" w:name="_lskyb4m3jg8p" w:colFirst="0" w:colLast="0"/>
      <w:bookmarkEnd w:id="268"/>
      <w:r>
        <w:rPr>
          <w:rFonts w:ascii="Times New Roman" w:eastAsia="Times New Roman" w:hAnsi="Times New Roman" w:cs="Times New Roman"/>
          <w:sz w:val="24"/>
          <w:szCs w:val="24"/>
        </w:rPr>
        <w:t>3. Results</w:t>
      </w:r>
    </w:p>
    <w:p w14:paraId="466981C3" w14:textId="77777777" w:rsidR="0061274F" w:rsidRDefault="00843F03">
      <w:pPr>
        <w:pStyle w:val="Heading2"/>
        <w:spacing w:line="480" w:lineRule="auto"/>
        <w:rPr>
          <w:rFonts w:ascii="Times New Roman" w:eastAsia="Times New Roman" w:hAnsi="Times New Roman" w:cs="Times New Roman"/>
          <w:sz w:val="24"/>
          <w:szCs w:val="24"/>
        </w:rPr>
      </w:pPr>
      <w:bookmarkStart w:id="269" w:name="_ld8042dra3j3" w:colFirst="0" w:colLast="0"/>
      <w:bookmarkEnd w:id="269"/>
      <w:r>
        <w:rPr>
          <w:rFonts w:ascii="Times New Roman" w:eastAsia="Times New Roman" w:hAnsi="Times New Roman" w:cs="Times New Roman"/>
          <w:sz w:val="24"/>
          <w:szCs w:val="24"/>
        </w:rPr>
        <w:t>3.1 Connectedness on Facebook and habitual use of Facebook</w:t>
      </w:r>
    </w:p>
    <w:p w14:paraId="58A3E8C9"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examined participants’ feelings of connectedness to others on Facebook and their habitual use of Facebook. With regard to connectedness on Facebook, participants reported an overall average of 2.57 (on a 5-point scale, where “3” indicated “Neither agree nor disagree”; SD = 0.79). With regard to habitual use of Facebook, participants reported an overall average of 3.33 (on a 7-point scale, where “3” indicated “Slightly disagree”; SD = 1.28). The relationship between these two measures, when controlling for age and sample wave, was not significant (beta = 0.07, 95% CI [-0.10, 0.23], p = 0.43), indicating that the habitual use of Facebook does not necessarily indicate feeling connected to family and friends on Facebook.</w:t>
      </w:r>
    </w:p>
    <w:p w14:paraId="232643C8" w14:textId="77777777" w:rsidR="0061274F" w:rsidRDefault="00843F03">
      <w:pPr>
        <w:pStyle w:val="Heading2"/>
        <w:spacing w:line="480" w:lineRule="auto"/>
        <w:rPr>
          <w:rFonts w:ascii="Times New Roman" w:eastAsia="Times New Roman" w:hAnsi="Times New Roman" w:cs="Times New Roman"/>
          <w:sz w:val="24"/>
          <w:szCs w:val="24"/>
        </w:rPr>
      </w:pPr>
      <w:bookmarkStart w:id="270" w:name="_w7ogrofa496p" w:colFirst="0" w:colLast="0"/>
      <w:bookmarkEnd w:id="270"/>
      <w:r>
        <w:rPr>
          <w:rFonts w:ascii="Times New Roman" w:eastAsia="Times New Roman" w:hAnsi="Times New Roman" w:cs="Times New Roman"/>
          <w:sz w:val="24"/>
          <w:szCs w:val="24"/>
        </w:rPr>
        <w:lastRenderedPageBreak/>
        <w:t>3.2 Connectedness on Facebook and neural responses to social exclusion</w:t>
      </w:r>
    </w:p>
    <w:p w14:paraId="0E03248E" w14:textId="60FF0C0A"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investigated whether participants’ self-reported connectedness on Facebook was linked to neural responses to social exclusion in the social pain and mentalizing networks </w:t>
      </w:r>
      <w:ins w:id="271" w:author="Meshi, Dar" w:date="2020-10-07T10:48:00Z">
        <w:r w:rsidR="00EF6869">
          <w:rPr>
            <w:rFonts w:ascii="Times New Roman" w:eastAsia="Times New Roman" w:hAnsi="Times New Roman" w:cs="Times New Roman"/>
            <w:sz w:val="24"/>
            <w:szCs w:val="24"/>
          </w:rPr>
          <w:t>during</w:t>
        </w:r>
      </w:ins>
      <w:del w:id="272" w:author="Meshi, Dar" w:date="2020-10-07T10:48:00Z">
        <w:r w:rsidDel="00EF6869">
          <w:rPr>
            <w:rFonts w:ascii="Times New Roman" w:eastAsia="Times New Roman" w:hAnsi="Times New Roman" w:cs="Times New Roman"/>
            <w:sz w:val="24"/>
            <w:szCs w:val="24"/>
          </w:rPr>
          <w:delText>in</w:delText>
        </w:r>
      </w:del>
      <w:r>
        <w:rPr>
          <w:rFonts w:ascii="Times New Roman" w:eastAsia="Times New Roman" w:hAnsi="Times New Roman" w:cs="Times New Roman"/>
          <w:sz w:val="24"/>
          <w:szCs w:val="24"/>
        </w:rPr>
        <w:t xml:space="preserve"> the Cyberball game. Our analysis revealed no significant association between connectedness on Facebook and overall neural activity in the social pain network in the exclusion vs. inclusion contrast (</w:t>
      </w:r>
      <w:commentRangeStart w:id="273"/>
      <w:r>
        <w:rPr>
          <w:rFonts w:ascii="Times New Roman" w:eastAsia="Times New Roman" w:hAnsi="Times New Roman" w:cs="Times New Roman"/>
          <w:sz w:val="24"/>
          <w:szCs w:val="24"/>
        </w:rPr>
        <w:t xml:space="preserve">B = -0.16, 95% CI = [-0.38, 0.06], p = 0.15; </w:t>
      </w:r>
      <w:commentRangeEnd w:id="273"/>
      <w:r w:rsidR="00EF6869">
        <w:rPr>
          <w:rStyle w:val="CommentReference"/>
        </w:rPr>
        <w:commentReference w:id="273"/>
      </w:r>
      <w:r>
        <w:rPr>
          <w:rFonts w:ascii="Times New Roman" w:eastAsia="Times New Roman" w:hAnsi="Times New Roman" w:cs="Times New Roman"/>
          <w:sz w:val="24"/>
          <w:szCs w:val="24"/>
        </w:rPr>
        <w:t>Figure 1b). We next examined each region in the social pain network separately and found that connectedness on Facebook was significantly associated with neural activity in the VS during social exclusion (B = -0.23, 95% CI = [-0.46, -0.01], p = 0.04; Figure 1d), but not LOFC (B = -0.09, 95% CI = [-0.35, 0.17], p = 0.51; Figure 1c). These findings indicate that individuals who feel more connected to family and friends on Facebook have lower levels of VS response to social exclusion.</w:t>
      </w:r>
    </w:p>
    <w:p w14:paraId="299E0759" w14:textId="449C4CF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regards to the mentalizing network, analyses indicated no significant association between connectedness on Facebook and overall neural activity in the exclusion vs. inclusion contrast (B = -0.12, 95% CI = [-0.32, 0.09], p = 0.26; </w:t>
      </w:r>
      <w:commentRangeStart w:id="274"/>
      <w:r>
        <w:rPr>
          <w:rFonts w:ascii="Times New Roman" w:eastAsia="Times New Roman" w:hAnsi="Times New Roman" w:cs="Times New Roman"/>
          <w:sz w:val="24"/>
          <w:szCs w:val="24"/>
        </w:rPr>
        <w:t>Figure 2b</w:t>
      </w:r>
      <w:commentRangeEnd w:id="274"/>
      <w:r w:rsidR="00D66828">
        <w:rPr>
          <w:rStyle w:val="CommentReference"/>
        </w:rPr>
        <w:commentReference w:id="274"/>
      </w:r>
      <w:r>
        <w:rPr>
          <w:rFonts w:ascii="Times New Roman" w:eastAsia="Times New Roman" w:hAnsi="Times New Roman" w:cs="Times New Roman"/>
          <w:sz w:val="24"/>
          <w:szCs w:val="24"/>
        </w:rPr>
        <w:t>). We next examined each region in the mentalizing network separately and found no significant relationships with connectedness on Facebook during social exclusion (Table 2</w:t>
      </w:r>
      <w:del w:id="275" w:author="Meshi, Dar" w:date="2020-10-07T10:52:00Z">
        <w:r w:rsidDel="00D66828">
          <w:rPr>
            <w:rFonts w:ascii="Times New Roman" w:eastAsia="Times New Roman" w:hAnsi="Times New Roman" w:cs="Times New Roman"/>
            <w:sz w:val="24"/>
            <w:szCs w:val="24"/>
          </w:rPr>
          <w:delText>; Figure 2c-2i</w:delText>
        </w:r>
      </w:del>
      <w:r>
        <w:rPr>
          <w:rFonts w:ascii="Times New Roman" w:eastAsia="Times New Roman" w:hAnsi="Times New Roman" w:cs="Times New Roman"/>
          <w:sz w:val="24"/>
          <w:szCs w:val="24"/>
        </w:rPr>
        <w:t>).</w:t>
      </w:r>
    </w:p>
    <w:p w14:paraId="2E8C97CE" w14:textId="77777777" w:rsidR="0061274F" w:rsidRDefault="00843F03">
      <w:pPr>
        <w:pStyle w:val="Heading2"/>
        <w:spacing w:line="480" w:lineRule="auto"/>
        <w:rPr>
          <w:rFonts w:ascii="Times New Roman" w:eastAsia="Times New Roman" w:hAnsi="Times New Roman" w:cs="Times New Roman"/>
          <w:sz w:val="24"/>
          <w:szCs w:val="24"/>
        </w:rPr>
      </w:pPr>
      <w:bookmarkStart w:id="276" w:name="_2zkdhcogjhb" w:colFirst="0" w:colLast="0"/>
      <w:bookmarkEnd w:id="276"/>
      <w:r>
        <w:rPr>
          <w:rFonts w:ascii="Times New Roman" w:eastAsia="Times New Roman" w:hAnsi="Times New Roman" w:cs="Times New Roman"/>
          <w:sz w:val="24"/>
          <w:szCs w:val="24"/>
        </w:rPr>
        <w:t>3.3 Habitual use of Facebook and neural responses to social exclusion</w:t>
      </w:r>
    </w:p>
    <w:p w14:paraId="62A895B2" w14:textId="77777777"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investigated whether participants’ habitual use of Facebook was linked to the neural response to social exclusion in the social pain and mentalizing networks. Our analyses of the exclusion vs. inclusion contrast indicated no significant association between habitual use of Facebook and neural activity in the overall social pain network (B = 0.01, 95% CI = [-0.12, 0.14], p = 0.88; </w:t>
      </w:r>
      <w:commentRangeStart w:id="277"/>
      <w:r>
        <w:rPr>
          <w:rFonts w:ascii="Times New Roman" w:eastAsia="Times New Roman" w:hAnsi="Times New Roman" w:cs="Times New Roman"/>
          <w:sz w:val="24"/>
          <w:szCs w:val="24"/>
        </w:rPr>
        <w:t>Figure 3b</w:t>
      </w:r>
      <w:commentRangeEnd w:id="277"/>
      <w:r w:rsidR="00D66828">
        <w:rPr>
          <w:rStyle w:val="CommentReference"/>
        </w:rPr>
        <w:commentReference w:id="277"/>
      </w:r>
      <w:r>
        <w:rPr>
          <w:rFonts w:ascii="Times New Roman" w:eastAsia="Times New Roman" w:hAnsi="Times New Roman" w:cs="Times New Roman"/>
          <w:sz w:val="24"/>
          <w:szCs w:val="24"/>
        </w:rPr>
        <w:t xml:space="preserve">). Further, habitual use of Facebook was not significantly associated </w:t>
      </w:r>
      <w:r>
        <w:rPr>
          <w:rFonts w:ascii="Times New Roman" w:eastAsia="Times New Roman" w:hAnsi="Times New Roman" w:cs="Times New Roman"/>
          <w:sz w:val="24"/>
          <w:szCs w:val="24"/>
        </w:rPr>
        <w:lastRenderedPageBreak/>
        <w:t xml:space="preserve">with neural activity in each region (VS and LOFC) within the social pain network during social exclusion (Table 3; Figure 3c-3d). </w:t>
      </w:r>
    </w:p>
    <w:p w14:paraId="7883C206" w14:textId="4D38EBE1"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regards to the mentalizing network, we observed a significant positive association between habitual use of </w:t>
      </w:r>
      <w:del w:id="278" w:author="Meshi, Dar" w:date="2020-10-07T10:54:00Z">
        <w:r w:rsidDel="00D6682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Facebook and </w:t>
      </w:r>
      <w:ins w:id="279" w:author="Meshi, Dar" w:date="2020-10-07T10:54:00Z">
        <w:r w:rsidR="00D66828">
          <w:rPr>
            <w:rFonts w:ascii="Times New Roman" w:eastAsia="Times New Roman" w:hAnsi="Times New Roman" w:cs="Times New Roman"/>
            <w:sz w:val="24"/>
            <w:szCs w:val="24"/>
          </w:rPr>
          <w:t xml:space="preserve">overall </w:t>
        </w:r>
      </w:ins>
      <w:r>
        <w:rPr>
          <w:rFonts w:ascii="Times New Roman" w:eastAsia="Times New Roman" w:hAnsi="Times New Roman" w:cs="Times New Roman"/>
          <w:sz w:val="24"/>
          <w:szCs w:val="24"/>
        </w:rPr>
        <w:t xml:space="preserve">neural activity in the exclusion vs. inclusion contrast (B = 0.12, 95% CI = [0.004, 0.24], p = 0.04; Figure 4b). We next examined each region in the mentalizing network separately and found that habitual use of Facebook was significantly associated with activity in the DMPFC, MMPFC, and bilateral TPJ (DMPFC: B = 0.19, 95% CI = [0.03, 0.34], p = 0.02, Figure 4c; MMPFC: B = 0.23, 95% CI = [0.03, 0.42], p = 0.02, Figure 4f; LTPJ: B = 0.13, 95% CI = [0.02, 0.24], p = 0.02, Figure 4e; RTPJ: B = 0.16, 95% CI = [0.05, 0.27], p = 0.004, Figure 4h; Table 4). These findings indicate that individuals who report more habitual use of Facebook show greater neural activity in the mentalizing network when being socially excluded. </w:t>
      </w:r>
    </w:p>
    <w:p w14:paraId="71B763C0" w14:textId="4FAA1C05" w:rsidR="0061274F" w:rsidRDefault="00843F03">
      <w:pPr>
        <w:pStyle w:val="Heading2"/>
        <w:spacing w:line="480" w:lineRule="auto"/>
        <w:rPr>
          <w:rFonts w:ascii="Times New Roman" w:eastAsia="Times New Roman" w:hAnsi="Times New Roman" w:cs="Times New Roman"/>
          <w:sz w:val="24"/>
          <w:szCs w:val="24"/>
        </w:rPr>
      </w:pPr>
      <w:bookmarkStart w:id="280" w:name="_qcoydmnvv0is" w:colFirst="0" w:colLast="0"/>
      <w:bookmarkEnd w:id="280"/>
      <w:r>
        <w:rPr>
          <w:rFonts w:ascii="Times New Roman" w:eastAsia="Times New Roman" w:hAnsi="Times New Roman" w:cs="Times New Roman"/>
          <w:sz w:val="24"/>
          <w:szCs w:val="24"/>
        </w:rPr>
        <w:t xml:space="preserve">3.4 Facebook measures and </w:t>
      </w:r>
      <w:del w:id="281" w:author="Meshi, Dar" w:date="2020-10-07T11:02:00Z">
        <w:r w:rsidDel="00633064">
          <w:rPr>
            <w:rFonts w:ascii="Times New Roman" w:eastAsia="Times New Roman" w:hAnsi="Times New Roman" w:cs="Times New Roman"/>
            <w:sz w:val="24"/>
            <w:szCs w:val="24"/>
          </w:rPr>
          <w:delText>need threat</w:delText>
        </w:r>
      </w:del>
      <w:ins w:id="282" w:author="Meshi, Dar" w:date="2020-10-07T11:02:00Z">
        <w:r w:rsidR="00633064">
          <w:rPr>
            <w:rFonts w:ascii="Times New Roman" w:eastAsia="Times New Roman" w:hAnsi="Times New Roman" w:cs="Times New Roman"/>
            <w:sz w:val="24"/>
            <w:szCs w:val="24"/>
          </w:rPr>
          <w:t>psychological distress</w:t>
        </w:r>
      </w:ins>
      <w:r>
        <w:rPr>
          <w:rFonts w:ascii="Times New Roman" w:eastAsia="Times New Roman" w:hAnsi="Times New Roman" w:cs="Times New Roman"/>
          <w:sz w:val="24"/>
          <w:szCs w:val="24"/>
        </w:rPr>
        <w:t xml:space="preserve"> after social exclusion</w:t>
      </w:r>
    </w:p>
    <w:p w14:paraId="237ABB75" w14:textId="4D560E5D"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complement our fMRI findings, we conducted two OLS models to separately examine the link between </w:t>
      </w:r>
      <w:ins w:id="283" w:author="Meshi, Dar" w:date="2020-10-07T11:01:00Z">
        <w:r w:rsidR="00633064">
          <w:rPr>
            <w:rFonts w:ascii="Times New Roman" w:eastAsia="Times New Roman" w:hAnsi="Times New Roman" w:cs="Times New Roman"/>
            <w:sz w:val="24"/>
            <w:szCs w:val="24"/>
          </w:rPr>
          <w:t xml:space="preserve">our </w:t>
        </w:r>
      </w:ins>
      <w:r>
        <w:rPr>
          <w:rFonts w:ascii="Times New Roman" w:eastAsia="Times New Roman" w:hAnsi="Times New Roman" w:cs="Times New Roman"/>
          <w:sz w:val="24"/>
          <w:szCs w:val="24"/>
        </w:rPr>
        <w:t>Facebook measures</w:t>
      </w:r>
      <w:ins w:id="284" w:author="Meshi, Dar" w:date="2020-10-07T11:01:00Z">
        <w:r w:rsidR="0063306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del w:id="285" w:author="Meshi, Dar" w:date="2020-10-07T11:00:00Z">
        <w:r w:rsidDel="0063306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connectedness on Facebook and habitual use of Facebook</w:t>
      </w:r>
      <w:ins w:id="286" w:author="Meshi, Dar" w:date="2020-10-07T11:01:00Z">
        <w:r w:rsidR="00633064">
          <w:rPr>
            <w:rFonts w:ascii="Times New Roman" w:eastAsia="Times New Roman" w:hAnsi="Times New Roman" w:cs="Times New Roman"/>
            <w:sz w:val="24"/>
            <w:szCs w:val="24"/>
          </w:rPr>
          <w:t>,</w:t>
        </w:r>
      </w:ins>
      <w:del w:id="287" w:author="Meshi, Dar" w:date="2020-10-07T11:01:00Z">
        <w:r w:rsidDel="00633064">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and participants’ self-reported </w:t>
      </w:r>
      <w:ins w:id="288" w:author="Meshi, Dar" w:date="2020-10-07T11:01:00Z">
        <w:r w:rsidR="00633064">
          <w:rPr>
            <w:rFonts w:ascii="Times New Roman" w:eastAsia="Times New Roman" w:hAnsi="Times New Roman" w:cs="Times New Roman"/>
            <w:sz w:val="24"/>
            <w:szCs w:val="24"/>
          </w:rPr>
          <w:t>psychological distress</w:t>
        </w:r>
      </w:ins>
      <w:ins w:id="289" w:author="Meshi, Dar" w:date="2020-10-07T11:02:00Z">
        <w:r w:rsidR="00633064">
          <w:rPr>
            <w:rFonts w:ascii="Times New Roman" w:eastAsia="Times New Roman" w:hAnsi="Times New Roman" w:cs="Times New Roman"/>
            <w:sz w:val="24"/>
            <w:szCs w:val="24"/>
          </w:rPr>
          <w:t>, captured by the</w:t>
        </w:r>
      </w:ins>
      <w:ins w:id="290" w:author="Meshi, Dar" w:date="2020-10-07T11:01:00Z">
        <w:r w:rsidR="0063306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need threat </w:t>
      </w:r>
      <w:ins w:id="291" w:author="Meshi, Dar" w:date="2020-10-07T11:02:00Z">
        <w:r w:rsidR="00633064">
          <w:rPr>
            <w:rFonts w:ascii="Times New Roman" w:eastAsia="Times New Roman" w:hAnsi="Times New Roman" w:cs="Times New Roman"/>
            <w:sz w:val="24"/>
            <w:szCs w:val="24"/>
          </w:rPr>
          <w:t xml:space="preserve">scale, </w:t>
        </w:r>
      </w:ins>
      <w:r>
        <w:rPr>
          <w:rFonts w:ascii="Times New Roman" w:eastAsia="Times New Roman" w:hAnsi="Times New Roman" w:cs="Times New Roman"/>
          <w:sz w:val="24"/>
          <w:szCs w:val="24"/>
        </w:rPr>
        <w:t xml:space="preserve">after </w:t>
      </w:r>
      <w:del w:id="292" w:author="Meshi, Dar" w:date="2020-10-07T11:01:00Z">
        <w:r w:rsidDel="00633064">
          <w:rPr>
            <w:rFonts w:ascii="Times New Roman" w:eastAsia="Times New Roman" w:hAnsi="Times New Roman" w:cs="Times New Roman"/>
            <w:sz w:val="24"/>
            <w:szCs w:val="24"/>
          </w:rPr>
          <w:delText xml:space="preserve">Cyberball </w:delText>
        </w:r>
      </w:del>
      <w:r>
        <w:rPr>
          <w:rFonts w:ascii="Times New Roman" w:eastAsia="Times New Roman" w:hAnsi="Times New Roman" w:cs="Times New Roman"/>
          <w:sz w:val="24"/>
          <w:szCs w:val="24"/>
        </w:rPr>
        <w:t>social exclusion</w:t>
      </w:r>
      <w:ins w:id="293" w:author="Meshi, Dar" w:date="2020-10-07T11:01:00Z">
        <w:r w:rsidR="00633064">
          <w:rPr>
            <w:rFonts w:ascii="Times New Roman" w:eastAsia="Times New Roman" w:hAnsi="Times New Roman" w:cs="Times New Roman"/>
            <w:sz w:val="24"/>
            <w:szCs w:val="24"/>
          </w:rPr>
          <w:t xml:space="preserve"> in the cyberball task</w:t>
        </w:r>
      </w:ins>
      <w:r>
        <w:rPr>
          <w:rFonts w:ascii="Times New Roman" w:eastAsia="Times New Roman" w:hAnsi="Times New Roman" w:cs="Times New Roman"/>
          <w:sz w:val="24"/>
          <w:szCs w:val="24"/>
        </w:rPr>
        <w:t>. We observed a marginal</w:t>
      </w:r>
      <w:del w:id="294" w:author="Meshi, Dar" w:date="2020-10-07T11:03:00Z">
        <w:r w:rsidDel="00633064">
          <w:rPr>
            <w:rFonts w:ascii="Times New Roman" w:eastAsia="Times New Roman" w:hAnsi="Times New Roman" w:cs="Times New Roman"/>
            <w:sz w:val="24"/>
            <w:szCs w:val="24"/>
          </w:rPr>
          <w:delText xml:space="preserve"> negative</w:delText>
        </w:r>
      </w:del>
      <w:r>
        <w:rPr>
          <w:rFonts w:ascii="Times New Roman" w:eastAsia="Times New Roman" w:hAnsi="Times New Roman" w:cs="Times New Roman"/>
          <w:sz w:val="24"/>
          <w:szCs w:val="24"/>
        </w:rPr>
        <w:t xml:space="preserve"> association between connectedness on Facebook and need threat after social exclusion (beta = -0.27, 95% CI [-0.56, 0.02], p = 0.07; Figure 5a), and a significant </w:t>
      </w:r>
      <w:del w:id="295" w:author="Meshi, Dar" w:date="2020-10-07T11:03:00Z">
        <w:r w:rsidDel="00633064">
          <w:rPr>
            <w:rFonts w:ascii="Times New Roman" w:eastAsia="Times New Roman" w:hAnsi="Times New Roman" w:cs="Times New Roman"/>
            <w:sz w:val="24"/>
            <w:szCs w:val="24"/>
          </w:rPr>
          <w:delText xml:space="preserve">negative </w:delText>
        </w:r>
      </w:del>
      <w:r>
        <w:rPr>
          <w:rFonts w:ascii="Times New Roman" w:eastAsia="Times New Roman" w:hAnsi="Times New Roman" w:cs="Times New Roman"/>
          <w:sz w:val="24"/>
          <w:szCs w:val="24"/>
        </w:rPr>
        <w:t>association between habitual use of Facebook and need threat (beta = -0.21, 95% CI [-0.39, -0.03], p = 0.03; Figure 5b). This analysis reveals that habitual use of Facebook predicts significantly less psychological distress after social exclusion, and that connectedness on Facebook is marginally associated with less distress after social exclusion.</w:t>
      </w:r>
    </w:p>
    <w:p w14:paraId="367630FA" w14:textId="77777777" w:rsidR="0061274F" w:rsidRDefault="00843F03">
      <w:pPr>
        <w:pStyle w:val="Heading1"/>
        <w:spacing w:line="480" w:lineRule="auto"/>
        <w:rPr>
          <w:rFonts w:ascii="Times New Roman" w:eastAsia="Times New Roman" w:hAnsi="Times New Roman" w:cs="Times New Roman"/>
          <w:sz w:val="24"/>
          <w:szCs w:val="24"/>
        </w:rPr>
      </w:pPr>
      <w:bookmarkStart w:id="296" w:name="_lwsoytz8vsl9" w:colFirst="0" w:colLast="0"/>
      <w:bookmarkEnd w:id="296"/>
      <w:r>
        <w:rPr>
          <w:rFonts w:ascii="Times New Roman" w:eastAsia="Times New Roman" w:hAnsi="Times New Roman" w:cs="Times New Roman"/>
          <w:sz w:val="24"/>
          <w:szCs w:val="24"/>
        </w:rPr>
        <w:lastRenderedPageBreak/>
        <w:t>4. Discussion</w:t>
      </w:r>
    </w:p>
    <w:p w14:paraId="6F41A682" w14:textId="25798F6D"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we investigated </w:t>
      </w:r>
      <w:del w:id="297" w:author="Meshi, Dar" w:date="2020-10-07T11:05:00Z">
        <w:r w:rsidDel="00633064">
          <w:rPr>
            <w:rFonts w:ascii="Times New Roman" w:eastAsia="Times New Roman" w:hAnsi="Times New Roman" w:cs="Times New Roman"/>
            <w:sz w:val="24"/>
            <w:szCs w:val="24"/>
          </w:rPr>
          <w:delText>the link between</w:delText>
        </w:r>
      </w:del>
      <w:ins w:id="298" w:author="Meshi, Dar" w:date="2020-10-07T11:05:00Z">
        <w:r w:rsidR="00633064">
          <w:rPr>
            <w:rFonts w:ascii="Times New Roman" w:eastAsia="Times New Roman" w:hAnsi="Times New Roman" w:cs="Times New Roman"/>
            <w:sz w:val="24"/>
            <w:szCs w:val="24"/>
          </w:rPr>
          <w:t>if either</w:t>
        </w:r>
      </w:ins>
      <w:del w:id="299" w:author="Meshi, Dar" w:date="2020-10-07T11:05:00Z">
        <w:r w:rsidDel="00633064">
          <w:rPr>
            <w:rFonts w:ascii="Times New Roman" w:eastAsia="Times New Roman" w:hAnsi="Times New Roman" w:cs="Times New Roman"/>
            <w:sz w:val="24"/>
            <w:szCs w:val="24"/>
          </w:rPr>
          <w:delText xml:space="preserve"> </w:delText>
        </w:r>
      </w:del>
      <w:del w:id="300" w:author="Meshi, Dar" w:date="2020-10-07T11:04:00Z">
        <w:r w:rsidDel="00633064">
          <w:rPr>
            <w:rFonts w:ascii="Times New Roman" w:eastAsia="Times New Roman" w:hAnsi="Times New Roman" w:cs="Times New Roman"/>
            <w:sz w:val="24"/>
            <w:szCs w:val="24"/>
          </w:rPr>
          <w:delText>individual differences in Facebook usage</w:delText>
        </w:r>
      </w:del>
      <w:ins w:id="301" w:author="Meshi, Dar" w:date="2020-10-07T11:04:00Z">
        <w:r w:rsidR="00633064">
          <w:rPr>
            <w:rFonts w:ascii="Times New Roman" w:eastAsia="Times New Roman" w:hAnsi="Times New Roman" w:cs="Times New Roman"/>
            <w:sz w:val="24"/>
            <w:szCs w:val="24"/>
          </w:rPr>
          <w:t xml:space="preserve"> </w:t>
        </w:r>
      </w:ins>
      <w:del w:id="302" w:author="Meshi, Dar" w:date="2020-10-07T11:04:00Z">
        <w:r w:rsidDel="00633064">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connectedness on </w:t>
      </w:r>
      <w:del w:id="303" w:author="Meshi, Dar" w:date="2020-10-07T11:04:00Z">
        <w:r w:rsidDel="00633064">
          <w:rPr>
            <w:rFonts w:ascii="Times New Roman" w:eastAsia="Times New Roman" w:hAnsi="Times New Roman" w:cs="Times New Roman"/>
            <w:sz w:val="24"/>
            <w:szCs w:val="24"/>
          </w:rPr>
          <w:delText xml:space="preserve">Facebook </w:delText>
        </w:r>
      </w:del>
      <w:ins w:id="304" w:author="Meshi, Dar" w:date="2020-10-07T11:04:00Z">
        <w:r w:rsidR="00633064">
          <w:rPr>
            <w:rFonts w:ascii="Times New Roman" w:eastAsia="Times New Roman" w:hAnsi="Times New Roman" w:cs="Times New Roman"/>
            <w:sz w:val="24"/>
            <w:szCs w:val="24"/>
          </w:rPr>
          <w:t xml:space="preserve">social media </w:t>
        </w:r>
      </w:ins>
      <w:ins w:id="305" w:author="Meshi, Dar" w:date="2020-10-07T11:05:00Z">
        <w:r w:rsidR="00633064">
          <w:rPr>
            <w:rFonts w:ascii="Times New Roman" w:eastAsia="Times New Roman" w:hAnsi="Times New Roman" w:cs="Times New Roman"/>
            <w:sz w:val="24"/>
            <w:szCs w:val="24"/>
          </w:rPr>
          <w:t xml:space="preserve">or </w:t>
        </w:r>
      </w:ins>
      <w:del w:id="306" w:author="Meshi, Dar" w:date="2020-10-07T11:05:00Z">
        <w:r w:rsidDel="00633064">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 xml:space="preserve">habitual use of </w:t>
      </w:r>
      <w:ins w:id="307" w:author="Meshi, Dar" w:date="2020-10-07T11:04:00Z">
        <w:r w:rsidR="00633064">
          <w:rPr>
            <w:rFonts w:ascii="Times New Roman" w:eastAsia="Times New Roman" w:hAnsi="Times New Roman" w:cs="Times New Roman"/>
            <w:sz w:val="24"/>
            <w:szCs w:val="24"/>
          </w:rPr>
          <w:t>social media</w:t>
        </w:r>
      </w:ins>
      <w:del w:id="308" w:author="Meshi, Dar" w:date="2020-10-07T11:04:00Z">
        <w:r w:rsidDel="00633064">
          <w:rPr>
            <w:rFonts w:ascii="Times New Roman" w:eastAsia="Times New Roman" w:hAnsi="Times New Roman" w:cs="Times New Roman"/>
            <w:sz w:val="24"/>
            <w:szCs w:val="24"/>
          </w:rPr>
          <w:delText>Facebook)</w:delText>
        </w:r>
      </w:del>
      <w:r>
        <w:rPr>
          <w:rFonts w:ascii="Times New Roman" w:eastAsia="Times New Roman" w:hAnsi="Times New Roman" w:cs="Times New Roman"/>
          <w:sz w:val="24"/>
          <w:szCs w:val="24"/>
        </w:rPr>
        <w:t xml:space="preserve"> </w:t>
      </w:r>
      <w:del w:id="309" w:author="Meshi, Dar" w:date="2020-10-07T11:06:00Z">
        <w:r w:rsidDel="00633064">
          <w:rPr>
            <w:rFonts w:ascii="Times New Roman" w:eastAsia="Times New Roman" w:hAnsi="Times New Roman" w:cs="Times New Roman"/>
            <w:sz w:val="24"/>
            <w:szCs w:val="24"/>
          </w:rPr>
          <w:delText>and participants’ psychological and</w:delText>
        </w:r>
      </w:del>
      <w:ins w:id="310" w:author="Meshi, Dar" w:date="2020-10-07T11:06:00Z">
        <w:r w:rsidR="00633064">
          <w:rPr>
            <w:rFonts w:ascii="Times New Roman" w:eastAsia="Times New Roman" w:hAnsi="Times New Roman" w:cs="Times New Roman"/>
            <w:sz w:val="24"/>
            <w:szCs w:val="24"/>
          </w:rPr>
          <w:t>predict the</w:t>
        </w:r>
      </w:ins>
      <w:r>
        <w:rPr>
          <w:rFonts w:ascii="Times New Roman" w:eastAsia="Times New Roman" w:hAnsi="Times New Roman" w:cs="Times New Roman"/>
          <w:sz w:val="24"/>
          <w:szCs w:val="24"/>
        </w:rPr>
        <w:t xml:space="preserve"> neural response</w:t>
      </w:r>
      <w:del w:id="311" w:author="Meshi, Dar" w:date="2020-10-07T11:06:00Z">
        <w:r w:rsidDel="00633064">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to social exclusion. This study revealed three primary findings. First, participants who reported feeling connected on Facebook showed lower levels of neural activity in the ventral striatum, a brain region previously shown to respond to social exclusion in adolescents during Cyberball social exclusion </w:t>
      </w:r>
      <w:r w:rsidR="00465C0F">
        <w:fldChar w:fldCharType="begin"/>
      </w:r>
      <w:r w:rsidR="00465C0F">
        <w:instrText xml:space="preserve"> HYPERLINK "https://paperpile.com/c/LBVidN/xF0ed" \h </w:instrText>
      </w:r>
      <w:r w:rsidR="00465C0F">
        <w:fldChar w:fldCharType="separate"/>
      </w:r>
      <w:r>
        <w:rPr>
          <w:rFonts w:ascii="Times New Roman" w:eastAsia="Times New Roman" w:hAnsi="Times New Roman" w:cs="Times New Roman"/>
          <w:sz w:val="24"/>
          <w:szCs w:val="24"/>
        </w:rPr>
        <w:t>(Vijayakumar et al., 2017)</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Second, participants who reported habitual use of Facebook showed higher levels of neural activity in the mentalizing network during social exclusion. Third, participants who reported habitual use of Facebook experienced lower levels of psychological distress after social exclusion. Taken together, these results showcase that individuals who report more habitual use of Facebook or who report feeling connected on Facebook </w:t>
      </w:r>
      <w:commentRangeStart w:id="312"/>
      <w:r>
        <w:rPr>
          <w:rFonts w:ascii="Times New Roman" w:eastAsia="Times New Roman" w:hAnsi="Times New Roman" w:cs="Times New Roman"/>
          <w:sz w:val="24"/>
          <w:szCs w:val="24"/>
        </w:rPr>
        <w:t>may have better perceived embeddedness in their social groups</w:t>
      </w:r>
      <w:commentRangeEnd w:id="312"/>
      <w:r w:rsidR="00633064">
        <w:rPr>
          <w:rStyle w:val="CommentReference"/>
        </w:rPr>
        <w:commentReference w:id="312"/>
      </w:r>
      <w:r>
        <w:rPr>
          <w:rFonts w:ascii="Times New Roman" w:eastAsia="Times New Roman" w:hAnsi="Times New Roman" w:cs="Times New Roman"/>
          <w:sz w:val="24"/>
          <w:szCs w:val="24"/>
        </w:rPr>
        <w:t xml:space="preserve">, which may buffer the effects of social exclusion through distinct neural mechanisms. </w:t>
      </w:r>
    </w:p>
    <w:p w14:paraId="449DB233" w14:textId="480A6301" w:rsidR="0061274F" w:rsidRDefault="00843F03">
      <w:pPr>
        <w:spacing w:line="480" w:lineRule="auto"/>
        <w:ind w:firstLine="720"/>
        <w:rPr>
          <w:rFonts w:ascii="Times New Roman" w:eastAsia="Times New Roman" w:hAnsi="Times New Roman" w:cs="Times New Roman"/>
          <w:sz w:val="24"/>
          <w:szCs w:val="24"/>
        </w:rPr>
      </w:pPr>
      <w:commentRangeStart w:id="313"/>
      <w:r>
        <w:rPr>
          <w:rFonts w:ascii="Times New Roman" w:eastAsia="Times New Roman" w:hAnsi="Times New Roman" w:cs="Times New Roman"/>
          <w:sz w:val="24"/>
          <w:szCs w:val="24"/>
        </w:rPr>
        <w:t xml:space="preserve">Our findings extend research in three main ways: First, our results showed that participants who reported feeling connected on Facebook showed less neural activity in the ventral striatum, part of the social pain network previously shown to respond to social exclusion in adolescents </w:t>
      </w:r>
      <w:r w:rsidR="00465C0F">
        <w:fldChar w:fldCharType="begin"/>
      </w:r>
      <w:r w:rsidR="00465C0F">
        <w:instrText xml:space="preserve"> HYPERLINK "https://paperpile.com/c/LBVidN/xF0ed" \h </w:instrText>
      </w:r>
      <w:r w:rsidR="00465C0F">
        <w:fldChar w:fldCharType="separate"/>
      </w:r>
      <w:r>
        <w:rPr>
          <w:rFonts w:ascii="Times New Roman" w:eastAsia="Times New Roman" w:hAnsi="Times New Roman" w:cs="Times New Roman"/>
          <w:sz w:val="24"/>
          <w:szCs w:val="24"/>
        </w:rPr>
        <w:t>(Vijayakumar et al., 2017)</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commentRangeEnd w:id="313"/>
      <w:r w:rsidR="0054295B">
        <w:rPr>
          <w:rStyle w:val="CommentReference"/>
        </w:rPr>
        <w:commentReference w:id="313"/>
      </w:r>
      <w:r>
        <w:rPr>
          <w:rFonts w:ascii="Times New Roman" w:eastAsia="Times New Roman" w:hAnsi="Times New Roman" w:cs="Times New Roman"/>
          <w:sz w:val="24"/>
          <w:szCs w:val="24"/>
        </w:rPr>
        <w:t xml:space="preserve">This finding complements with our self-report data, which showed a marginal negative association between connectedness on Facebook and psychological distress after social exclusion. Our results are also consistent with prior findings demonstrating that adolescents who spent more time with friends showed lower levels of activation in the social pain network during social exclusion </w:t>
      </w:r>
      <w:r w:rsidR="00465C0F">
        <w:fldChar w:fldCharType="begin"/>
      </w:r>
      <w:r w:rsidR="00465C0F">
        <w:instrText xml:space="preserve"> HYPERLINK "https://paperpile.com/c/LBVidN/x1zVw" \h </w:instrText>
      </w:r>
      <w:r w:rsidR="00465C0F">
        <w:fldChar w:fldCharType="separate"/>
      </w:r>
      <w:r>
        <w:rPr>
          <w:rFonts w:ascii="Times New Roman" w:eastAsia="Times New Roman" w:hAnsi="Times New Roman" w:cs="Times New Roman"/>
          <w:sz w:val="24"/>
          <w:szCs w:val="24"/>
        </w:rPr>
        <w:t>(Masten et al., 2012)</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On the other hand, individuals in more hostile social environments demonstrated higher levels of neural activation in the social pain network </w:t>
      </w:r>
      <w:r w:rsidR="00465C0F">
        <w:fldChar w:fldCharType="begin"/>
      </w:r>
      <w:r w:rsidR="00465C0F">
        <w:instrText xml:space="preserve"> HYPERLINK "https://paperpile.com/c/LBVidN/eO2P1" \h </w:instrText>
      </w:r>
      <w:r w:rsidR="00465C0F">
        <w:fldChar w:fldCharType="separate"/>
      </w:r>
      <w:r>
        <w:rPr>
          <w:rFonts w:ascii="Times New Roman" w:eastAsia="Times New Roman" w:hAnsi="Times New Roman" w:cs="Times New Roman"/>
          <w:sz w:val="24"/>
          <w:szCs w:val="24"/>
        </w:rPr>
        <w:t>(Schriber et al., 2018)</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suggesting that hostile social environments may increase the cost of potentially being ostraci</w:t>
      </w:r>
      <w:ins w:id="314" w:author="Meshi, Dar" w:date="2020-10-07T11:09:00Z">
        <w:r w:rsidR="00633064">
          <w:rPr>
            <w:rFonts w:ascii="Times New Roman" w:eastAsia="Times New Roman" w:hAnsi="Times New Roman" w:cs="Times New Roman"/>
            <w:sz w:val="24"/>
            <w:szCs w:val="24"/>
          </w:rPr>
          <w:t>z</w:t>
        </w:r>
      </w:ins>
      <w:del w:id="315" w:author="Meshi, Dar" w:date="2020-10-07T11:09:00Z">
        <w:r w:rsidDel="00633064">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ed by the soci</w:t>
      </w:r>
      <w:del w:id="316" w:author="Meshi, Dar" w:date="2020-10-07T11:09:00Z">
        <w:r w:rsidDel="00633064">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al group, therefore </w:t>
      </w:r>
      <w:r>
        <w:rPr>
          <w:rFonts w:ascii="Times New Roman" w:eastAsia="Times New Roman" w:hAnsi="Times New Roman" w:cs="Times New Roman"/>
          <w:sz w:val="24"/>
          <w:szCs w:val="24"/>
        </w:rPr>
        <w:lastRenderedPageBreak/>
        <w:t xml:space="preserve">increasing the stress of social exclusion. Together, these findings indicate that individuals who feel connected to family and friends, or spend more time with friends, may feel more accepted by their social support group, which in turn reduces the degree to which social stressors (such as exclusion) are perceived as threatening. </w:t>
      </w:r>
    </w:p>
    <w:p w14:paraId="70CA3ACC" w14:textId="3B885BE6" w:rsidR="0061274F" w:rsidRDefault="00843F03">
      <w:pPr>
        <w:spacing w:line="480" w:lineRule="auto"/>
        <w:ind w:firstLine="720"/>
        <w:rPr>
          <w:rFonts w:ascii="Times New Roman" w:eastAsia="Times New Roman" w:hAnsi="Times New Roman" w:cs="Times New Roman"/>
          <w:sz w:val="24"/>
          <w:szCs w:val="24"/>
        </w:rPr>
      </w:pPr>
      <w:del w:id="317" w:author="Meshi, Dar" w:date="2020-10-07T11:11:00Z">
        <w:r w:rsidDel="0054295B">
          <w:rPr>
            <w:rFonts w:ascii="Times New Roman" w:eastAsia="Times New Roman" w:hAnsi="Times New Roman" w:cs="Times New Roman"/>
            <w:sz w:val="24"/>
            <w:szCs w:val="24"/>
          </w:rPr>
          <w:delText>Second, the results</w:delText>
        </w:r>
      </w:del>
      <w:ins w:id="318" w:author="Meshi, Dar" w:date="2020-10-07T11:11:00Z">
        <w:r w:rsidR="0054295B">
          <w:rPr>
            <w:rFonts w:ascii="Times New Roman" w:eastAsia="Times New Roman" w:hAnsi="Times New Roman" w:cs="Times New Roman"/>
            <w:sz w:val="24"/>
            <w:szCs w:val="24"/>
          </w:rPr>
          <w:t>Our second finding</w:t>
        </w:r>
      </w:ins>
      <w:r>
        <w:rPr>
          <w:rFonts w:ascii="Times New Roman" w:eastAsia="Times New Roman" w:hAnsi="Times New Roman" w:cs="Times New Roman"/>
          <w:sz w:val="24"/>
          <w:szCs w:val="24"/>
        </w:rPr>
        <w:t xml:space="preserve"> </w:t>
      </w:r>
      <w:ins w:id="319" w:author="Meshi, Dar" w:date="2020-10-07T11:11:00Z">
        <w:r w:rsidR="0054295B">
          <w:rPr>
            <w:rFonts w:ascii="Times New Roman" w:eastAsia="Times New Roman" w:hAnsi="Times New Roman" w:cs="Times New Roman"/>
            <w:sz w:val="24"/>
            <w:szCs w:val="24"/>
          </w:rPr>
          <w:t>reveal</w:t>
        </w:r>
      </w:ins>
      <w:del w:id="320" w:author="Meshi, Dar" w:date="2020-10-07T11:11:00Z">
        <w:r w:rsidDel="0054295B">
          <w:rPr>
            <w:rFonts w:ascii="Times New Roman" w:eastAsia="Times New Roman" w:hAnsi="Times New Roman" w:cs="Times New Roman"/>
            <w:sz w:val="24"/>
            <w:szCs w:val="24"/>
          </w:rPr>
          <w:delText>indicat</w:delText>
        </w:r>
      </w:del>
      <w:r>
        <w:rPr>
          <w:rFonts w:ascii="Times New Roman" w:eastAsia="Times New Roman" w:hAnsi="Times New Roman" w:cs="Times New Roman"/>
          <w:sz w:val="24"/>
          <w:szCs w:val="24"/>
        </w:rPr>
        <w:t xml:space="preserve">ed that participants who reported habitual use of Facebook showed higher levels of neural activity in the mentalizing network during social exclusion. The use of fMRI can provide additional information about the neuropsychological mechanisms that may underlie the decreased distress of the habitual Facebook users. </w:t>
      </w:r>
      <w:commentRangeStart w:id="321"/>
      <w:r>
        <w:rPr>
          <w:rFonts w:ascii="Times New Roman" w:eastAsia="Times New Roman" w:hAnsi="Times New Roman" w:cs="Times New Roman"/>
          <w:sz w:val="24"/>
          <w:szCs w:val="24"/>
        </w:rPr>
        <w:t>The mentalizing network</w:t>
      </w:r>
      <w:commentRangeEnd w:id="321"/>
      <w:r w:rsidR="0054295B">
        <w:rPr>
          <w:rStyle w:val="CommentReference"/>
        </w:rPr>
        <w:commentReference w:id="321"/>
      </w:r>
      <w:r>
        <w:rPr>
          <w:rFonts w:ascii="Times New Roman" w:eastAsia="Times New Roman" w:hAnsi="Times New Roman" w:cs="Times New Roman"/>
          <w:sz w:val="24"/>
          <w:szCs w:val="24"/>
        </w:rPr>
        <w:t xml:space="preserve">, comprised of the precuneus, temporo-parietal junction (TPJ) and the medial prefrontal cortex (mPFC), is implicated in theory of mind tasks requiring the capacity to understand the other's thoughts and beliefs </w:t>
      </w:r>
      <w:r w:rsidR="00465C0F">
        <w:fldChar w:fldCharType="begin"/>
      </w:r>
      <w:r w:rsidR="00465C0F">
        <w:instrText xml:space="preserve"> HYPERLINK "https://paperpile.com/c/LBVidN/UiCC1+JdGV8+pPgPG" \h </w:instrText>
      </w:r>
      <w:r w:rsidR="00465C0F">
        <w:fldChar w:fldCharType="separate"/>
      </w:r>
      <w:r>
        <w:rPr>
          <w:rFonts w:ascii="Times New Roman" w:eastAsia="Times New Roman" w:hAnsi="Times New Roman" w:cs="Times New Roman"/>
          <w:sz w:val="24"/>
          <w:szCs w:val="24"/>
        </w:rPr>
        <w:t>(Amodio &amp; Frith, 2006; Frith &amp; Frith, 2012; Saxe &amp; Powell, 2006)</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commentRangeStart w:id="322"/>
      <w:r>
        <w:rPr>
          <w:rFonts w:ascii="Times New Roman" w:eastAsia="Times New Roman" w:hAnsi="Times New Roman" w:cs="Times New Roman"/>
          <w:sz w:val="24"/>
          <w:szCs w:val="24"/>
        </w:rPr>
        <w:t xml:space="preserve">Prior neuroimaging studies on the cyberball game has found significant activation in regions in the mentalizing network, such as the precuneus (Vijayakumar et al., 2017), </w:t>
      </w:r>
      <w:r w:rsidR="0019382C">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PFC </w:t>
      </w:r>
      <w:r w:rsidR="00465C0F">
        <w:fldChar w:fldCharType="begin"/>
      </w:r>
      <w:r w:rsidR="00465C0F">
        <w:instrText xml:space="preserve"> HYPERLINK "https://paperpile.com/c/LBVidN/xF0ed+7B0Gm" \h </w:instrText>
      </w:r>
      <w:r w:rsidR="00465C0F">
        <w:fldChar w:fldCharType="separate"/>
      </w:r>
      <w:r>
        <w:rPr>
          <w:rFonts w:ascii="Times New Roman" w:eastAsia="Times New Roman" w:hAnsi="Times New Roman" w:cs="Times New Roman"/>
          <w:sz w:val="24"/>
          <w:szCs w:val="24"/>
        </w:rPr>
        <w:t>(Vijayakumar et al., 2017; Wagels et al., 2017)</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activity in the mentalizing network during social exclusion has been thought to adaptively regulate social behavior by processing social cues with new information regarding the current situation </w:t>
      </w:r>
      <w:r w:rsidR="00465C0F">
        <w:fldChar w:fldCharType="begin"/>
      </w:r>
      <w:r w:rsidR="00465C0F">
        <w:instrText xml:space="preserve"> HYPERLINK "https://paperpile.com/c/LBVidN/Vy57X" \h </w:instrText>
      </w:r>
      <w:r w:rsidR="00465C0F">
        <w:fldChar w:fldCharType="separate"/>
      </w:r>
      <w:r>
        <w:rPr>
          <w:rFonts w:ascii="Times New Roman" w:eastAsia="Times New Roman" w:hAnsi="Times New Roman" w:cs="Times New Roman"/>
          <w:sz w:val="24"/>
          <w:szCs w:val="24"/>
        </w:rPr>
        <w:t>(Van Overwalle &amp; Baetens, 2009)</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commentRangeEnd w:id="322"/>
      <w:r w:rsidR="003B5F4E">
        <w:rPr>
          <w:rStyle w:val="CommentReference"/>
        </w:rPr>
        <w:commentReference w:id="322"/>
      </w:r>
      <w:commentRangeStart w:id="323"/>
      <w:r>
        <w:rPr>
          <w:rFonts w:ascii="Times New Roman" w:eastAsia="Times New Roman" w:hAnsi="Times New Roman" w:cs="Times New Roman"/>
          <w:sz w:val="24"/>
          <w:szCs w:val="24"/>
        </w:rPr>
        <w:t xml:space="preserve">In the context of Cyberball social exclusion, recruitment of the mentalizing network may reflect participants’ efforts to inference the intentions of other players for the social exclusion </w:t>
      </w:r>
      <w:r w:rsidR="00465C0F">
        <w:fldChar w:fldCharType="begin"/>
      </w:r>
      <w:r w:rsidR="00465C0F">
        <w:instrText xml:space="preserve"> HYPERLINK "https://paperpile.com/c/LBVidN/m6fn6" \h </w:instrText>
      </w:r>
      <w:r w:rsidR="00465C0F">
        <w:fldChar w:fldCharType="separate"/>
      </w:r>
      <w:r>
        <w:rPr>
          <w:rFonts w:ascii="Times New Roman" w:eastAsia="Times New Roman" w:hAnsi="Times New Roman" w:cs="Times New Roman"/>
          <w:sz w:val="24"/>
          <w:szCs w:val="24"/>
        </w:rPr>
        <w:t>(Karremans et al., 2011)</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 addition, higher neural activation in the mentalizing network was associated with higher levels of social conformity, suggesting that the mentalizing </w:t>
      </w:r>
      <w:r w:rsidR="0019382C">
        <w:rPr>
          <w:rFonts w:ascii="Times New Roman" w:eastAsia="Times New Roman" w:hAnsi="Times New Roman" w:cs="Times New Roman"/>
          <w:sz w:val="24"/>
          <w:szCs w:val="24"/>
        </w:rPr>
        <w:t>network</w:t>
      </w:r>
      <w:r>
        <w:rPr>
          <w:rFonts w:ascii="Times New Roman" w:eastAsia="Times New Roman" w:hAnsi="Times New Roman" w:cs="Times New Roman"/>
          <w:sz w:val="24"/>
          <w:szCs w:val="24"/>
        </w:rPr>
        <w:t xml:space="preserve"> may track social cues and regulate social behavior </w:t>
      </w:r>
      <w:r w:rsidR="00465C0F">
        <w:fldChar w:fldCharType="begin"/>
      </w:r>
      <w:r w:rsidR="00465C0F">
        <w:instrText xml:space="preserve"> HYPERLINK "https://paperpile.com/c/LBVidN/bwZNE" \h </w:instrText>
      </w:r>
      <w:r w:rsidR="00465C0F">
        <w:fldChar w:fldCharType="separate"/>
      </w:r>
      <w:r>
        <w:rPr>
          <w:rFonts w:ascii="Times New Roman" w:eastAsia="Times New Roman" w:hAnsi="Times New Roman" w:cs="Times New Roman"/>
          <w:sz w:val="24"/>
          <w:szCs w:val="24"/>
        </w:rPr>
        <w:t>(Falk et al., 2014)</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commentRangeEnd w:id="323"/>
      <w:r w:rsidR="003B5F4E">
        <w:rPr>
          <w:rStyle w:val="CommentReference"/>
        </w:rPr>
        <w:commentReference w:id="323"/>
      </w:r>
      <w:r>
        <w:rPr>
          <w:rFonts w:ascii="Times New Roman" w:eastAsia="Times New Roman" w:hAnsi="Times New Roman" w:cs="Times New Roman"/>
          <w:sz w:val="24"/>
          <w:szCs w:val="24"/>
        </w:rPr>
        <w:t xml:space="preserve">The current study reported that individuals who report more automated, habitual use of Facebook showed higher neural activation in the mentalizing </w:t>
      </w:r>
      <w:r w:rsidR="0019382C">
        <w:rPr>
          <w:rFonts w:ascii="Times New Roman" w:eastAsia="Times New Roman" w:hAnsi="Times New Roman" w:cs="Times New Roman"/>
          <w:sz w:val="24"/>
          <w:szCs w:val="24"/>
        </w:rPr>
        <w:t>network</w:t>
      </w:r>
      <w:r>
        <w:rPr>
          <w:rFonts w:ascii="Times New Roman" w:eastAsia="Times New Roman" w:hAnsi="Times New Roman" w:cs="Times New Roman"/>
          <w:sz w:val="24"/>
          <w:szCs w:val="24"/>
        </w:rPr>
        <w:t xml:space="preserve"> during Cyberball social exclusion, suggesting that habitual Facebook users </w:t>
      </w:r>
      <w:r>
        <w:rPr>
          <w:rFonts w:ascii="Times New Roman" w:eastAsia="Times New Roman" w:hAnsi="Times New Roman" w:cs="Times New Roman"/>
          <w:sz w:val="24"/>
          <w:szCs w:val="24"/>
        </w:rPr>
        <w:lastRenderedPageBreak/>
        <w:t xml:space="preserve">may be better at tracking social cues and inferring intentions of the other players, which may contribute to buffered psychological distress after social exclusion. </w:t>
      </w:r>
    </w:p>
    <w:p w14:paraId="193E9002" w14:textId="4AE4EC29" w:rsidR="0061274F" w:rsidRDefault="00843F03">
      <w:pPr>
        <w:spacing w:line="480" w:lineRule="auto"/>
        <w:ind w:firstLine="720"/>
        <w:rPr>
          <w:ins w:id="324" w:author="Meshi, Dar" w:date="2020-10-07T11:17: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demonstrated that individuals who report more habitual use of Facebook experienced lower levels of psychological distress after social exclusion in the Cyberball game. This finding is consistent with prior work highlighting the potential role of social media in alleviating psychological distress following social exclusion or rejection </w:t>
      </w:r>
      <w:r w:rsidR="00465C0F">
        <w:fldChar w:fldCharType="begin"/>
      </w:r>
      <w:r w:rsidR="00465C0F">
        <w:instrText xml:space="preserve"> HYPERLINK "https://paperpile.com/c/LBVidN/giDty+6jVXH+aL8uz" \h </w:instrText>
      </w:r>
      <w:r w:rsidR="00465C0F">
        <w:fldChar w:fldCharType="separate"/>
      </w:r>
      <w:r>
        <w:rPr>
          <w:rFonts w:ascii="Times New Roman" w:eastAsia="Times New Roman" w:hAnsi="Times New Roman" w:cs="Times New Roman"/>
          <w:sz w:val="24"/>
          <w:szCs w:val="24"/>
        </w:rPr>
        <w:t>(Chiou et al., 2015; Knausenberger et al., 2015; Knowles et al., 2015)</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Prior literature that investigated the role of social media in people’s response to social exclusion often implemented an experimental paradigm in which participants are exposed to a Facebook icon </w:t>
      </w:r>
      <w:r w:rsidR="00465C0F">
        <w:fldChar w:fldCharType="begin"/>
      </w:r>
      <w:r w:rsidR="00465C0F">
        <w:instrText xml:space="preserve"> HYPERLINK "https://paperpile.com/c/LBVidN/6jVXH" \h </w:instrText>
      </w:r>
      <w:r w:rsidR="00465C0F">
        <w:fldChar w:fldCharType="separate"/>
      </w:r>
      <w:r>
        <w:rPr>
          <w:rFonts w:ascii="Times New Roman" w:eastAsia="Times New Roman" w:hAnsi="Times New Roman" w:cs="Times New Roman"/>
          <w:sz w:val="24"/>
          <w:szCs w:val="24"/>
        </w:rPr>
        <w:t>(Knausenberger et al., 2015)</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or a Facebook page </w:t>
      </w:r>
      <w:r w:rsidR="00465C0F">
        <w:fldChar w:fldCharType="begin"/>
      </w:r>
      <w:r w:rsidR="00465C0F">
        <w:instrText xml:space="preserve"> HYPERLINK "https://paperpile.com/c/LBVidN/aL8uz" \h </w:instrText>
      </w:r>
      <w:r w:rsidR="00465C0F">
        <w:fldChar w:fldCharType="separate"/>
      </w:r>
      <w:r>
        <w:rPr>
          <w:rFonts w:ascii="Times New Roman" w:eastAsia="Times New Roman" w:hAnsi="Times New Roman" w:cs="Times New Roman"/>
          <w:sz w:val="24"/>
          <w:szCs w:val="24"/>
        </w:rPr>
        <w:t>(Knowles et al., 2015)</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Although these studies provide causal evidence of the role of social media in alleviating distress from social exclusion, they do not provide information on whether natural use of social media can exacerbate or alleviate psychological distress from social exclusion. The current study adds to the prior literature and highlights more habitual use of Facebook may provide individuals with a low-cost way of building social connections and receiving social support, thereby leading to less psychological distress after social exclusion</w:t>
      </w:r>
      <w:commentRangeStart w:id="325"/>
      <w:r>
        <w:rPr>
          <w:rFonts w:ascii="Times New Roman" w:eastAsia="Times New Roman" w:hAnsi="Times New Roman" w:cs="Times New Roman"/>
          <w:sz w:val="24"/>
          <w:szCs w:val="24"/>
        </w:rPr>
        <w:t xml:space="preserve">. </w:t>
      </w:r>
      <w:commentRangeEnd w:id="325"/>
      <w:r w:rsidR="00197868">
        <w:rPr>
          <w:rStyle w:val="CommentReference"/>
        </w:rPr>
        <w:commentReference w:id="325"/>
      </w:r>
    </w:p>
    <w:p w14:paraId="4B44BA49" w14:textId="5DE9D291" w:rsidR="00197868" w:rsidRDefault="00197868">
      <w:pPr>
        <w:spacing w:line="480" w:lineRule="auto"/>
        <w:ind w:firstLine="720"/>
        <w:rPr>
          <w:rFonts w:ascii="Times New Roman" w:eastAsia="Times New Roman" w:hAnsi="Times New Roman" w:cs="Times New Roman"/>
          <w:sz w:val="24"/>
          <w:szCs w:val="24"/>
        </w:rPr>
      </w:pPr>
      <w:commentRangeStart w:id="326"/>
      <w:ins w:id="327" w:author="Meshi, Dar" w:date="2020-10-07T11:17:00Z">
        <w:r>
          <w:rPr>
            <w:rFonts w:ascii="Times New Roman" w:eastAsia="Times New Roman" w:hAnsi="Times New Roman" w:cs="Times New Roman"/>
            <w:sz w:val="24"/>
            <w:szCs w:val="24"/>
          </w:rPr>
          <w:t>Limitations paragraph</w:t>
        </w:r>
        <w:commentRangeEnd w:id="326"/>
        <w:r>
          <w:rPr>
            <w:rStyle w:val="CommentReference"/>
          </w:rPr>
          <w:commentReference w:id="326"/>
        </w:r>
      </w:ins>
    </w:p>
    <w:p w14:paraId="102765C9" w14:textId="278C42A1" w:rsidR="0061274F" w:rsidRDefault="00843F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Social exclusion is painful, distressing, and threatens our fundamental needs of belongingness and connection with others </w:t>
      </w:r>
      <w:r w:rsidR="00465C0F">
        <w:fldChar w:fldCharType="begin"/>
      </w:r>
      <w:r w:rsidR="00465C0F">
        <w:instrText xml:space="preserve"> HYPERLINK "https://paperpile.com/c/LBVidN/CB1tQ" \h </w:instrText>
      </w:r>
      <w:r w:rsidR="00465C0F">
        <w:fldChar w:fldCharType="separate"/>
      </w:r>
      <w:r>
        <w:rPr>
          <w:rFonts w:ascii="Times New Roman" w:eastAsia="Times New Roman" w:hAnsi="Times New Roman" w:cs="Times New Roman"/>
          <w:sz w:val="24"/>
          <w:szCs w:val="24"/>
        </w:rPr>
        <w:t>(Williams, 2009)</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As social media is increasingly used to facilitate social interaction </w:t>
      </w:r>
      <w:r w:rsidR="00465C0F">
        <w:fldChar w:fldCharType="begin"/>
      </w:r>
      <w:r w:rsidR="00465C0F">
        <w:instrText xml:space="preserve"> HYPERLINK "https://paperpile.com/c/LBVidN/YB3NI" \h </w:instrText>
      </w:r>
      <w:r w:rsidR="00465C0F">
        <w:fldChar w:fldCharType="separate"/>
      </w:r>
      <w:r>
        <w:rPr>
          <w:rFonts w:ascii="Times New Roman" w:eastAsia="Times New Roman" w:hAnsi="Times New Roman" w:cs="Times New Roman"/>
          <w:sz w:val="24"/>
          <w:szCs w:val="24"/>
        </w:rPr>
        <w:t>(Baym et al., 2004)</w:t>
      </w:r>
      <w:r w:rsidR="00465C0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it may also alter the way humans experience and respond to social exclusions. Results from the current study highlight links between adolescents’ Facebook us</w:t>
      </w:r>
      <w:del w:id="328" w:author="Meshi, Dar" w:date="2020-10-07T11:16:00Z">
        <w:r w:rsidDel="00197868">
          <w:rPr>
            <w:rFonts w:ascii="Times New Roman" w:eastAsia="Times New Roman" w:hAnsi="Times New Roman" w:cs="Times New Roman"/>
            <w:sz w:val="24"/>
            <w:szCs w:val="24"/>
          </w:rPr>
          <w:delText>ag</w:delText>
        </w:r>
      </w:del>
      <w:r>
        <w:rPr>
          <w:rFonts w:ascii="Times New Roman" w:eastAsia="Times New Roman" w:hAnsi="Times New Roman" w:cs="Times New Roman"/>
          <w:sz w:val="24"/>
          <w:szCs w:val="24"/>
        </w:rPr>
        <w:t xml:space="preserve">e and their </w:t>
      </w:r>
      <w:del w:id="329" w:author="Meshi, Dar" w:date="2020-10-07T11:17:00Z">
        <w:r w:rsidDel="00197868">
          <w:rPr>
            <w:rFonts w:ascii="Times New Roman" w:eastAsia="Times New Roman" w:hAnsi="Times New Roman" w:cs="Times New Roman"/>
            <w:sz w:val="24"/>
            <w:szCs w:val="24"/>
          </w:rPr>
          <w:delText>psychological and neural</w:delText>
        </w:r>
      </w:del>
      <w:ins w:id="330" w:author="Meshi, Dar" w:date="2020-10-07T11:17:00Z">
        <w:r w:rsidR="00197868">
          <w:rPr>
            <w:rFonts w:ascii="Times New Roman" w:eastAsia="Times New Roman" w:hAnsi="Times New Roman" w:cs="Times New Roman"/>
            <w:sz w:val="24"/>
            <w:szCs w:val="24"/>
          </w:rPr>
          <w:t>neurocognitive</w:t>
        </w:r>
      </w:ins>
      <w:r>
        <w:rPr>
          <w:rFonts w:ascii="Times New Roman" w:eastAsia="Times New Roman" w:hAnsi="Times New Roman" w:cs="Times New Roman"/>
          <w:sz w:val="24"/>
          <w:szCs w:val="24"/>
        </w:rPr>
        <w:t xml:space="preserve"> response</w:t>
      </w:r>
      <w:del w:id="331" w:author="Meshi, Dar" w:date="2020-10-07T11:18:00Z">
        <w:r w:rsidDel="0033515A">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to social exclusion. Specifically, participants who reported more automated and habitual use of Facebook showed lower levels of psychological distress following social exclusion</w:t>
      </w:r>
      <w:commentRangeStart w:id="332"/>
      <w:commentRangeStart w:id="333"/>
      <w:r>
        <w:rPr>
          <w:rFonts w:ascii="Times New Roman" w:eastAsia="Times New Roman" w:hAnsi="Times New Roman" w:cs="Times New Roman"/>
          <w:sz w:val="24"/>
          <w:szCs w:val="24"/>
        </w:rPr>
        <w:t xml:space="preserve">. Findings using neuroimaging data suggest that </w:t>
      </w:r>
      <w:r>
        <w:rPr>
          <w:rFonts w:ascii="Times New Roman" w:eastAsia="Times New Roman" w:hAnsi="Times New Roman" w:cs="Times New Roman"/>
          <w:sz w:val="24"/>
          <w:szCs w:val="24"/>
        </w:rPr>
        <w:lastRenderedPageBreak/>
        <w:t xml:space="preserve">habitual Facebook users demonstrated higher levels of neural activation in the mentalizing </w:t>
      </w:r>
      <w:r w:rsidR="0019382C">
        <w:rPr>
          <w:rFonts w:ascii="Times New Roman" w:eastAsia="Times New Roman" w:hAnsi="Times New Roman" w:cs="Times New Roman"/>
          <w:sz w:val="24"/>
          <w:szCs w:val="24"/>
        </w:rPr>
        <w:t>network</w:t>
      </w:r>
      <w:r>
        <w:rPr>
          <w:rFonts w:ascii="Times New Roman" w:eastAsia="Times New Roman" w:hAnsi="Times New Roman" w:cs="Times New Roman"/>
          <w:sz w:val="24"/>
          <w:szCs w:val="24"/>
        </w:rPr>
        <w:t xml:space="preserve"> during social exclusion. On the other hand, participants who reported feeling connected to family and friends on Facebook showed marginally lower levels of psychological distress following social exclusion. In addition, connectedness on Facebook was associated with lower levels of social pain activation during social distress. </w:t>
      </w:r>
      <w:commentRangeEnd w:id="332"/>
      <w:r w:rsidR="0019382C">
        <w:rPr>
          <w:rStyle w:val="CommentReference"/>
        </w:rPr>
        <w:commentReference w:id="332"/>
      </w:r>
      <w:commentRangeEnd w:id="333"/>
      <w:r w:rsidR="0033515A">
        <w:rPr>
          <w:rStyle w:val="CommentReference"/>
        </w:rPr>
        <w:commentReference w:id="333"/>
      </w:r>
      <w:commentRangeStart w:id="334"/>
      <w:r>
        <w:rPr>
          <w:rFonts w:ascii="Times New Roman" w:eastAsia="Times New Roman" w:hAnsi="Times New Roman" w:cs="Times New Roman"/>
          <w:sz w:val="24"/>
          <w:szCs w:val="24"/>
        </w:rPr>
        <w:t>Together, these results highlight the potential role of social media in protecting against the psychological distress from social exclusion.</w:t>
      </w:r>
      <w:commentRangeEnd w:id="334"/>
      <w:r w:rsidR="00341DC4">
        <w:rPr>
          <w:rStyle w:val="CommentReference"/>
        </w:rPr>
        <w:commentReference w:id="334"/>
      </w:r>
      <w:r>
        <w:rPr>
          <w:rFonts w:ascii="Times New Roman" w:eastAsia="Times New Roman" w:hAnsi="Times New Roman" w:cs="Times New Roman"/>
          <w:sz w:val="24"/>
          <w:szCs w:val="24"/>
        </w:rPr>
        <w:t xml:space="preserve"> As social media provides convenient means of social connection and support, its usage may potentially shift how we react to social exclusion at both psychological and neural levels, thereby alleviating the perceived distress of social exclusion.</w:t>
      </w:r>
    </w:p>
    <w:p w14:paraId="52788751" w14:textId="77777777" w:rsidR="0061274F" w:rsidRDefault="0061274F">
      <w:pPr>
        <w:spacing w:line="480" w:lineRule="auto"/>
        <w:rPr>
          <w:rFonts w:ascii="Times New Roman" w:eastAsia="Times New Roman" w:hAnsi="Times New Roman" w:cs="Times New Roman"/>
          <w:sz w:val="24"/>
          <w:szCs w:val="24"/>
        </w:rPr>
      </w:pPr>
    </w:p>
    <w:p w14:paraId="483F0DD8" w14:textId="77777777" w:rsidR="0061274F" w:rsidRDefault="00843F03">
      <w:pPr>
        <w:rPr>
          <w:rFonts w:ascii="Times New Roman" w:eastAsia="Times New Roman" w:hAnsi="Times New Roman" w:cs="Times New Roman"/>
          <w:sz w:val="24"/>
          <w:szCs w:val="24"/>
        </w:rPr>
        <w:pPrChange w:id="335" w:author="Meshi, Dar" w:date="2020-10-06T11:46:00Z">
          <w:pPr>
            <w:spacing w:line="480" w:lineRule="auto"/>
            <w:jc w:val="center"/>
          </w:pPr>
        </w:pPrChange>
      </w:pPr>
      <w:bookmarkStart w:id="336" w:name="_mnqipnknr2gg" w:colFirst="0" w:colLast="0"/>
      <w:bookmarkEnd w:id="336"/>
      <w:r>
        <w:br w:type="page"/>
      </w:r>
    </w:p>
    <w:p w14:paraId="3602FD13" w14:textId="77777777" w:rsidR="0061274F" w:rsidRDefault="00843F0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2BB38112" w14:textId="77777777" w:rsidR="0061274F" w:rsidRDefault="00465C0F">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"http://paperpile.com/b/LBVidN/md8M" \h </w:instrText>
      </w:r>
      <w:r>
        <w:fldChar w:fldCharType="separate"/>
      </w:r>
      <w:r w:rsidR="00843F03">
        <w:rPr>
          <w:rFonts w:ascii="Times New Roman" w:eastAsia="Times New Roman" w:hAnsi="Times New Roman" w:cs="Times New Roman"/>
          <w:sz w:val="24"/>
          <w:szCs w:val="24"/>
        </w:rPr>
        <w:t xml:space="preserve">Achterberg, M., Peper, J. S., van Duijvenvoorde, A. C. K., Mandl, R. C. W., &amp; Crone, E. A. (2016). Frontostriatal White Matter Integrity Predicts Development of Delay of Gratification: A Longitudinal Study. </w:t>
      </w:r>
      <w:r>
        <w:rPr>
          <w:rFonts w:ascii="Times New Roman" w:eastAsia="Times New Roman" w:hAnsi="Times New Roman" w:cs="Times New Roman"/>
          <w:sz w:val="24"/>
          <w:szCs w:val="24"/>
        </w:rPr>
        <w:fldChar w:fldCharType="end"/>
      </w:r>
      <w:r>
        <w:fldChar w:fldCharType="begin"/>
      </w:r>
      <w:r>
        <w:instrText xml:space="preserve"> HYPERLINK "http://paperpile.com/b/LBVidN/md8M" \h </w:instrText>
      </w:r>
      <w:r>
        <w:fldChar w:fldCharType="separate"/>
      </w:r>
      <w:r w:rsidR="00843F03">
        <w:rPr>
          <w:rFonts w:ascii="Times New Roman" w:eastAsia="Times New Roman" w:hAnsi="Times New Roman" w:cs="Times New Roman"/>
          <w:i/>
          <w:sz w:val="24"/>
          <w:szCs w:val="24"/>
        </w:rPr>
        <w:t>The Journal of Neuroscience: The Official Journal of the Society for Neuroscience</w:t>
      </w:r>
      <w:r>
        <w:rPr>
          <w:rFonts w:ascii="Times New Roman" w:eastAsia="Times New Roman" w:hAnsi="Times New Roman" w:cs="Times New Roman"/>
          <w:i/>
          <w:sz w:val="24"/>
          <w:szCs w:val="24"/>
        </w:rPr>
        <w:fldChar w:fldCharType="end"/>
      </w:r>
      <w:r>
        <w:fldChar w:fldCharType="begin"/>
      </w:r>
      <w:r>
        <w:instrText xml:space="preserve"> HYPERLINK "http://paperpile.com/b/LBVidN/md8M"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"http://paperpile.com/b/LBVidN/md8M" \h </w:instrText>
      </w:r>
      <w:r>
        <w:fldChar w:fldCharType="separate"/>
      </w:r>
      <w:r w:rsidR="00843F03">
        <w:rPr>
          <w:rFonts w:ascii="Times New Roman" w:eastAsia="Times New Roman" w:hAnsi="Times New Roman" w:cs="Times New Roman"/>
          <w:i/>
          <w:sz w:val="24"/>
          <w:szCs w:val="24"/>
        </w:rPr>
        <w:t>36</w:t>
      </w:r>
      <w:r>
        <w:rPr>
          <w:rFonts w:ascii="Times New Roman" w:eastAsia="Times New Roman" w:hAnsi="Times New Roman" w:cs="Times New Roman"/>
          <w:i/>
          <w:sz w:val="24"/>
          <w:szCs w:val="24"/>
        </w:rPr>
        <w:fldChar w:fldCharType="end"/>
      </w:r>
      <w:r>
        <w:fldChar w:fldCharType="begin"/>
      </w:r>
      <w:r>
        <w:instrText xml:space="preserve"> HYPERLINK "http://paperpile.com/b/LBVidN/md8M" \h </w:instrText>
      </w:r>
      <w:r>
        <w:fldChar w:fldCharType="separate"/>
      </w:r>
      <w:r w:rsidR="00843F03">
        <w:rPr>
          <w:rFonts w:ascii="Times New Roman" w:eastAsia="Times New Roman" w:hAnsi="Times New Roman" w:cs="Times New Roman"/>
          <w:sz w:val="24"/>
          <w:szCs w:val="24"/>
        </w:rPr>
        <w:t>(6), 1954–1961. https://doi.org/</w:t>
      </w:r>
      <w:r>
        <w:rPr>
          <w:rFonts w:ascii="Times New Roman" w:eastAsia="Times New Roman" w:hAnsi="Times New Roman" w:cs="Times New Roman"/>
          <w:sz w:val="24"/>
          <w:szCs w:val="24"/>
        </w:rPr>
        <w:fldChar w:fldCharType="end"/>
      </w:r>
      <w:r>
        <w:fldChar w:fldCharType="begin"/>
      </w:r>
      <w:r>
        <w:instrText xml:space="preserve"> HYPERLINK "http://dx.doi.org/10.1523/JNEUROSCI.3459-15.2016" \h </w:instrText>
      </w:r>
      <w:r>
        <w:fldChar w:fldCharType="separate"/>
      </w:r>
      <w:r w:rsidR="00843F03">
        <w:rPr>
          <w:rFonts w:ascii="Times New Roman" w:eastAsia="Times New Roman" w:hAnsi="Times New Roman" w:cs="Times New Roman"/>
          <w:sz w:val="24"/>
          <w:szCs w:val="24"/>
        </w:rPr>
        <w:t>10.1523/JNEUROSCI.3459-15.2016</w:t>
      </w:r>
      <w:r>
        <w:rPr>
          <w:rFonts w:ascii="Times New Roman" w:eastAsia="Times New Roman" w:hAnsi="Times New Roman" w:cs="Times New Roman"/>
          <w:sz w:val="24"/>
          <w:szCs w:val="24"/>
        </w:rPr>
        <w:fldChar w:fldCharType="end"/>
      </w:r>
    </w:p>
    <w:p w14:paraId="206B47BD"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"http://paperpile.com/b/LBVidN/UiCC1" \h </w:instrText>
      </w:r>
      <w:r>
        <w:fldChar w:fldCharType="separate"/>
      </w:r>
      <w:r w:rsidR="00843F03">
        <w:rPr>
          <w:rFonts w:ascii="Times New Roman" w:eastAsia="Times New Roman" w:hAnsi="Times New Roman" w:cs="Times New Roman"/>
          <w:sz w:val="24"/>
          <w:szCs w:val="24"/>
        </w:rPr>
        <w:t xml:space="preserve">Amodio, D. M., &amp; Frith, C. D. (2006). Meeting of minds: the medial frontal cortex and social cognition. </w:t>
      </w:r>
      <w:r>
        <w:rPr>
          <w:rFonts w:ascii="Times New Roman" w:eastAsia="Times New Roman" w:hAnsi="Times New Roman" w:cs="Times New Roman"/>
          <w:sz w:val="24"/>
          <w:szCs w:val="24"/>
        </w:rPr>
        <w:fldChar w:fldCharType="end"/>
      </w:r>
      <w:r>
        <w:fldChar w:fldCharType="begin"/>
      </w:r>
      <w:r>
        <w:instrText xml:space="preserve"> HYPERLINK "http://paperpile.com/b/LBVidN/UiCC1" \h </w:instrText>
      </w:r>
      <w:r>
        <w:fldChar w:fldCharType="separate"/>
      </w:r>
      <w:r w:rsidR="00843F03">
        <w:rPr>
          <w:rFonts w:ascii="Times New Roman" w:eastAsia="Times New Roman" w:hAnsi="Times New Roman" w:cs="Times New Roman"/>
          <w:i/>
          <w:sz w:val="24"/>
          <w:szCs w:val="24"/>
        </w:rPr>
        <w:t>Nature Reviews. Neuroscience</w:t>
      </w:r>
      <w:r>
        <w:rPr>
          <w:rFonts w:ascii="Times New Roman" w:eastAsia="Times New Roman" w:hAnsi="Times New Roman" w:cs="Times New Roman"/>
          <w:i/>
          <w:sz w:val="24"/>
          <w:szCs w:val="24"/>
        </w:rPr>
        <w:fldChar w:fldCharType="end"/>
      </w:r>
      <w:r>
        <w:fldChar w:fldCharType="begin"/>
      </w:r>
      <w:r>
        <w:instrText xml:space="preserve"> HYPERLINK "http://paperpile.com/b/LBVidN/UiCC1"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"http://paperpile.com/b/LBVidN/UiCC1" \h </w:instrText>
      </w:r>
      <w:r>
        <w:fldChar w:fldCharType="separate"/>
      </w:r>
      <w:r w:rsidR="00843F03">
        <w:rPr>
          <w:rFonts w:ascii="Times New Roman" w:eastAsia="Times New Roman" w:hAnsi="Times New Roman" w:cs="Times New Roman"/>
          <w:i/>
          <w:sz w:val="24"/>
          <w:szCs w:val="24"/>
        </w:rPr>
        <w:t>7</w:t>
      </w:r>
      <w:r>
        <w:rPr>
          <w:rFonts w:ascii="Times New Roman" w:eastAsia="Times New Roman" w:hAnsi="Times New Roman" w:cs="Times New Roman"/>
          <w:i/>
          <w:sz w:val="24"/>
          <w:szCs w:val="24"/>
        </w:rPr>
        <w:fldChar w:fldCharType="end"/>
      </w:r>
      <w:r>
        <w:fldChar w:fldCharType="begin"/>
      </w:r>
      <w:r>
        <w:instrText xml:space="preserve"> HYPERLINK "http://paperpile.com/b/LBVidN/UiCC1" \h </w:instrText>
      </w:r>
      <w:r>
        <w:fldChar w:fldCharType="separate"/>
      </w:r>
      <w:r w:rsidR="00843F03">
        <w:rPr>
          <w:rFonts w:ascii="Times New Roman" w:eastAsia="Times New Roman" w:hAnsi="Times New Roman" w:cs="Times New Roman"/>
          <w:sz w:val="24"/>
          <w:szCs w:val="24"/>
        </w:rPr>
        <w:t>(4), 268–277. https://doi.org/</w:t>
      </w:r>
      <w:r>
        <w:rPr>
          <w:rFonts w:ascii="Times New Roman" w:eastAsia="Times New Roman" w:hAnsi="Times New Roman" w:cs="Times New Roman"/>
          <w:sz w:val="24"/>
          <w:szCs w:val="24"/>
        </w:rPr>
        <w:fldChar w:fldCharType="end"/>
      </w:r>
      <w:r>
        <w:fldChar w:fldCharType="begin"/>
      </w:r>
      <w:r>
        <w:instrText xml:space="preserve"> HYPERLINK "http://dx.doi.org/10.1038/nrn1884" \h </w:instrText>
      </w:r>
      <w:r>
        <w:fldChar w:fldCharType="separate"/>
      </w:r>
      <w:r w:rsidR="00843F03">
        <w:rPr>
          <w:rFonts w:ascii="Times New Roman" w:eastAsia="Times New Roman" w:hAnsi="Times New Roman" w:cs="Times New Roman"/>
          <w:sz w:val="24"/>
          <w:szCs w:val="24"/>
        </w:rPr>
        <w:t>10.1038/nrn1884</w:t>
      </w:r>
      <w:r>
        <w:rPr>
          <w:rFonts w:ascii="Times New Roman" w:eastAsia="Times New Roman" w:hAnsi="Times New Roman" w:cs="Times New Roman"/>
          <w:sz w:val="24"/>
          <w:szCs w:val="24"/>
        </w:rPr>
        <w:fldChar w:fldCharType="end"/>
      </w:r>
    </w:p>
    <w:p w14:paraId="4EABD9FA"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"http://paperpile.com/b/LBVidN/OPhX" \h </w:instrText>
      </w:r>
      <w:r>
        <w:fldChar w:fldCharType="separate"/>
      </w:r>
      <w:r w:rsidR="00843F03">
        <w:rPr>
          <w:rFonts w:ascii="Times New Roman" w:eastAsia="Times New Roman" w:hAnsi="Times New Roman" w:cs="Times New Roman"/>
          <w:sz w:val="24"/>
          <w:szCs w:val="24"/>
        </w:rPr>
        <w:t xml:space="preserve">Baek, E., Sholz, C., O’Donnell, M. B., &amp; Falk, E. B. (2017). Neural correlates of selecting and sharing information. </w:t>
      </w:r>
      <w:r>
        <w:rPr>
          <w:rFonts w:ascii="Times New Roman" w:eastAsia="Times New Roman" w:hAnsi="Times New Roman" w:cs="Times New Roman"/>
          <w:sz w:val="24"/>
          <w:szCs w:val="24"/>
        </w:rPr>
        <w:fldChar w:fldCharType="end"/>
      </w:r>
      <w:r>
        <w:fldChar w:fldCharType="begin"/>
      </w:r>
      <w:r>
        <w:instrText xml:space="preserve"> HYPERLINK "http://paperpile.com/b/LBVidN/OPhX" \h </w:instrText>
      </w:r>
      <w:r>
        <w:fldChar w:fldCharType="separate"/>
      </w:r>
      <w:r w:rsidR="00843F03">
        <w:rPr>
          <w:rFonts w:ascii="Times New Roman" w:eastAsia="Times New Roman" w:hAnsi="Times New Roman" w:cs="Times New Roman"/>
          <w:i/>
          <w:sz w:val="24"/>
          <w:szCs w:val="24"/>
        </w:rPr>
        <w:t>Psychological Science</w:t>
      </w:r>
      <w:r>
        <w:rPr>
          <w:rFonts w:ascii="Times New Roman" w:eastAsia="Times New Roman" w:hAnsi="Times New Roman" w:cs="Times New Roman"/>
          <w:i/>
          <w:sz w:val="24"/>
          <w:szCs w:val="24"/>
        </w:rPr>
        <w:fldChar w:fldCharType="end"/>
      </w:r>
      <w:r>
        <w:fldChar w:fldCharType="begin"/>
      </w:r>
      <w:r>
        <w:instrText xml:space="preserve"> HYPERLINK "http://paperpile.com/b/LBVidN/OPhX" \h </w:instrText>
      </w:r>
      <w:r>
        <w:fldChar w:fldCharType="separate"/>
      </w:r>
      <w:r w:rsidR="00843F03">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end"/>
      </w:r>
    </w:p>
    <w:p w14:paraId="31D62E21"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"http://paperpile.com/b/LBVidN/DFcqg" \h </w:instrText>
      </w:r>
      <w:r>
        <w:fldChar w:fldCharType="separate"/>
      </w:r>
      <w:r w:rsidR="00843F03">
        <w:rPr>
          <w:rFonts w:ascii="Times New Roman" w:eastAsia="Times New Roman" w:hAnsi="Times New Roman" w:cs="Times New Roman"/>
          <w:sz w:val="24"/>
          <w:szCs w:val="24"/>
        </w:rPr>
        <w:t xml:space="preserve">Bailey, M., Cao, R., Kuchler, T., Stroebel, J., &amp; Wong, A. (2018). Social Connectedness: Measurement, Determinants, and Effects. </w:t>
      </w:r>
      <w:r>
        <w:rPr>
          <w:rFonts w:ascii="Times New Roman" w:eastAsia="Times New Roman" w:hAnsi="Times New Roman" w:cs="Times New Roman"/>
          <w:sz w:val="24"/>
          <w:szCs w:val="24"/>
        </w:rPr>
        <w:fldChar w:fldCharType="end"/>
      </w:r>
      <w:r>
        <w:fldChar w:fldCharType="begin"/>
      </w:r>
      <w:r>
        <w:instrText xml:space="preserve"> HYPERLINK "http://paperpile.com/b/LBVidN/DFcqg" \h </w:instrText>
      </w:r>
      <w:r>
        <w:fldChar w:fldCharType="separate"/>
      </w:r>
      <w:r w:rsidR="00843F03">
        <w:rPr>
          <w:rFonts w:ascii="Times New Roman" w:eastAsia="Times New Roman" w:hAnsi="Times New Roman" w:cs="Times New Roman"/>
          <w:i/>
          <w:sz w:val="24"/>
          <w:szCs w:val="24"/>
        </w:rPr>
        <w:t>The Journal of Economic Perspectives: A Journal of the American Economic Association</w:t>
      </w:r>
      <w:r>
        <w:rPr>
          <w:rFonts w:ascii="Times New Roman" w:eastAsia="Times New Roman" w:hAnsi="Times New Roman" w:cs="Times New Roman"/>
          <w:i/>
          <w:sz w:val="24"/>
          <w:szCs w:val="24"/>
        </w:rPr>
        <w:fldChar w:fldCharType="end"/>
      </w:r>
      <w:r>
        <w:fldChar w:fldCharType="begin"/>
      </w:r>
      <w:r>
        <w:instrText xml:space="preserve"> HYPERLINK "http://paperpile.com/b/LBVidN/DFcqg"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"http://paperpile.com/b/LBVidN/DFcqg" \h </w:instrText>
      </w:r>
      <w:r>
        <w:fldChar w:fldCharType="separate"/>
      </w:r>
      <w:r w:rsidR="00843F03">
        <w:rPr>
          <w:rFonts w:ascii="Times New Roman" w:eastAsia="Times New Roman" w:hAnsi="Times New Roman" w:cs="Times New Roman"/>
          <w:i/>
          <w:sz w:val="24"/>
          <w:szCs w:val="24"/>
        </w:rPr>
        <w:t>32</w:t>
      </w:r>
      <w:r>
        <w:rPr>
          <w:rFonts w:ascii="Times New Roman" w:eastAsia="Times New Roman" w:hAnsi="Times New Roman" w:cs="Times New Roman"/>
          <w:i/>
          <w:sz w:val="24"/>
          <w:szCs w:val="24"/>
        </w:rPr>
        <w:fldChar w:fldCharType="end"/>
      </w:r>
      <w:r>
        <w:fldChar w:fldCharType="begin"/>
      </w:r>
      <w:r>
        <w:instrText xml:space="preserve"> HYPERLINK "http://paperpile.com/b/LBVidN/DFcqg" \h </w:instrText>
      </w:r>
      <w:r>
        <w:fldChar w:fldCharType="separate"/>
      </w:r>
      <w:r w:rsidR="00843F03">
        <w:rPr>
          <w:rFonts w:ascii="Times New Roman" w:eastAsia="Times New Roman" w:hAnsi="Times New Roman" w:cs="Times New Roman"/>
          <w:sz w:val="24"/>
          <w:szCs w:val="24"/>
        </w:rPr>
        <w:t xml:space="preserve">(3), 259–280. </w:t>
      </w:r>
      <w:r>
        <w:rPr>
          <w:rFonts w:ascii="Times New Roman" w:eastAsia="Times New Roman" w:hAnsi="Times New Roman" w:cs="Times New Roman"/>
          <w:sz w:val="24"/>
          <w:szCs w:val="24"/>
        </w:rPr>
        <w:fldChar w:fldCharType="end"/>
      </w:r>
      <w:r>
        <w:fldChar w:fldCharType="begin"/>
      </w:r>
      <w:r>
        <w:instrText xml:space="preserve"> HYPERLINK "https://www.ncbi.nlm.nih.gov/pubmed/30362698" \h </w:instrText>
      </w:r>
      <w:r>
        <w:fldChar w:fldCharType="separate"/>
      </w:r>
      <w:r w:rsidR="00843F03">
        <w:rPr>
          <w:rFonts w:ascii="Times New Roman" w:eastAsia="Times New Roman" w:hAnsi="Times New Roman" w:cs="Times New Roman"/>
          <w:sz w:val="24"/>
          <w:szCs w:val="24"/>
        </w:rPr>
        <w:t>https://www.ncbi.nlm.nih.gov/pubmed/30362698</w:t>
      </w:r>
      <w:r>
        <w:rPr>
          <w:rFonts w:ascii="Times New Roman" w:eastAsia="Times New Roman" w:hAnsi="Times New Roman" w:cs="Times New Roman"/>
          <w:sz w:val="24"/>
          <w:szCs w:val="24"/>
        </w:rPr>
        <w:fldChar w:fldCharType="end"/>
      </w:r>
    </w:p>
    <w:p w14:paraId="00B46775"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"http://paperpile.com/b/LBVidN/0Gb0" \h </w:instrText>
      </w:r>
      <w:r>
        <w:fldChar w:fldCharType="separate"/>
      </w:r>
      <w:r w:rsidR="00843F03">
        <w:rPr>
          <w:rFonts w:ascii="Times New Roman" w:eastAsia="Times New Roman" w:hAnsi="Times New Roman" w:cs="Times New Roman"/>
          <w:sz w:val="24"/>
          <w:szCs w:val="24"/>
        </w:rPr>
        <w:t xml:space="preserve">Bargh, J. A., &amp; McKenna, K. Y. A. (2004). The internet and social life. </w:t>
      </w:r>
      <w:r>
        <w:rPr>
          <w:rFonts w:ascii="Times New Roman" w:eastAsia="Times New Roman" w:hAnsi="Times New Roman" w:cs="Times New Roman"/>
          <w:sz w:val="24"/>
          <w:szCs w:val="24"/>
        </w:rPr>
        <w:fldChar w:fldCharType="end"/>
      </w:r>
      <w:r>
        <w:fldChar w:fldCharType="begin"/>
      </w:r>
      <w:r>
        <w:instrText xml:space="preserve"> HYPERLINK "http://paperpile.com/b/LBVidN/0Gb0" \h </w:instrText>
      </w:r>
      <w:r>
        <w:fldChar w:fldCharType="separate"/>
      </w:r>
      <w:r w:rsidR="00843F03">
        <w:rPr>
          <w:rFonts w:ascii="Times New Roman" w:eastAsia="Times New Roman" w:hAnsi="Times New Roman" w:cs="Times New Roman"/>
          <w:i/>
          <w:sz w:val="24"/>
          <w:szCs w:val="24"/>
        </w:rPr>
        <w:t>Annual Review of Psychology</w:t>
      </w:r>
      <w:r>
        <w:rPr>
          <w:rFonts w:ascii="Times New Roman" w:eastAsia="Times New Roman" w:hAnsi="Times New Roman" w:cs="Times New Roman"/>
          <w:i/>
          <w:sz w:val="24"/>
          <w:szCs w:val="24"/>
        </w:rPr>
        <w:fldChar w:fldCharType="end"/>
      </w:r>
      <w:r>
        <w:fldChar w:fldCharType="begin"/>
      </w:r>
      <w:r>
        <w:instrText xml:space="preserve"> HYPERLINK "http://paperpile.com/b/LBVidN/0Gb0"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"http://paperpile.com/b/LBVidN/0Gb0" \h </w:instrText>
      </w:r>
      <w:r>
        <w:fldChar w:fldCharType="separate"/>
      </w:r>
      <w:r w:rsidR="00843F03">
        <w:rPr>
          <w:rFonts w:ascii="Times New Roman" w:eastAsia="Times New Roman" w:hAnsi="Times New Roman" w:cs="Times New Roman"/>
          <w:i/>
          <w:sz w:val="24"/>
          <w:szCs w:val="24"/>
        </w:rPr>
        <w:t>55</w:t>
      </w:r>
      <w:r>
        <w:rPr>
          <w:rFonts w:ascii="Times New Roman" w:eastAsia="Times New Roman" w:hAnsi="Times New Roman" w:cs="Times New Roman"/>
          <w:i/>
          <w:sz w:val="24"/>
          <w:szCs w:val="24"/>
        </w:rPr>
        <w:fldChar w:fldCharType="end"/>
      </w:r>
      <w:r>
        <w:fldChar w:fldCharType="begin"/>
      </w:r>
      <w:r>
        <w:instrText xml:space="preserve"> HYPERLINK "http://paperpile.com/b/LBVidN/0Gb0" \h </w:instrText>
      </w:r>
      <w:r>
        <w:fldChar w:fldCharType="separate"/>
      </w:r>
      <w:r w:rsidR="00843F03">
        <w:rPr>
          <w:rFonts w:ascii="Times New Roman" w:eastAsia="Times New Roman" w:hAnsi="Times New Roman" w:cs="Times New Roman"/>
          <w:sz w:val="24"/>
          <w:szCs w:val="24"/>
        </w:rPr>
        <w:t>, 573–590. https://doi.org/</w:t>
      </w:r>
      <w:r>
        <w:rPr>
          <w:rFonts w:ascii="Times New Roman" w:eastAsia="Times New Roman" w:hAnsi="Times New Roman" w:cs="Times New Roman"/>
          <w:sz w:val="24"/>
          <w:szCs w:val="24"/>
        </w:rPr>
        <w:fldChar w:fldCharType="end"/>
      </w:r>
      <w:r>
        <w:fldChar w:fldCharType="begin"/>
      </w:r>
      <w:r>
        <w:instrText xml:space="preserve"> HYPERLINK "http://dx.doi.org/10.1146/annurev.psych.55.090902.141922" \h </w:instrText>
      </w:r>
      <w:r>
        <w:fldChar w:fldCharType="separate"/>
      </w:r>
      <w:r w:rsidR="00843F03">
        <w:rPr>
          <w:rFonts w:ascii="Times New Roman" w:eastAsia="Times New Roman" w:hAnsi="Times New Roman" w:cs="Times New Roman"/>
          <w:sz w:val="24"/>
          <w:szCs w:val="24"/>
        </w:rPr>
        <w:t>10.1146/annurev.psych.55.090902.141922</w:t>
      </w:r>
      <w:r>
        <w:rPr>
          <w:rFonts w:ascii="Times New Roman" w:eastAsia="Times New Roman" w:hAnsi="Times New Roman" w:cs="Times New Roman"/>
          <w:sz w:val="24"/>
          <w:szCs w:val="24"/>
        </w:rPr>
        <w:fldChar w:fldCharType="end"/>
      </w:r>
    </w:p>
    <w:p w14:paraId="23F1A136"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"http://paperpile.com/b/LBVidN/7vLiF" \h </w:instrText>
      </w:r>
      <w:r>
        <w:fldChar w:fldCharType="separate"/>
      </w:r>
      <w:r w:rsidR="00843F03">
        <w:rPr>
          <w:rFonts w:ascii="Times New Roman" w:eastAsia="Times New Roman" w:hAnsi="Times New Roman" w:cs="Times New Roman"/>
          <w:sz w:val="24"/>
          <w:szCs w:val="24"/>
        </w:rPr>
        <w:t xml:space="preserve">Bartra, O., McGuire, J. T., &amp; Kable, J. W. (2013). The valuation system: a coordinate-based meta-analysis of BOLD fMRI experiments examining neural correlates of subjective value. </w:t>
      </w:r>
      <w:r>
        <w:rPr>
          <w:rFonts w:ascii="Times New Roman" w:eastAsia="Times New Roman" w:hAnsi="Times New Roman" w:cs="Times New Roman"/>
          <w:sz w:val="24"/>
          <w:szCs w:val="24"/>
        </w:rPr>
        <w:fldChar w:fldCharType="end"/>
      </w:r>
      <w:r>
        <w:fldChar w:fldCharType="begin"/>
      </w:r>
      <w:r>
        <w:instrText xml:space="preserve"> HYPERLINK "http://paperpile.com/b/LBVidN/7vLiF" \h </w:instrText>
      </w:r>
      <w:r>
        <w:fldChar w:fldCharType="separate"/>
      </w:r>
      <w:r w:rsidR="00843F03">
        <w:rPr>
          <w:rFonts w:ascii="Times New Roman" w:eastAsia="Times New Roman" w:hAnsi="Times New Roman" w:cs="Times New Roman"/>
          <w:i/>
          <w:sz w:val="24"/>
          <w:szCs w:val="24"/>
        </w:rPr>
        <w:t>NeuroImage</w:t>
      </w:r>
      <w:r>
        <w:rPr>
          <w:rFonts w:ascii="Times New Roman" w:eastAsia="Times New Roman" w:hAnsi="Times New Roman" w:cs="Times New Roman"/>
          <w:i/>
          <w:sz w:val="24"/>
          <w:szCs w:val="24"/>
        </w:rPr>
        <w:fldChar w:fldCharType="end"/>
      </w:r>
      <w:r>
        <w:fldChar w:fldCharType="begin"/>
      </w:r>
      <w:r>
        <w:instrText xml:space="preserve"> HYPERLINK "http://paperpile.com/b/LBVidN/7vLiF"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"http://paperpile.com/b/LBVidN/7vLiF" \h </w:instrText>
      </w:r>
      <w:r>
        <w:fldChar w:fldCharType="separate"/>
      </w:r>
      <w:r w:rsidR="00843F03">
        <w:rPr>
          <w:rFonts w:ascii="Times New Roman" w:eastAsia="Times New Roman" w:hAnsi="Times New Roman" w:cs="Times New Roman"/>
          <w:i/>
          <w:sz w:val="24"/>
          <w:szCs w:val="24"/>
        </w:rPr>
        <w:t>76</w:t>
      </w:r>
      <w:r>
        <w:rPr>
          <w:rFonts w:ascii="Times New Roman" w:eastAsia="Times New Roman" w:hAnsi="Times New Roman" w:cs="Times New Roman"/>
          <w:i/>
          <w:sz w:val="24"/>
          <w:szCs w:val="24"/>
        </w:rPr>
        <w:fldChar w:fldCharType="end"/>
      </w:r>
      <w:r>
        <w:fldChar w:fldCharType="begin"/>
      </w:r>
      <w:r>
        <w:instrText xml:space="preserve"> HYPERLINK "http://paperpile.com/b/LBVidN/7vLiF" \h </w:instrText>
      </w:r>
      <w:r>
        <w:fldChar w:fldCharType="separate"/>
      </w:r>
      <w:r w:rsidR="00843F03">
        <w:rPr>
          <w:rFonts w:ascii="Times New Roman" w:eastAsia="Times New Roman" w:hAnsi="Times New Roman" w:cs="Times New Roman"/>
          <w:sz w:val="24"/>
          <w:szCs w:val="24"/>
        </w:rPr>
        <w:t>, 412–427. https://doi.org/</w:t>
      </w:r>
      <w:r>
        <w:rPr>
          <w:rFonts w:ascii="Times New Roman" w:eastAsia="Times New Roman" w:hAnsi="Times New Roman" w:cs="Times New Roman"/>
          <w:sz w:val="24"/>
          <w:szCs w:val="24"/>
        </w:rPr>
        <w:fldChar w:fldCharType="end"/>
      </w:r>
      <w:r>
        <w:fldChar w:fldCharType="begin"/>
      </w:r>
      <w:r>
        <w:instrText xml:space="preserve"> HYPERLINK "http://dx.doi.org/10.1016/j.neuroimage.2013.02.063" \h </w:instrText>
      </w:r>
      <w:r>
        <w:fldChar w:fldCharType="separate"/>
      </w:r>
      <w:r w:rsidR="00843F03">
        <w:rPr>
          <w:rFonts w:ascii="Times New Roman" w:eastAsia="Times New Roman" w:hAnsi="Times New Roman" w:cs="Times New Roman"/>
          <w:sz w:val="24"/>
          <w:szCs w:val="24"/>
        </w:rPr>
        <w:t>10.1016/j.neuroimage.2013.02.063</w:t>
      </w:r>
      <w:r>
        <w:rPr>
          <w:rFonts w:ascii="Times New Roman" w:eastAsia="Times New Roman" w:hAnsi="Times New Roman" w:cs="Times New Roman"/>
          <w:sz w:val="24"/>
          <w:szCs w:val="24"/>
        </w:rPr>
        <w:fldChar w:fldCharType="end"/>
      </w:r>
    </w:p>
    <w:p w14:paraId="07C266D2"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"http://paperpile.com/b/LBVidN/3DUPw" \h </w:instrText>
      </w:r>
      <w:r>
        <w:fldChar w:fldCharType="separate"/>
      </w:r>
      <w:r w:rsidR="00843F03">
        <w:rPr>
          <w:rFonts w:ascii="Times New Roman" w:eastAsia="Times New Roman" w:hAnsi="Times New Roman" w:cs="Times New Roman"/>
          <w:sz w:val="24"/>
          <w:szCs w:val="24"/>
        </w:rPr>
        <w:t xml:space="preserve">Baumeister, R. F., &amp; Leary, M. R. (1995). The need to belong: desire for interpersonal attachments as a fundamental human motivation. </w:t>
      </w:r>
      <w:r>
        <w:rPr>
          <w:rFonts w:ascii="Times New Roman" w:eastAsia="Times New Roman" w:hAnsi="Times New Roman" w:cs="Times New Roman"/>
          <w:sz w:val="24"/>
          <w:szCs w:val="24"/>
        </w:rPr>
        <w:fldChar w:fldCharType="end"/>
      </w:r>
      <w:r>
        <w:fldChar w:fldCharType="begin"/>
      </w:r>
      <w:r>
        <w:instrText xml:space="preserve"> HYPERLINK "http://paperpile.com/b/LBVidN/3DUPw" \h </w:instrText>
      </w:r>
      <w:r>
        <w:fldChar w:fldCharType="separate"/>
      </w:r>
      <w:r w:rsidR="00843F03">
        <w:rPr>
          <w:rFonts w:ascii="Times New Roman" w:eastAsia="Times New Roman" w:hAnsi="Times New Roman" w:cs="Times New Roman"/>
          <w:i/>
          <w:sz w:val="24"/>
          <w:szCs w:val="24"/>
        </w:rPr>
        <w:t>Psychological Bulletin</w:t>
      </w:r>
      <w:r>
        <w:rPr>
          <w:rFonts w:ascii="Times New Roman" w:eastAsia="Times New Roman" w:hAnsi="Times New Roman" w:cs="Times New Roman"/>
          <w:i/>
          <w:sz w:val="24"/>
          <w:szCs w:val="24"/>
        </w:rPr>
        <w:fldChar w:fldCharType="end"/>
      </w:r>
      <w:r>
        <w:fldChar w:fldCharType="begin"/>
      </w:r>
      <w:r>
        <w:instrText xml:space="preserve"> HYPERLINK "http://paperpile.com/b/LBVidN/3DUPw"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"http://paperpile.com/b/LBVidN/3DUPw" \h </w:instrText>
      </w:r>
      <w:r>
        <w:fldChar w:fldCharType="separate"/>
      </w:r>
      <w:r w:rsidR="00843F03">
        <w:rPr>
          <w:rFonts w:ascii="Times New Roman" w:eastAsia="Times New Roman" w:hAnsi="Times New Roman" w:cs="Times New Roman"/>
          <w:i/>
          <w:sz w:val="24"/>
          <w:szCs w:val="24"/>
        </w:rPr>
        <w:t>117</w:t>
      </w:r>
      <w:r>
        <w:rPr>
          <w:rFonts w:ascii="Times New Roman" w:eastAsia="Times New Roman" w:hAnsi="Times New Roman" w:cs="Times New Roman"/>
          <w:i/>
          <w:sz w:val="24"/>
          <w:szCs w:val="24"/>
        </w:rPr>
        <w:fldChar w:fldCharType="end"/>
      </w:r>
      <w:r>
        <w:fldChar w:fldCharType="begin"/>
      </w:r>
      <w:r>
        <w:instrText xml:space="preserve"> HYPERLINK "http://paperpile.com/b/LBVidN/3DUPw" \h </w:instrText>
      </w:r>
      <w:r>
        <w:fldChar w:fldCharType="separate"/>
      </w:r>
      <w:r w:rsidR="00843F03">
        <w:rPr>
          <w:rFonts w:ascii="Times New Roman" w:eastAsia="Times New Roman" w:hAnsi="Times New Roman" w:cs="Times New Roman"/>
          <w:sz w:val="24"/>
          <w:szCs w:val="24"/>
        </w:rPr>
        <w:t xml:space="preserve">(3), 497–529. </w:t>
      </w:r>
      <w:r>
        <w:rPr>
          <w:rFonts w:ascii="Times New Roman" w:eastAsia="Times New Roman" w:hAnsi="Times New Roman" w:cs="Times New Roman"/>
          <w:sz w:val="24"/>
          <w:szCs w:val="24"/>
        </w:rPr>
        <w:fldChar w:fldCharType="end"/>
      </w:r>
      <w:r>
        <w:fldChar w:fldCharType="begin"/>
      </w:r>
      <w:r>
        <w:instrText xml:space="preserve"> HYPERLINK "https://www.ncbi.nlm.nih.gov/pubmed/7777651" \h </w:instrText>
      </w:r>
      <w:r>
        <w:fldChar w:fldCharType="separate"/>
      </w:r>
      <w:r w:rsidR="00843F03">
        <w:rPr>
          <w:rFonts w:ascii="Times New Roman" w:eastAsia="Times New Roman" w:hAnsi="Times New Roman" w:cs="Times New Roman"/>
          <w:sz w:val="24"/>
          <w:szCs w:val="24"/>
        </w:rPr>
        <w:t>https://www.ncbi.nlm.nih.gov/pubmed/7777651</w:t>
      </w:r>
      <w:r>
        <w:rPr>
          <w:rFonts w:ascii="Times New Roman" w:eastAsia="Times New Roman" w:hAnsi="Times New Roman" w:cs="Times New Roman"/>
          <w:sz w:val="24"/>
          <w:szCs w:val="24"/>
        </w:rPr>
        <w:fldChar w:fldCharType="end"/>
      </w:r>
    </w:p>
    <w:p w14:paraId="47EF28DE"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"http://paperpile.com/b/LBVidN/MQob" \h </w:instrText>
      </w:r>
      <w:r>
        <w:fldChar w:fldCharType="separate"/>
      </w:r>
      <w:r w:rsidR="00843F03">
        <w:rPr>
          <w:rFonts w:ascii="Times New Roman" w:eastAsia="Times New Roman" w:hAnsi="Times New Roman" w:cs="Times New Roman"/>
          <w:sz w:val="24"/>
          <w:szCs w:val="24"/>
        </w:rPr>
        <w:t xml:space="preserve">Baumeister, R. F., &amp; Tice, D. M. (1990). Point-Counterpoints: Anxiety and Social Exclusion. </w:t>
      </w:r>
      <w:r>
        <w:rPr>
          <w:rFonts w:ascii="Times New Roman" w:eastAsia="Times New Roman" w:hAnsi="Times New Roman" w:cs="Times New Roman"/>
          <w:sz w:val="24"/>
          <w:szCs w:val="24"/>
        </w:rPr>
        <w:lastRenderedPageBreak/>
        <w:fldChar w:fldCharType="end"/>
      </w:r>
      <w:r>
        <w:fldChar w:fldCharType="begin"/>
      </w:r>
      <w:r>
        <w:instrText xml:space="preserve"> HYPERLINK "http://paperpile.com/b/LBVidN/MQob" \h </w:instrText>
      </w:r>
      <w:r>
        <w:fldChar w:fldCharType="separate"/>
      </w:r>
      <w:r w:rsidR="00843F03">
        <w:rPr>
          <w:rFonts w:ascii="Times New Roman" w:eastAsia="Times New Roman" w:hAnsi="Times New Roman" w:cs="Times New Roman"/>
          <w:i/>
          <w:sz w:val="24"/>
          <w:szCs w:val="24"/>
        </w:rPr>
        <w:t>Journal of Social and Clinical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"http://paperpile.com/b/LBVidN/MQob"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"http://paperpile.com/b/LBVidN/MQob" \h </w:instrText>
      </w:r>
      <w:r>
        <w:fldChar w:fldCharType="separate"/>
      </w:r>
      <w:r w:rsidR="00843F03">
        <w:rPr>
          <w:rFonts w:ascii="Times New Roman" w:eastAsia="Times New Roman" w:hAnsi="Times New Roman" w:cs="Times New Roman"/>
          <w:i/>
          <w:sz w:val="24"/>
          <w:szCs w:val="24"/>
        </w:rPr>
        <w:t>9</w:t>
      </w:r>
      <w:r>
        <w:rPr>
          <w:rFonts w:ascii="Times New Roman" w:eastAsia="Times New Roman" w:hAnsi="Times New Roman" w:cs="Times New Roman"/>
          <w:i/>
          <w:sz w:val="24"/>
          <w:szCs w:val="24"/>
        </w:rPr>
        <w:fldChar w:fldCharType="end"/>
      </w:r>
      <w:r>
        <w:fldChar w:fldCharType="begin"/>
      </w:r>
      <w:r>
        <w:instrText xml:space="preserve"> HYPERLINK "http://paperpile.com/b/LBVidN/MQob" \h </w:instrText>
      </w:r>
      <w:r>
        <w:fldChar w:fldCharType="separate"/>
      </w:r>
      <w:r w:rsidR="00843F03">
        <w:rPr>
          <w:rFonts w:ascii="Times New Roman" w:eastAsia="Times New Roman" w:hAnsi="Times New Roman" w:cs="Times New Roman"/>
          <w:sz w:val="24"/>
          <w:szCs w:val="24"/>
        </w:rPr>
        <w:t>(2), 165–195. https://doi.org/</w:t>
      </w:r>
      <w:r>
        <w:rPr>
          <w:rFonts w:ascii="Times New Roman" w:eastAsia="Times New Roman" w:hAnsi="Times New Roman" w:cs="Times New Roman"/>
          <w:sz w:val="24"/>
          <w:szCs w:val="24"/>
        </w:rPr>
        <w:fldChar w:fldCharType="end"/>
      </w:r>
      <w:r>
        <w:fldChar w:fldCharType="begin"/>
      </w:r>
      <w:r>
        <w:instrText xml:space="preserve"> HYPERLINK "http://dx.doi.org/10.1521/jscp.1990.9.2.165" \h </w:instrText>
      </w:r>
      <w:r>
        <w:fldChar w:fldCharType="separate"/>
      </w:r>
      <w:r w:rsidR="00843F03">
        <w:rPr>
          <w:rFonts w:ascii="Times New Roman" w:eastAsia="Times New Roman" w:hAnsi="Times New Roman" w:cs="Times New Roman"/>
          <w:sz w:val="24"/>
          <w:szCs w:val="24"/>
        </w:rPr>
        <w:t>10.1521/jscp.1990.9.2.165</w:t>
      </w:r>
      <w:r>
        <w:rPr>
          <w:rFonts w:ascii="Times New Roman" w:eastAsia="Times New Roman" w:hAnsi="Times New Roman" w:cs="Times New Roman"/>
          <w:sz w:val="24"/>
          <w:szCs w:val="24"/>
        </w:rPr>
        <w:fldChar w:fldCharType="end"/>
      </w:r>
    </w:p>
    <w:p w14:paraId="3CFFB30A"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"http://paperpile.com/b/LBVidN/aEisk" \h </w:instrText>
      </w:r>
      <w:r>
        <w:fldChar w:fldCharType="separate"/>
      </w:r>
      <w:r w:rsidR="00843F03">
        <w:rPr>
          <w:rFonts w:ascii="Times New Roman" w:eastAsia="Times New Roman" w:hAnsi="Times New Roman" w:cs="Times New Roman"/>
          <w:sz w:val="24"/>
          <w:szCs w:val="24"/>
        </w:rPr>
        <w:t xml:space="preserve">Bayer, J. B., &amp; Campbell, S. W. (2012). Texting while driving on automatic: Considering the frequency-independent side of habit. </w:t>
      </w:r>
      <w:r>
        <w:rPr>
          <w:rFonts w:ascii="Times New Roman" w:eastAsia="Times New Roman" w:hAnsi="Times New Roman" w:cs="Times New Roman"/>
          <w:sz w:val="24"/>
          <w:szCs w:val="24"/>
        </w:rPr>
        <w:fldChar w:fldCharType="end"/>
      </w:r>
      <w:r>
        <w:fldChar w:fldCharType="begin"/>
      </w:r>
      <w:r>
        <w:instrText xml:space="preserve"> HYPERLINK "http://paperpile.com/b/LBVidN/aEisk" \h </w:instrText>
      </w:r>
      <w:r>
        <w:fldChar w:fldCharType="separate"/>
      </w:r>
      <w:r w:rsidR="00843F03">
        <w:rPr>
          <w:rFonts w:ascii="Times New Roman" w:eastAsia="Times New Roman" w:hAnsi="Times New Roman" w:cs="Times New Roman"/>
          <w:i/>
          <w:sz w:val="24"/>
          <w:szCs w:val="24"/>
        </w:rPr>
        <w:t>Computers in Human Behavior</w:t>
      </w:r>
      <w:r>
        <w:rPr>
          <w:rFonts w:ascii="Times New Roman" w:eastAsia="Times New Roman" w:hAnsi="Times New Roman" w:cs="Times New Roman"/>
          <w:i/>
          <w:sz w:val="24"/>
          <w:szCs w:val="24"/>
        </w:rPr>
        <w:fldChar w:fldCharType="end"/>
      </w:r>
      <w:r>
        <w:fldChar w:fldCharType="begin"/>
      </w:r>
      <w:r>
        <w:instrText xml:space="preserve"> HYPERLINK "http://paperpile.com/b/LBVidN/aEisk"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"http://paperpile.com/b/LBVidN/aEisk" \h </w:instrText>
      </w:r>
      <w:r>
        <w:fldChar w:fldCharType="separate"/>
      </w:r>
      <w:r w:rsidR="00843F03">
        <w:rPr>
          <w:rFonts w:ascii="Times New Roman" w:eastAsia="Times New Roman" w:hAnsi="Times New Roman" w:cs="Times New Roman"/>
          <w:i/>
          <w:sz w:val="24"/>
          <w:szCs w:val="24"/>
        </w:rPr>
        <w:t>28</w:t>
      </w:r>
      <w:r>
        <w:rPr>
          <w:rFonts w:ascii="Times New Roman" w:eastAsia="Times New Roman" w:hAnsi="Times New Roman" w:cs="Times New Roman"/>
          <w:i/>
          <w:sz w:val="24"/>
          <w:szCs w:val="24"/>
        </w:rPr>
        <w:fldChar w:fldCharType="end"/>
      </w:r>
      <w:r>
        <w:fldChar w:fldCharType="begin"/>
      </w:r>
      <w:r>
        <w:instrText xml:space="preserve"> HYPERLINK "http://paperpile.com/b/LBVidN/aEisk" \h </w:instrText>
      </w:r>
      <w:r>
        <w:fldChar w:fldCharType="separate"/>
      </w:r>
      <w:r w:rsidR="00843F03">
        <w:rPr>
          <w:rFonts w:ascii="Times New Roman" w:eastAsia="Times New Roman" w:hAnsi="Times New Roman" w:cs="Times New Roman"/>
          <w:sz w:val="24"/>
          <w:szCs w:val="24"/>
        </w:rPr>
        <w:t>(6), 2083–2090. https://doi.org/</w:t>
      </w:r>
      <w:r>
        <w:rPr>
          <w:rFonts w:ascii="Times New Roman" w:eastAsia="Times New Roman" w:hAnsi="Times New Roman" w:cs="Times New Roman"/>
          <w:sz w:val="24"/>
          <w:szCs w:val="24"/>
        </w:rPr>
        <w:fldChar w:fldCharType="end"/>
      </w:r>
      <w:r>
        <w:fldChar w:fldCharType="begin"/>
      </w:r>
      <w:r>
        <w:instrText xml:space="preserve"> HYPERLINK "http://dx.doi.org/10.1016/j.chb.2012.06.012" \h </w:instrText>
      </w:r>
      <w:r>
        <w:fldChar w:fldCharType="separate"/>
      </w:r>
      <w:r w:rsidR="00843F03">
        <w:rPr>
          <w:rFonts w:ascii="Times New Roman" w:eastAsia="Times New Roman" w:hAnsi="Times New Roman" w:cs="Times New Roman"/>
          <w:sz w:val="24"/>
          <w:szCs w:val="24"/>
        </w:rPr>
        <w:t>10.1016/j.chb.2012.06.012</w:t>
      </w:r>
      <w:r>
        <w:rPr>
          <w:rFonts w:ascii="Times New Roman" w:eastAsia="Times New Roman" w:hAnsi="Times New Roman" w:cs="Times New Roman"/>
          <w:sz w:val="24"/>
          <w:szCs w:val="24"/>
        </w:rPr>
        <w:fldChar w:fldCharType="end"/>
      </w:r>
    </w:p>
    <w:p w14:paraId="38845575"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"http://paperpile.com/b/LBVidN/YB3NI" \h </w:instrText>
      </w:r>
      <w:r>
        <w:fldChar w:fldCharType="separate"/>
      </w:r>
      <w:r w:rsidR="00843F03">
        <w:rPr>
          <w:rFonts w:ascii="Times New Roman" w:eastAsia="Times New Roman" w:hAnsi="Times New Roman" w:cs="Times New Roman"/>
          <w:sz w:val="24"/>
          <w:szCs w:val="24"/>
        </w:rPr>
        <w:t xml:space="preserve">Baym, N. K., Zhang, Y. B., &amp; Lin, M.-C. (2004). Social Interactions Across Media: Interpersonal Communication on the Internet, Telephone and Face-to-Face. </w:t>
      </w:r>
      <w:r>
        <w:rPr>
          <w:rFonts w:ascii="Times New Roman" w:eastAsia="Times New Roman" w:hAnsi="Times New Roman" w:cs="Times New Roman"/>
          <w:sz w:val="24"/>
          <w:szCs w:val="24"/>
        </w:rPr>
        <w:fldChar w:fldCharType="end"/>
      </w:r>
      <w:r>
        <w:fldChar w:fldCharType="begin"/>
      </w:r>
      <w:r>
        <w:instrText xml:space="preserve"> HYPERLINK "http://paperpile.com/b/LBVidN/YB3NI" \h </w:instrText>
      </w:r>
      <w:r>
        <w:fldChar w:fldCharType="separate"/>
      </w:r>
      <w:r w:rsidR="00843F03">
        <w:rPr>
          <w:rFonts w:ascii="Times New Roman" w:eastAsia="Times New Roman" w:hAnsi="Times New Roman" w:cs="Times New Roman"/>
          <w:i/>
          <w:sz w:val="24"/>
          <w:szCs w:val="24"/>
        </w:rPr>
        <w:t>New Media &amp; Society</w:t>
      </w:r>
      <w:r>
        <w:rPr>
          <w:rFonts w:ascii="Times New Roman" w:eastAsia="Times New Roman" w:hAnsi="Times New Roman" w:cs="Times New Roman"/>
          <w:i/>
          <w:sz w:val="24"/>
          <w:szCs w:val="24"/>
        </w:rPr>
        <w:fldChar w:fldCharType="end"/>
      </w:r>
      <w:r>
        <w:fldChar w:fldCharType="begin"/>
      </w:r>
      <w:r>
        <w:instrText xml:space="preserve"> HYPERLINK "http://paperpile.com/b/LBVidN/YB3NI"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"http://paperpile.com/b/LBVidN/YB3NI" \h </w:instrText>
      </w:r>
      <w:r>
        <w:fldChar w:fldCharType="separate"/>
      </w:r>
      <w:r w:rsidR="00843F03">
        <w:rPr>
          <w:rFonts w:ascii="Times New Roman" w:eastAsia="Times New Roman" w:hAnsi="Times New Roman" w:cs="Times New Roman"/>
          <w:i/>
          <w:sz w:val="24"/>
          <w:szCs w:val="24"/>
        </w:rPr>
        <w:t>6</w:t>
      </w:r>
      <w:r>
        <w:rPr>
          <w:rFonts w:ascii="Times New Roman" w:eastAsia="Times New Roman" w:hAnsi="Times New Roman" w:cs="Times New Roman"/>
          <w:i/>
          <w:sz w:val="24"/>
          <w:szCs w:val="24"/>
        </w:rPr>
        <w:fldChar w:fldCharType="end"/>
      </w:r>
      <w:r>
        <w:fldChar w:fldCharType="begin"/>
      </w:r>
      <w:r>
        <w:instrText xml:space="preserve"> HYPERLINK "http://paperpile.com/b/LBVidN/YB3NI" \h </w:instrText>
      </w:r>
      <w:r>
        <w:fldChar w:fldCharType="separate"/>
      </w:r>
      <w:r w:rsidR="00843F03">
        <w:rPr>
          <w:rFonts w:ascii="Times New Roman" w:eastAsia="Times New Roman" w:hAnsi="Times New Roman" w:cs="Times New Roman"/>
          <w:sz w:val="24"/>
          <w:szCs w:val="24"/>
        </w:rPr>
        <w:t>(3), 299–318. https://doi.org/</w:t>
      </w:r>
      <w:r>
        <w:rPr>
          <w:rFonts w:ascii="Times New Roman" w:eastAsia="Times New Roman" w:hAnsi="Times New Roman" w:cs="Times New Roman"/>
          <w:sz w:val="24"/>
          <w:szCs w:val="24"/>
        </w:rPr>
        <w:fldChar w:fldCharType="end"/>
      </w:r>
      <w:r>
        <w:fldChar w:fldCharType="begin"/>
      </w:r>
      <w:r>
        <w:instrText xml:space="preserve"> HYPERLINK "http://dx.doi.org/10.1177/1461444804041438" \h </w:instrText>
      </w:r>
      <w:r>
        <w:fldChar w:fldCharType="separate"/>
      </w:r>
      <w:r w:rsidR="00843F03">
        <w:rPr>
          <w:rFonts w:ascii="Times New Roman" w:eastAsia="Times New Roman" w:hAnsi="Times New Roman" w:cs="Times New Roman"/>
          <w:sz w:val="24"/>
          <w:szCs w:val="24"/>
        </w:rPr>
        <w:t>10.1177/1461444804041438</w:t>
      </w:r>
      <w:r>
        <w:rPr>
          <w:rFonts w:ascii="Times New Roman" w:eastAsia="Times New Roman" w:hAnsi="Times New Roman" w:cs="Times New Roman"/>
          <w:sz w:val="24"/>
          <w:szCs w:val="24"/>
        </w:rPr>
        <w:fldChar w:fldCharType="end"/>
      </w:r>
    </w:p>
    <w:p w14:paraId="47CF46A4"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"http://paperpile.com/b/LBVidN/8MUng" \h </w:instrText>
      </w:r>
      <w:r>
        <w:fldChar w:fldCharType="separate"/>
      </w:r>
      <w:r w:rsidR="00843F03">
        <w:rPr>
          <w:rFonts w:ascii="Times New Roman" w:eastAsia="Times New Roman" w:hAnsi="Times New Roman" w:cs="Times New Roman"/>
          <w:sz w:val="24"/>
          <w:szCs w:val="24"/>
        </w:rPr>
        <w:t xml:space="preserve">Best, P., Manktelow, R., &amp; Taylor, B. (2014). Online communication, social media and adolescent wellbeing: A systematic narrative review. </w:t>
      </w:r>
      <w:r>
        <w:rPr>
          <w:rFonts w:ascii="Times New Roman" w:eastAsia="Times New Roman" w:hAnsi="Times New Roman" w:cs="Times New Roman"/>
          <w:sz w:val="24"/>
          <w:szCs w:val="24"/>
        </w:rPr>
        <w:fldChar w:fldCharType="end"/>
      </w:r>
      <w:r>
        <w:fldChar w:fldCharType="begin"/>
      </w:r>
      <w:r>
        <w:instrText xml:space="preserve"> HYPERLINK "http://paperpile.com/b/LBVidN/8MUng" \h </w:instrText>
      </w:r>
      <w:r>
        <w:fldChar w:fldCharType="separate"/>
      </w:r>
      <w:r w:rsidR="00843F03">
        <w:rPr>
          <w:rFonts w:ascii="Times New Roman" w:eastAsia="Times New Roman" w:hAnsi="Times New Roman" w:cs="Times New Roman"/>
          <w:i/>
          <w:sz w:val="24"/>
          <w:szCs w:val="24"/>
        </w:rPr>
        <w:t>Children and Youth Services Review</w:t>
      </w:r>
      <w:r>
        <w:rPr>
          <w:rFonts w:ascii="Times New Roman" w:eastAsia="Times New Roman" w:hAnsi="Times New Roman" w:cs="Times New Roman"/>
          <w:i/>
          <w:sz w:val="24"/>
          <w:szCs w:val="24"/>
        </w:rPr>
        <w:fldChar w:fldCharType="end"/>
      </w:r>
      <w:r>
        <w:fldChar w:fldCharType="begin"/>
      </w:r>
      <w:r>
        <w:instrText xml:space="preserve"> HYPERLINK "http://paperpile.com/b/LBVidN/8MUng"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"http://paperpile.com/b/LBVidN/8MUng" \h </w:instrText>
      </w:r>
      <w:r>
        <w:fldChar w:fldCharType="separate"/>
      </w:r>
      <w:r w:rsidR="00843F03">
        <w:rPr>
          <w:rFonts w:ascii="Times New Roman" w:eastAsia="Times New Roman" w:hAnsi="Times New Roman" w:cs="Times New Roman"/>
          <w:i/>
          <w:sz w:val="24"/>
          <w:szCs w:val="24"/>
        </w:rPr>
        <w:t>41</w:t>
      </w:r>
      <w:r>
        <w:rPr>
          <w:rFonts w:ascii="Times New Roman" w:eastAsia="Times New Roman" w:hAnsi="Times New Roman" w:cs="Times New Roman"/>
          <w:i/>
          <w:sz w:val="24"/>
          <w:szCs w:val="24"/>
        </w:rPr>
        <w:fldChar w:fldCharType="end"/>
      </w:r>
      <w:r>
        <w:fldChar w:fldCharType="begin"/>
      </w:r>
      <w:r>
        <w:instrText xml:space="preserve"> HYPERLINK "http://paperpile.com/b/LBVidN/8MUng" \h </w:instrText>
      </w:r>
      <w:r>
        <w:fldChar w:fldCharType="separate"/>
      </w:r>
      <w:r w:rsidR="00843F03">
        <w:rPr>
          <w:rFonts w:ascii="Times New Roman" w:eastAsia="Times New Roman" w:hAnsi="Times New Roman" w:cs="Times New Roman"/>
          <w:sz w:val="24"/>
          <w:szCs w:val="24"/>
        </w:rPr>
        <w:t>, 27–36. https://doi.org/</w:t>
      </w:r>
      <w:r>
        <w:rPr>
          <w:rFonts w:ascii="Times New Roman" w:eastAsia="Times New Roman" w:hAnsi="Times New Roman" w:cs="Times New Roman"/>
          <w:sz w:val="24"/>
          <w:szCs w:val="24"/>
        </w:rPr>
        <w:fldChar w:fldCharType="end"/>
      </w:r>
      <w:r>
        <w:fldChar w:fldCharType="begin"/>
      </w:r>
      <w:r>
        <w:instrText xml:space="preserve"> HYPERLINK "http://dx.doi.org/10.1016/j.childyouth.2014.03.001" \h </w:instrText>
      </w:r>
      <w:r>
        <w:fldChar w:fldCharType="separate"/>
      </w:r>
      <w:r w:rsidR="00843F03">
        <w:rPr>
          <w:rFonts w:ascii="Times New Roman" w:eastAsia="Times New Roman" w:hAnsi="Times New Roman" w:cs="Times New Roman"/>
          <w:sz w:val="24"/>
          <w:szCs w:val="24"/>
        </w:rPr>
        <w:t>10.1016/j.childyouth.2014.03.001</w:t>
      </w:r>
      <w:r>
        <w:rPr>
          <w:rFonts w:ascii="Times New Roman" w:eastAsia="Times New Roman" w:hAnsi="Times New Roman" w:cs="Times New Roman"/>
          <w:sz w:val="24"/>
          <w:szCs w:val="24"/>
        </w:rPr>
        <w:fldChar w:fldCharType="end"/>
      </w:r>
    </w:p>
    <w:p w14:paraId="75D5D2F3"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"http://paperpile.com/b/LBVidN/XUDh" \h </w:instrText>
      </w:r>
      <w:r>
        <w:fldChar w:fldCharType="separate"/>
      </w:r>
      <w:r w:rsidR="00843F03">
        <w:rPr>
          <w:rFonts w:ascii="Times New Roman" w:eastAsia="Times New Roman" w:hAnsi="Times New Roman" w:cs="Times New Roman"/>
          <w:sz w:val="24"/>
          <w:szCs w:val="24"/>
        </w:rPr>
        <w:t xml:space="preserve">Brett, M., Anton, J.-L., Valabregue, R., &amp; Poline, J.-B. (2002). Region of interest analysis using the MarsBar toolbox for SPM 99. </w:t>
      </w:r>
      <w:r>
        <w:rPr>
          <w:rFonts w:ascii="Times New Roman" w:eastAsia="Times New Roman" w:hAnsi="Times New Roman" w:cs="Times New Roman"/>
          <w:sz w:val="24"/>
          <w:szCs w:val="24"/>
        </w:rPr>
        <w:fldChar w:fldCharType="end"/>
      </w:r>
      <w:r>
        <w:fldChar w:fldCharType="begin"/>
      </w:r>
      <w:r>
        <w:instrText xml:space="preserve"> HYPERLINK "http://paperpile.com/b/LBVidN/XUDh" \h </w:instrText>
      </w:r>
      <w:r>
        <w:fldChar w:fldCharType="separate"/>
      </w:r>
      <w:r w:rsidR="00843F03">
        <w:rPr>
          <w:rFonts w:ascii="Times New Roman" w:eastAsia="Times New Roman" w:hAnsi="Times New Roman" w:cs="Times New Roman"/>
          <w:i/>
          <w:sz w:val="24"/>
          <w:szCs w:val="24"/>
        </w:rPr>
        <w:t>NeuroImage</w:t>
      </w:r>
      <w:r>
        <w:rPr>
          <w:rFonts w:ascii="Times New Roman" w:eastAsia="Times New Roman" w:hAnsi="Times New Roman" w:cs="Times New Roman"/>
          <w:i/>
          <w:sz w:val="24"/>
          <w:szCs w:val="24"/>
        </w:rPr>
        <w:fldChar w:fldCharType="end"/>
      </w:r>
      <w:r>
        <w:fldChar w:fldCharType="begin"/>
      </w:r>
      <w:r>
        <w:instrText xml:space="preserve"> HYPERLINK "http://paperpile.com/b/LBVidN/XUDh"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"http://paperpile.com/b/LBVidN/XUDh" \h </w:instrText>
      </w:r>
      <w:r>
        <w:fldChar w:fldCharType="separate"/>
      </w:r>
      <w:r w:rsidR="00843F03">
        <w:rPr>
          <w:rFonts w:ascii="Times New Roman" w:eastAsia="Times New Roman" w:hAnsi="Times New Roman" w:cs="Times New Roman"/>
          <w:i/>
          <w:sz w:val="24"/>
          <w:szCs w:val="24"/>
        </w:rPr>
        <w:t>16</w:t>
      </w:r>
      <w:r>
        <w:rPr>
          <w:rFonts w:ascii="Times New Roman" w:eastAsia="Times New Roman" w:hAnsi="Times New Roman" w:cs="Times New Roman"/>
          <w:i/>
          <w:sz w:val="24"/>
          <w:szCs w:val="24"/>
        </w:rPr>
        <w:fldChar w:fldCharType="end"/>
      </w:r>
      <w:r>
        <w:fldChar w:fldCharType="begin"/>
      </w:r>
      <w:r>
        <w:instrText xml:space="preserve"> HYPERLINK "http://paperpile.com/b/LBVidN/XUDh" \h </w:instrText>
      </w:r>
      <w:r>
        <w:fldChar w:fldCharType="separate"/>
      </w:r>
      <w:r w:rsidR="00843F03">
        <w:rPr>
          <w:rFonts w:ascii="Times New Roman" w:eastAsia="Times New Roman" w:hAnsi="Times New Roman" w:cs="Times New Roman"/>
          <w:sz w:val="24"/>
          <w:szCs w:val="24"/>
        </w:rPr>
        <w:t>(2), S497.</w:t>
      </w:r>
      <w:r>
        <w:rPr>
          <w:rFonts w:ascii="Times New Roman" w:eastAsia="Times New Roman" w:hAnsi="Times New Roman" w:cs="Times New Roman"/>
          <w:sz w:val="24"/>
          <w:szCs w:val="24"/>
        </w:rPr>
        <w:fldChar w:fldCharType="end"/>
      </w:r>
    </w:p>
    <w:p w14:paraId="270A9829"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"http://paperpile.com/b/LBVidN/lL1tP" \h </w:instrText>
      </w:r>
      <w:r>
        <w:fldChar w:fldCharType="separate"/>
      </w:r>
      <w:r w:rsidR="00843F03">
        <w:rPr>
          <w:rFonts w:ascii="Times New Roman" w:eastAsia="Times New Roman" w:hAnsi="Times New Roman" w:cs="Times New Roman"/>
          <w:sz w:val="24"/>
          <w:szCs w:val="24"/>
        </w:rPr>
        <w:t xml:space="preserve">Cacioppo, S., Frum, C., Asp, E., Weiss, R. M., Lewis, J. W., &amp; Cacioppo, J. T. (2013). A quantitative meta-analysis of functional imaging studies of social rejection. </w:t>
      </w:r>
      <w:r>
        <w:rPr>
          <w:rFonts w:ascii="Times New Roman" w:eastAsia="Times New Roman" w:hAnsi="Times New Roman" w:cs="Times New Roman"/>
          <w:sz w:val="24"/>
          <w:szCs w:val="24"/>
        </w:rPr>
        <w:fldChar w:fldCharType="end"/>
      </w:r>
      <w:r>
        <w:fldChar w:fldCharType="begin"/>
      </w:r>
      <w:r>
        <w:instrText xml:space="preserve"> HYPERLINK "http://paperpile.com/b/LBVidN/lL1tP" \h </w:instrText>
      </w:r>
      <w:r>
        <w:fldChar w:fldCharType="separate"/>
      </w:r>
      <w:r w:rsidR="00843F03">
        <w:rPr>
          <w:rFonts w:ascii="Times New Roman" w:eastAsia="Times New Roman" w:hAnsi="Times New Roman" w:cs="Times New Roman"/>
          <w:i/>
          <w:sz w:val="24"/>
          <w:szCs w:val="24"/>
        </w:rPr>
        <w:t>Scientific Reports</w:t>
      </w:r>
      <w:r>
        <w:rPr>
          <w:rFonts w:ascii="Times New Roman" w:eastAsia="Times New Roman" w:hAnsi="Times New Roman" w:cs="Times New Roman"/>
          <w:i/>
          <w:sz w:val="24"/>
          <w:szCs w:val="24"/>
        </w:rPr>
        <w:fldChar w:fldCharType="end"/>
      </w:r>
      <w:r>
        <w:fldChar w:fldCharType="begin"/>
      </w:r>
      <w:r>
        <w:instrText xml:space="preserve"> HYPERLINK "http://paperpile.com/b/LBVidN/lL1tP"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"http://paperpile.com/b/LBVidN/lL1tP" \h </w:instrText>
      </w:r>
      <w:r>
        <w:fldChar w:fldCharType="separate"/>
      </w:r>
      <w:r w:rsidR="00843F03">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fldChar w:fldCharType="end"/>
      </w:r>
      <w:r>
        <w:fldChar w:fldCharType="begin"/>
      </w:r>
      <w:r>
        <w:instrText xml:space="preserve"> HYPERLINK "http://paperpile.com/b/LBVidN/lL1tP" \h </w:instrText>
      </w:r>
      <w:r>
        <w:fldChar w:fldCharType="separate"/>
      </w:r>
      <w:r w:rsidR="00843F03">
        <w:rPr>
          <w:rFonts w:ascii="Times New Roman" w:eastAsia="Times New Roman" w:hAnsi="Times New Roman" w:cs="Times New Roman"/>
          <w:sz w:val="24"/>
          <w:szCs w:val="24"/>
        </w:rPr>
        <w:t>, 2027. https://doi.org/</w:t>
      </w:r>
      <w:r>
        <w:rPr>
          <w:rFonts w:ascii="Times New Roman" w:eastAsia="Times New Roman" w:hAnsi="Times New Roman" w:cs="Times New Roman"/>
          <w:sz w:val="24"/>
          <w:szCs w:val="24"/>
        </w:rPr>
        <w:fldChar w:fldCharType="end"/>
      </w:r>
      <w:r>
        <w:fldChar w:fldCharType="begin"/>
      </w:r>
      <w:r>
        <w:instrText xml:space="preserve"> HYPERLINK "http://dx.doi.org/10.1038/srep02027" \h </w:instrText>
      </w:r>
      <w:r>
        <w:fldChar w:fldCharType="separate"/>
      </w:r>
      <w:r w:rsidR="00843F03">
        <w:rPr>
          <w:rFonts w:ascii="Times New Roman" w:eastAsia="Times New Roman" w:hAnsi="Times New Roman" w:cs="Times New Roman"/>
          <w:sz w:val="24"/>
          <w:szCs w:val="24"/>
        </w:rPr>
        <w:t>10.1038/srep02027</w:t>
      </w:r>
      <w:r>
        <w:rPr>
          <w:rFonts w:ascii="Times New Roman" w:eastAsia="Times New Roman" w:hAnsi="Times New Roman" w:cs="Times New Roman"/>
          <w:sz w:val="24"/>
          <w:szCs w:val="24"/>
        </w:rPr>
        <w:fldChar w:fldCharType="end"/>
      </w:r>
    </w:p>
    <w:p w14:paraId="5C7C1550"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"http://paperpile.com/b/LBVidN/F2xH" \h </w:instrText>
      </w:r>
      <w:r>
        <w:fldChar w:fldCharType="separate"/>
      </w:r>
      <w:r w:rsidR="00843F03">
        <w:rPr>
          <w:rFonts w:ascii="Times New Roman" w:eastAsia="Times New Roman" w:hAnsi="Times New Roman" w:cs="Times New Roman"/>
          <w:sz w:val="24"/>
          <w:szCs w:val="24"/>
        </w:rPr>
        <w:t xml:space="preserve">Chai, S., &amp; Kim, M. (2012). A socio-technical approach to knowledge contribution behavior: An empirical investigation of social networking sites users. </w:t>
      </w:r>
      <w:r>
        <w:rPr>
          <w:rFonts w:ascii="Times New Roman" w:eastAsia="Times New Roman" w:hAnsi="Times New Roman" w:cs="Times New Roman"/>
          <w:sz w:val="24"/>
          <w:szCs w:val="24"/>
        </w:rPr>
        <w:fldChar w:fldCharType="end"/>
      </w:r>
      <w:r>
        <w:fldChar w:fldCharType="begin"/>
      </w:r>
      <w:r>
        <w:instrText xml:space="preserve"> HYPERLINK "http://paperpile.com/b/LBVidN/F2xH" \h </w:instrText>
      </w:r>
      <w:r>
        <w:fldChar w:fldCharType="separate"/>
      </w:r>
      <w:r w:rsidR="00843F03">
        <w:rPr>
          <w:rFonts w:ascii="Times New Roman" w:eastAsia="Times New Roman" w:hAnsi="Times New Roman" w:cs="Times New Roman"/>
          <w:i/>
          <w:sz w:val="24"/>
          <w:szCs w:val="24"/>
        </w:rPr>
        <w:t>International Journal of Information Management</w:t>
      </w:r>
      <w:r>
        <w:rPr>
          <w:rFonts w:ascii="Times New Roman" w:eastAsia="Times New Roman" w:hAnsi="Times New Roman" w:cs="Times New Roman"/>
          <w:i/>
          <w:sz w:val="24"/>
          <w:szCs w:val="24"/>
        </w:rPr>
        <w:fldChar w:fldCharType="end"/>
      </w:r>
      <w:r>
        <w:fldChar w:fldCharType="begin"/>
      </w:r>
      <w:r>
        <w:instrText xml:space="preserve"> HYPERLINK "http://paperpile.com/b/LBVidN/F2xH"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"http://paperpile.com/b/LBVidN/F2xH" \h </w:instrText>
      </w:r>
      <w:r>
        <w:fldChar w:fldCharType="separate"/>
      </w:r>
      <w:r w:rsidR="00843F03">
        <w:rPr>
          <w:rFonts w:ascii="Times New Roman" w:eastAsia="Times New Roman" w:hAnsi="Times New Roman" w:cs="Times New Roman"/>
          <w:i/>
          <w:sz w:val="24"/>
          <w:szCs w:val="24"/>
        </w:rPr>
        <w:t>32</w:t>
      </w:r>
      <w:r>
        <w:rPr>
          <w:rFonts w:ascii="Times New Roman" w:eastAsia="Times New Roman" w:hAnsi="Times New Roman" w:cs="Times New Roman"/>
          <w:i/>
          <w:sz w:val="24"/>
          <w:szCs w:val="24"/>
        </w:rPr>
        <w:fldChar w:fldCharType="end"/>
      </w:r>
      <w:r>
        <w:fldChar w:fldCharType="begin"/>
      </w:r>
      <w:r>
        <w:instrText xml:space="preserve"> HYPERLINK "http://paperpile.com/b/LBVidN/F2xH" \h </w:instrText>
      </w:r>
      <w:r>
        <w:fldChar w:fldCharType="separate"/>
      </w:r>
      <w:r w:rsidR="00843F03">
        <w:rPr>
          <w:rFonts w:ascii="Times New Roman" w:eastAsia="Times New Roman" w:hAnsi="Times New Roman" w:cs="Times New Roman"/>
          <w:sz w:val="24"/>
          <w:szCs w:val="24"/>
        </w:rPr>
        <w:t>(2), 118–126. https://doi.org/</w:t>
      </w:r>
      <w:r>
        <w:rPr>
          <w:rFonts w:ascii="Times New Roman" w:eastAsia="Times New Roman" w:hAnsi="Times New Roman" w:cs="Times New Roman"/>
          <w:sz w:val="24"/>
          <w:szCs w:val="24"/>
        </w:rPr>
        <w:fldChar w:fldCharType="end"/>
      </w:r>
      <w:r>
        <w:fldChar w:fldCharType="begin"/>
      </w:r>
      <w:r>
        <w:instrText xml:space="preserve"> HYPERLINK "http://dx.doi.org/10.1016/j.ijinfomgt.2011.07.004" \h </w:instrText>
      </w:r>
      <w:r>
        <w:fldChar w:fldCharType="separate"/>
      </w:r>
      <w:r w:rsidR="00843F03">
        <w:rPr>
          <w:rFonts w:ascii="Times New Roman" w:eastAsia="Times New Roman" w:hAnsi="Times New Roman" w:cs="Times New Roman"/>
          <w:sz w:val="24"/>
          <w:szCs w:val="24"/>
        </w:rPr>
        <w:t>10.1016/j.ijinfomgt.2011.07.004</w:t>
      </w:r>
      <w:r>
        <w:rPr>
          <w:rFonts w:ascii="Times New Roman" w:eastAsia="Times New Roman" w:hAnsi="Times New Roman" w:cs="Times New Roman"/>
          <w:sz w:val="24"/>
          <w:szCs w:val="24"/>
        </w:rPr>
        <w:fldChar w:fldCharType="end"/>
      </w:r>
    </w:p>
    <w:p w14:paraId="1F4A95A6"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"http://paperpile.com/b/LBVidN/giDty" \h </w:instrText>
      </w:r>
      <w:r>
        <w:fldChar w:fldCharType="separate"/>
      </w:r>
      <w:r w:rsidR="00843F03">
        <w:rPr>
          <w:rFonts w:ascii="Times New Roman" w:eastAsia="Times New Roman" w:hAnsi="Times New Roman" w:cs="Times New Roman"/>
          <w:sz w:val="24"/>
          <w:szCs w:val="24"/>
        </w:rPr>
        <w:t xml:space="preserve">Chiou, W.-B., Lee, C.-C., &amp; Liao, D.-C. (2015). Facebook effects on social distress: Priming with online social networking thoughts can alter the perceived distress due to social exclusion. </w:t>
      </w:r>
      <w:r>
        <w:rPr>
          <w:rFonts w:ascii="Times New Roman" w:eastAsia="Times New Roman" w:hAnsi="Times New Roman" w:cs="Times New Roman"/>
          <w:sz w:val="24"/>
          <w:szCs w:val="24"/>
        </w:rPr>
        <w:fldChar w:fldCharType="end"/>
      </w:r>
      <w:r>
        <w:fldChar w:fldCharType="begin"/>
      </w:r>
      <w:r>
        <w:instrText xml:space="preserve"> HYPERLINK "http://paperpile.com/b/LBVidN/giDty" \h </w:instrText>
      </w:r>
      <w:r>
        <w:fldChar w:fldCharType="separate"/>
      </w:r>
      <w:r w:rsidR="00843F03">
        <w:rPr>
          <w:rFonts w:ascii="Times New Roman" w:eastAsia="Times New Roman" w:hAnsi="Times New Roman" w:cs="Times New Roman"/>
          <w:i/>
          <w:sz w:val="24"/>
          <w:szCs w:val="24"/>
        </w:rPr>
        <w:t>Computers in Human Behavior</w:t>
      </w:r>
      <w:r>
        <w:rPr>
          <w:rFonts w:ascii="Times New Roman" w:eastAsia="Times New Roman" w:hAnsi="Times New Roman" w:cs="Times New Roman"/>
          <w:i/>
          <w:sz w:val="24"/>
          <w:szCs w:val="24"/>
        </w:rPr>
        <w:fldChar w:fldCharType="end"/>
      </w:r>
      <w:r>
        <w:fldChar w:fldCharType="begin"/>
      </w:r>
      <w:r>
        <w:instrText xml:space="preserve"> HYPERLINK "http://paperpile.com/b/LBVidN/giDty"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"http://paperpile.com/b/LBVidN/giDty" \h </w:instrText>
      </w:r>
      <w:r>
        <w:fldChar w:fldCharType="separate"/>
      </w:r>
      <w:r w:rsidR="00843F03">
        <w:rPr>
          <w:rFonts w:ascii="Times New Roman" w:eastAsia="Times New Roman" w:hAnsi="Times New Roman" w:cs="Times New Roman"/>
          <w:i/>
          <w:sz w:val="24"/>
          <w:szCs w:val="24"/>
        </w:rPr>
        <w:t>49</w:t>
      </w:r>
      <w:r>
        <w:rPr>
          <w:rFonts w:ascii="Times New Roman" w:eastAsia="Times New Roman" w:hAnsi="Times New Roman" w:cs="Times New Roman"/>
          <w:i/>
          <w:sz w:val="24"/>
          <w:szCs w:val="24"/>
        </w:rPr>
        <w:fldChar w:fldCharType="end"/>
      </w:r>
      <w:r>
        <w:fldChar w:fldCharType="begin"/>
      </w:r>
      <w:r>
        <w:instrText xml:space="preserve"> HYPERLINK "http://paperpile.com/b/LBVidN/giDty" \h </w:instrText>
      </w:r>
      <w:r>
        <w:fldChar w:fldCharType="separate"/>
      </w:r>
      <w:r w:rsidR="00843F03">
        <w:rPr>
          <w:rFonts w:ascii="Times New Roman" w:eastAsia="Times New Roman" w:hAnsi="Times New Roman" w:cs="Times New Roman"/>
          <w:sz w:val="24"/>
          <w:szCs w:val="24"/>
        </w:rPr>
        <w:t>, 230–236. https://doi.org/</w:t>
      </w:r>
      <w:r>
        <w:rPr>
          <w:rFonts w:ascii="Times New Roman" w:eastAsia="Times New Roman" w:hAnsi="Times New Roman" w:cs="Times New Roman"/>
          <w:sz w:val="24"/>
          <w:szCs w:val="24"/>
        </w:rPr>
        <w:fldChar w:fldCharType="end"/>
      </w:r>
      <w:r>
        <w:fldChar w:fldCharType="begin"/>
      </w:r>
      <w:r>
        <w:instrText xml:space="preserve"> HYPERLINK "http://dx.doi.org/10.1016/j.chb.2015.02.064" \h </w:instrText>
      </w:r>
      <w:r>
        <w:fldChar w:fldCharType="separate"/>
      </w:r>
      <w:r w:rsidR="00843F03">
        <w:rPr>
          <w:rFonts w:ascii="Times New Roman" w:eastAsia="Times New Roman" w:hAnsi="Times New Roman" w:cs="Times New Roman"/>
          <w:sz w:val="24"/>
          <w:szCs w:val="24"/>
        </w:rPr>
        <w:t>10.1016/j.chb.2015.02.064</w:t>
      </w:r>
      <w:r>
        <w:rPr>
          <w:rFonts w:ascii="Times New Roman" w:eastAsia="Times New Roman" w:hAnsi="Times New Roman" w:cs="Times New Roman"/>
          <w:sz w:val="24"/>
          <w:szCs w:val="24"/>
        </w:rPr>
        <w:fldChar w:fldCharType="end"/>
      </w:r>
    </w:p>
    <w:p w14:paraId="0B5BD740"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lastRenderedPageBreak/>
        <w:fldChar w:fldCharType="begin"/>
      </w:r>
      <w:r>
        <w:instrText xml:space="preserve"> HYPERLINK "http://paperpile.com/b/LBVidN/k9KS9" \h </w:instrText>
      </w:r>
      <w:r>
        <w:fldChar w:fldCharType="separate"/>
      </w:r>
      <w:r w:rsidR="00843F03">
        <w:rPr>
          <w:rFonts w:ascii="Times New Roman" w:eastAsia="Times New Roman" w:hAnsi="Times New Roman" w:cs="Times New Roman"/>
          <w:sz w:val="24"/>
          <w:szCs w:val="24"/>
        </w:rPr>
        <w:t xml:space="preserve">Costa, V. D., Dal Monte, O., Lucas, D. R., Murray, E. A., &amp; Averbeck, B. B. (2016). Amygdala and Ventral Striatum Make Distinct Contributions to Reinforcement Learning. </w:t>
      </w:r>
      <w:r>
        <w:rPr>
          <w:rFonts w:ascii="Times New Roman" w:eastAsia="Times New Roman" w:hAnsi="Times New Roman" w:cs="Times New Roman"/>
          <w:sz w:val="24"/>
          <w:szCs w:val="24"/>
        </w:rPr>
        <w:fldChar w:fldCharType="end"/>
      </w:r>
      <w:r>
        <w:fldChar w:fldCharType="begin"/>
      </w:r>
      <w:r>
        <w:instrText xml:space="preserve"> HYPERLINK "http://paperpile.com/b/LBVidN/k9KS9" \h </w:instrText>
      </w:r>
      <w:r>
        <w:fldChar w:fldCharType="separate"/>
      </w:r>
      <w:r w:rsidR="00843F03">
        <w:rPr>
          <w:rFonts w:ascii="Times New Roman" w:eastAsia="Times New Roman" w:hAnsi="Times New Roman" w:cs="Times New Roman"/>
          <w:i/>
          <w:sz w:val="24"/>
          <w:szCs w:val="24"/>
        </w:rPr>
        <w:t>Neuron</w:t>
      </w:r>
      <w:r>
        <w:rPr>
          <w:rFonts w:ascii="Times New Roman" w:eastAsia="Times New Roman" w:hAnsi="Times New Roman" w:cs="Times New Roman"/>
          <w:i/>
          <w:sz w:val="24"/>
          <w:szCs w:val="24"/>
        </w:rPr>
        <w:fldChar w:fldCharType="end"/>
      </w:r>
      <w:r>
        <w:fldChar w:fldCharType="begin"/>
      </w:r>
      <w:r>
        <w:instrText xml:space="preserve"> HYPERLINK "http://paperpile.com/b/LBVidN/k9KS9"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"http://paperpile.com/b/LBVidN/k9KS9" \h </w:instrText>
      </w:r>
      <w:r>
        <w:fldChar w:fldCharType="separate"/>
      </w:r>
      <w:r w:rsidR="00843F03">
        <w:rPr>
          <w:rFonts w:ascii="Times New Roman" w:eastAsia="Times New Roman" w:hAnsi="Times New Roman" w:cs="Times New Roman"/>
          <w:i/>
          <w:sz w:val="24"/>
          <w:szCs w:val="24"/>
        </w:rPr>
        <w:t>92</w:t>
      </w:r>
      <w:r>
        <w:rPr>
          <w:rFonts w:ascii="Times New Roman" w:eastAsia="Times New Roman" w:hAnsi="Times New Roman" w:cs="Times New Roman"/>
          <w:i/>
          <w:sz w:val="24"/>
          <w:szCs w:val="24"/>
        </w:rPr>
        <w:fldChar w:fldCharType="end"/>
      </w:r>
      <w:r>
        <w:fldChar w:fldCharType="begin"/>
      </w:r>
      <w:r>
        <w:instrText xml:space="preserve"> HYPERLINK "http://paperpile.com/b/LBVidN/k9KS9" \h </w:instrText>
      </w:r>
      <w:r>
        <w:fldChar w:fldCharType="separate"/>
      </w:r>
      <w:r w:rsidR="00843F03">
        <w:rPr>
          <w:rFonts w:ascii="Times New Roman" w:eastAsia="Times New Roman" w:hAnsi="Times New Roman" w:cs="Times New Roman"/>
          <w:sz w:val="24"/>
          <w:szCs w:val="24"/>
        </w:rPr>
        <w:t>(2), 505–517. https://doi.org/</w:t>
      </w:r>
      <w:r>
        <w:rPr>
          <w:rFonts w:ascii="Times New Roman" w:eastAsia="Times New Roman" w:hAnsi="Times New Roman" w:cs="Times New Roman"/>
          <w:sz w:val="24"/>
          <w:szCs w:val="24"/>
        </w:rPr>
        <w:fldChar w:fldCharType="end"/>
      </w:r>
      <w:r>
        <w:fldChar w:fldCharType="begin"/>
      </w:r>
      <w:r>
        <w:instrText xml:space="preserve"> HYPERLINK "http://dx.doi.org/10.1016/j.neuron.2016.09.025" \h </w:instrText>
      </w:r>
      <w:r>
        <w:fldChar w:fldCharType="separate"/>
      </w:r>
      <w:r w:rsidR="00843F03">
        <w:rPr>
          <w:rFonts w:ascii="Times New Roman" w:eastAsia="Times New Roman" w:hAnsi="Times New Roman" w:cs="Times New Roman"/>
          <w:sz w:val="24"/>
          <w:szCs w:val="24"/>
        </w:rPr>
        <w:t>10.1016/j.neuron.2016.09.025</w:t>
      </w:r>
      <w:r>
        <w:rPr>
          <w:rFonts w:ascii="Times New Roman" w:eastAsia="Times New Roman" w:hAnsi="Times New Roman" w:cs="Times New Roman"/>
          <w:sz w:val="24"/>
          <w:szCs w:val="24"/>
        </w:rPr>
        <w:fldChar w:fldCharType="end"/>
      </w:r>
    </w:p>
    <w:p w14:paraId="5D5D72D6"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"http://paperpile.com/b/LBVidN/W0Yo" \h </w:instrText>
      </w:r>
      <w:r>
        <w:fldChar w:fldCharType="separate"/>
      </w:r>
      <w:r w:rsidR="00843F03">
        <w:rPr>
          <w:rFonts w:ascii="Times New Roman" w:eastAsia="Times New Roman" w:hAnsi="Times New Roman" w:cs="Times New Roman"/>
          <w:sz w:val="24"/>
          <w:szCs w:val="24"/>
        </w:rPr>
        <w:t xml:space="preserve">Cox, R. W. (1996). AFNI: software for analysis and visualization of functional magnetic resonance neuroimages. </w:t>
      </w:r>
      <w:r>
        <w:rPr>
          <w:rFonts w:ascii="Times New Roman" w:eastAsia="Times New Roman" w:hAnsi="Times New Roman" w:cs="Times New Roman"/>
          <w:sz w:val="24"/>
          <w:szCs w:val="24"/>
        </w:rPr>
        <w:fldChar w:fldCharType="end"/>
      </w:r>
      <w:r>
        <w:fldChar w:fldCharType="begin"/>
      </w:r>
      <w:r>
        <w:instrText xml:space="preserve"> HYPERLINK "http://paperpile.com/b/LBVidN/W0Yo" \h </w:instrText>
      </w:r>
      <w:r>
        <w:fldChar w:fldCharType="separate"/>
      </w:r>
      <w:r w:rsidR="00843F03">
        <w:rPr>
          <w:rFonts w:ascii="Times New Roman" w:eastAsia="Times New Roman" w:hAnsi="Times New Roman" w:cs="Times New Roman"/>
          <w:i/>
          <w:sz w:val="24"/>
          <w:szCs w:val="24"/>
        </w:rPr>
        <w:t>Computers and Biomedical Research, an International Journal</w:t>
      </w:r>
      <w:r>
        <w:rPr>
          <w:rFonts w:ascii="Times New Roman" w:eastAsia="Times New Roman" w:hAnsi="Times New Roman" w:cs="Times New Roman"/>
          <w:i/>
          <w:sz w:val="24"/>
          <w:szCs w:val="24"/>
        </w:rPr>
        <w:fldChar w:fldCharType="end"/>
      </w:r>
      <w:r>
        <w:fldChar w:fldCharType="begin"/>
      </w:r>
      <w:r>
        <w:instrText xml:space="preserve"> HYPERLINK "http://paperpile.com/b/LBVidN/W0Yo"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"http://paperpile.com/b/LBVidN/W0Yo" \h </w:instrText>
      </w:r>
      <w:r>
        <w:fldChar w:fldCharType="separate"/>
      </w:r>
      <w:r w:rsidR="00843F03">
        <w:rPr>
          <w:rFonts w:ascii="Times New Roman" w:eastAsia="Times New Roman" w:hAnsi="Times New Roman" w:cs="Times New Roman"/>
          <w:i/>
          <w:sz w:val="24"/>
          <w:szCs w:val="24"/>
        </w:rPr>
        <w:t>29</w:t>
      </w:r>
      <w:r>
        <w:rPr>
          <w:rFonts w:ascii="Times New Roman" w:eastAsia="Times New Roman" w:hAnsi="Times New Roman" w:cs="Times New Roman"/>
          <w:i/>
          <w:sz w:val="24"/>
          <w:szCs w:val="24"/>
        </w:rPr>
        <w:fldChar w:fldCharType="end"/>
      </w:r>
      <w:r>
        <w:fldChar w:fldCharType="begin"/>
      </w:r>
      <w:r>
        <w:instrText xml:space="preserve"> HYPERLINK "http://paperpile.com/b/LBVidN/W0Yo" \h </w:instrText>
      </w:r>
      <w:r>
        <w:fldChar w:fldCharType="separate"/>
      </w:r>
      <w:r w:rsidR="00843F03">
        <w:rPr>
          <w:rFonts w:ascii="Times New Roman" w:eastAsia="Times New Roman" w:hAnsi="Times New Roman" w:cs="Times New Roman"/>
          <w:sz w:val="24"/>
          <w:szCs w:val="24"/>
        </w:rPr>
        <w:t>(3), 162–173. https://doi.org/</w:t>
      </w:r>
      <w:r>
        <w:rPr>
          <w:rFonts w:ascii="Times New Roman" w:eastAsia="Times New Roman" w:hAnsi="Times New Roman" w:cs="Times New Roman"/>
          <w:sz w:val="24"/>
          <w:szCs w:val="24"/>
        </w:rPr>
        <w:fldChar w:fldCharType="end"/>
      </w:r>
      <w:r>
        <w:fldChar w:fldCharType="begin"/>
      </w:r>
      <w:r>
        <w:instrText xml:space="preserve"> HYPERLINK "http://dx.doi.org/10.1006/cbmr.1996.0014" \h </w:instrText>
      </w:r>
      <w:r>
        <w:fldChar w:fldCharType="separate"/>
      </w:r>
      <w:r w:rsidR="00843F03">
        <w:rPr>
          <w:rFonts w:ascii="Times New Roman" w:eastAsia="Times New Roman" w:hAnsi="Times New Roman" w:cs="Times New Roman"/>
          <w:sz w:val="24"/>
          <w:szCs w:val="24"/>
        </w:rPr>
        <w:t>10.1006/cbmr.1996.0014</w:t>
      </w:r>
      <w:r>
        <w:rPr>
          <w:rFonts w:ascii="Times New Roman" w:eastAsia="Times New Roman" w:hAnsi="Times New Roman" w:cs="Times New Roman"/>
          <w:sz w:val="24"/>
          <w:szCs w:val="24"/>
        </w:rPr>
        <w:fldChar w:fldCharType="end"/>
      </w:r>
    </w:p>
    <w:p w14:paraId="650B6B9C"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"http://paperpile.com/b/LBVidN/Wj93d" \h </w:instrText>
      </w:r>
      <w:r>
        <w:fldChar w:fldCharType="separate"/>
      </w:r>
      <w:r w:rsidR="00843F03">
        <w:rPr>
          <w:rFonts w:ascii="Times New Roman" w:eastAsia="Times New Roman" w:hAnsi="Times New Roman" w:cs="Times New Roman"/>
          <w:sz w:val="24"/>
          <w:szCs w:val="24"/>
        </w:rPr>
        <w:t xml:space="preserve">Dufour, N., Redcay, E., Young, L., Mavros, P. L., Moran, J. M., Triantafyllou, C., Gabrieli, J. D. E., &amp; Saxe, R. (2013). Similar Brain Activation during False Belief Tasks in a Large Sample of Adults with and without Autism. </w:t>
      </w:r>
      <w:r>
        <w:rPr>
          <w:rFonts w:ascii="Times New Roman" w:eastAsia="Times New Roman" w:hAnsi="Times New Roman" w:cs="Times New Roman"/>
          <w:sz w:val="24"/>
          <w:szCs w:val="24"/>
        </w:rPr>
        <w:fldChar w:fldCharType="end"/>
      </w:r>
      <w:r>
        <w:fldChar w:fldCharType="begin"/>
      </w:r>
      <w:r>
        <w:instrText xml:space="preserve"> HYPERLINK "http://paperpile.com/b/LBVidN/Wj93d" \h </w:instrText>
      </w:r>
      <w:r>
        <w:fldChar w:fldCharType="separate"/>
      </w:r>
      <w:r w:rsidR="00843F03">
        <w:rPr>
          <w:rFonts w:ascii="Times New Roman" w:eastAsia="Times New Roman" w:hAnsi="Times New Roman" w:cs="Times New Roman"/>
          <w:i/>
          <w:sz w:val="24"/>
          <w:szCs w:val="24"/>
        </w:rPr>
        <w:t>PloS One</w:t>
      </w:r>
      <w:r>
        <w:rPr>
          <w:rFonts w:ascii="Times New Roman" w:eastAsia="Times New Roman" w:hAnsi="Times New Roman" w:cs="Times New Roman"/>
          <w:i/>
          <w:sz w:val="24"/>
          <w:szCs w:val="24"/>
        </w:rPr>
        <w:fldChar w:fldCharType="end"/>
      </w:r>
      <w:r>
        <w:fldChar w:fldCharType="begin"/>
      </w:r>
      <w:r>
        <w:instrText xml:space="preserve"> HYPERLINK "http://paperpile.com/b/LBVidN/Wj93d"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"http://paperpile.com/b/LBVidN/Wj93d" \h </w:instrText>
      </w:r>
      <w:r>
        <w:fldChar w:fldCharType="separate"/>
      </w:r>
      <w:r w:rsidR="00843F03">
        <w:rPr>
          <w:rFonts w:ascii="Times New Roman" w:eastAsia="Times New Roman" w:hAnsi="Times New Roman" w:cs="Times New Roman"/>
          <w:i/>
          <w:sz w:val="24"/>
          <w:szCs w:val="24"/>
        </w:rPr>
        <w:t>8</w:t>
      </w:r>
      <w:r>
        <w:rPr>
          <w:rFonts w:ascii="Times New Roman" w:eastAsia="Times New Roman" w:hAnsi="Times New Roman" w:cs="Times New Roman"/>
          <w:i/>
          <w:sz w:val="24"/>
          <w:szCs w:val="24"/>
        </w:rPr>
        <w:fldChar w:fldCharType="end"/>
      </w:r>
      <w:r>
        <w:fldChar w:fldCharType="begin"/>
      </w:r>
      <w:r>
        <w:instrText xml:space="preserve"> HYPERLINK "http://paperpile.com/b/LBVidN/Wj93d" \h </w:instrText>
      </w:r>
      <w:r>
        <w:fldChar w:fldCharType="separate"/>
      </w:r>
      <w:r w:rsidR="00843F03">
        <w:rPr>
          <w:rFonts w:ascii="Times New Roman" w:eastAsia="Times New Roman" w:hAnsi="Times New Roman" w:cs="Times New Roman"/>
          <w:sz w:val="24"/>
          <w:szCs w:val="24"/>
        </w:rPr>
        <w:t>(9), e75468. https://doi.org/</w:t>
      </w:r>
      <w:r>
        <w:rPr>
          <w:rFonts w:ascii="Times New Roman" w:eastAsia="Times New Roman" w:hAnsi="Times New Roman" w:cs="Times New Roman"/>
          <w:sz w:val="24"/>
          <w:szCs w:val="24"/>
        </w:rPr>
        <w:fldChar w:fldCharType="end"/>
      </w:r>
      <w:r>
        <w:fldChar w:fldCharType="begin"/>
      </w:r>
      <w:r>
        <w:instrText xml:space="preserve"> HYPERLINK "http://dx.doi.org/10.1371/journal.pone.0075468" \h </w:instrText>
      </w:r>
      <w:r>
        <w:fldChar w:fldCharType="separate"/>
      </w:r>
      <w:r w:rsidR="00843F03">
        <w:rPr>
          <w:rFonts w:ascii="Times New Roman" w:eastAsia="Times New Roman" w:hAnsi="Times New Roman" w:cs="Times New Roman"/>
          <w:sz w:val="24"/>
          <w:szCs w:val="24"/>
        </w:rPr>
        <w:t>10.1371/journal.pone.0075468</w:t>
      </w:r>
      <w:r>
        <w:rPr>
          <w:rFonts w:ascii="Times New Roman" w:eastAsia="Times New Roman" w:hAnsi="Times New Roman" w:cs="Times New Roman"/>
          <w:sz w:val="24"/>
          <w:szCs w:val="24"/>
        </w:rPr>
        <w:fldChar w:fldCharType="end"/>
      </w:r>
    </w:p>
    <w:p w14:paraId="022C20C8"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"http://paperpile.com/b/LBVidN/P6gr" \h </w:instrText>
      </w:r>
      <w:r>
        <w:fldChar w:fldCharType="separate"/>
      </w:r>
      <w:r w:rsidR="00843F03">
        <w:rPr>
          <w:rFonts w:ascii="Times New Roman" w:eastAsia="Times New Roman" w:hAnsi="Times New Roman" w:cs="Times New Roman"/>
          <w:sz w:val="24"/>
          <w:szCs w:val="24"/>
        </w:rPr>
        <w:t xml:space="preserve">Eisenberger, N. I. (2012). The neural bases of social pain: evidence for shared representations with physical pain. </w:t>
      </w:r>
      <w:r>
        <w:rPr>
          <w:rFonts w:ascii="Times New Roman" w:eastAsia="Times New Roman" w:hAnsi="Times New Roman" w:cs="Times New Roman"/>
          <w:sz w:val="24"/>
          <w:szCs w:val="24"/>
        </w:rPr>
        <w:fldChar w:fldCharType="end"/>
      </w:r>
      <w:r>
        <w:fldChar w:fldCharType="begin"/>
      </w:r>
      <w:r>
        <w:instrText xml:space="preserve"> HYPERLINK "http://paperpile.com/b/LBVidN/P6gr" \h </w:instrText>
      </w:r>
      <w:r>
        <w:fldChar w:fldCharType="separate"/>
      </w:r>
      <w:r w:rsidR="00843F03">
        <w:rPr>
          <w:rFonts w:ascii="Times New Roman" w:eastAsia="Times New Roman" w:hAnsi="Times New Roman" w:cs="Times New Roman"/>
          <w:i/>
          <w:sz w:val="24"/>
          <w:szCs w:val="24"/>
        </w:rPr>
        <w:t>Psychosomatic Medicine</w:t>
      </w:r>
      <w:r>
        <w:rPr>
          <w:rFonts w:ascii="Times New Roman" w:eastAsia="Times New Roman" w:hAnsi="Times New Roman" w:cs="Times New Roman"/>
          <w:i/>
          <w:sz w:val="24"/>
          <w:szCs w:val="24"/>
        </w:rPr>
        <w:fldChar w:fldCharType="end"/>
      </w:r>
      <w:r>
        <w:fldChar w:fldCharType="begin"/>
      </w:r>
      <w:r>
        <w:instrText xml:space="preserve"> HYPERLINK "http://paperpile.com/b/LBVidN/P6gr"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"http://paperpile.com/b/LBVidN/P6gr" \h </w:instrText>
      </w:r>
      <w:r>
        <w:fldChar w:fldCharType="separate"/>
      </w:r>
      <w:r w:rsidR="00843F03">
        <w:rPr>
          <w:rFonts w:ascii="Times New Roman" w:eastAsia="Times New Roman" w:hAnsi="Times New Roman" w:cs="Times New Roman"/>
          <w:i/>
          <w:sz w:val="24"/>
          <w:szCs w:val="24"/>
        </w:rPr>
        <w:t>74</w:t>
      </w:r>
      <w:r>
        <w:rPr>
          <w:rFonts w:ascii="Times New Roman" w:eastAsia="Times New Roman" w:hAnsi="Times New Roman" w:cs="Times New Roman"/>
          <w:i/>
          <w:sz w:val="24"/>
          <w:szCs w:val="24"/>
        </w:rPr>
        <w:fldChar w:fldCharType="end"/>
      </w:r>
      <w:r>
        <w:fldChar w:fldCharType="begin"/>
      </w:r>
      <w:r>
        <w:instrText xml:space="preserve"> HYPERLINK "http://paperpile.com/b/LBVidN/P6gr" \h </w:instrText>
      </w:r>
      <w:r>
        <w:fldChar w:fldCharType="separate"/>
      </w:r>
      <w:r w:rsidR="00843F03">
        <w:rPr>
          <w:rFonts w:ascii="Times New Roman" w:eastAsia="Times New Roman" w:hAnsi="Times New Roman" w:cs="Times New Roman"/>
          <w:sz w:val="24"/>
          <w:szCs w:val="24"/>
        </w:rPr>
        <w:t>(2), 126–135. https://doi.org/</w:t>
      </w:r>
      <w:r>
        <w:rPr>
          <w:rFonts w:ascii="Times New Roman" w:eastAsia="Times New Roman" w:hAnsi="Times New Roman" w:cs="Times New Roman"/>
          <w:sz w:val="24"/>
          <w:szCs w:val="24"/>
        </w:rPr>
        <w:fldChar w:fldCharType="end"/>
      </w:r>
      <w:r>
        <w:fldChar w:fldCharType="begin"/>
      </w:r>
      <w:r>
        <w:instrText xml:space="preserve"> HYPERLINK "http://dx.doi.org/10.1097/PSY.0b013e3182464dd1" \h </w:instrText>
      </w:r>
      <w:r>
        <w:fldChar w:fldCharType="separate"/>
      </w:r>
      <w:r w:rsidR="00843F03">
        <w:rPr>
          <w:rFonts w:ascii="Times New Roman" w:eastAsia="Times New Roman" w:hAnsi="Times New Roman" w:cs="Times New Roman"/>
          <w:sz w:val="24"/>
          <w:szCs w:val="24"/>
        </w:rPr>
        <w:t>10.1097/PSY.0b013e3182464dd1</w:t>
      </w:r>
      <w:r>
        <w:rPr>
          <w:rFonts w:ascii="Times New Roman" w:eastAsia="Times New Roman" w:hAnsi="Times New Roman" w:cs="Times New Roman"/>
          <w:sz w:val="24"/>
          <w:szCs w:val="24"/>
        </w:rPr>
        <w:fldChar w:fldCharType="end"/>
      </w:r>
    </w:p>
    <w:p w14:paraId="71F25BB7"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"http://paperpile.com/b/LBVidN/Y1cS" \h </w:instrText>
      </w:r>
      <w:r>
        <w:fldChar w:fldCharType="separate"/>
      </w:r>
      <w:r w:rsidR="00843F03">
        <w:rPr>
          <w:rFonts w:ascii="Times New Roman" w:eastAsia="Times New Roman" w:hAnsi="Times New Roman" w:cs="Times New Roman"/>
          <w:sz w:val="24"/>
          <w:szCs w:val="24"/>
        </w:rPr>
        <w:t xml:space="preserve">Ellison, N. B., Steinfield, C., &amp; Lampe, C. (2007). The benefits of Facebook “friends:” Social capital and college students’ use of online social network sites. </w:t>
      </w:r>
      <w:r>
        <w:rPr>
          <w:rFonts w:ascii="Times New Roman" w:eastAsia="Times New Roman" w:hAnsi="Times New Roman" w:cs="Times New Roman"/>
          <w:sz w:val="24"/>
          <w:szCs w:val="24"/>
        </w:rPr>
        <w:fldChar w:fldCharType="end"/>
      </w:r>
      <w:r>
        <w:fldChar w:fldCharType="begin"/>
      </w:r>
      <w:r>
        <w:instrText xml:space="preserve"> HYPERLINK "http://paperpile.com/b/LBVidN/Y1cS" \h </w:instrText>
      </w:r>
      <w:r>
        <w:fldChar w:fldCharType="separate"/>
      </w:r>
      <w:r w:rsidR="00843F03">
        <w:rPr>
          <w:rFonts w:ascii="Times New Roman" w:eastAsia="Times New Roman" w:hAnsi="Times New Roman" w:cs="Times New Roman"/>
          <w:i/>
          <w:sz w:val="24"/>
          <w:szCs w:val="24"/>
        </w:rPr>
        <w:t>Journal of Computer-Mediated Communication: JCMC</w:t>
      </w:r>
      <w:r>
        <w:rPr>
          <w:rFonts w:ascii="Times New Roman" w:eastAsia="Times New Roman" w:hAnsi="Times New Roman" w:cs="Times New Roman"/>
          <w:i/>
          <w:sz w:val="24"/>
          <w:szCs w:val="24"/>
        </w:rPr>
        <w:fldChar w:fldCharType="end"/>
      </w:r>
      <w:r>
        <w:fldChar w:fldCharType="begin"/>
      </w:r>
      <w:r>
        <w:instrText xml:space="preserve"> HYPERLINK "http://paperpile.com/b/LBVidN/Y1cS"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"http://paperpile.com/b/LBVidN/Y1cS" \h </w:instrText>
      </w:r>
      <w:r>
        <w:fldChar w:fldCharType="separate"/>
      </w:r>
      <w:r w:rsidR="00843F03">
        <w:rPr>
          <w:rFonts w:ascii="Times New Roman" w:eastAsia="Times New Roman" w:hAnsi="Times New Roman" w:cs="Times New Roman"/>
          <w:i/>
          <w:sz w:val="24"/>
          <w:szCs w:val="24"/>
        </w:rPr>
        <w:t>12</w:t>
      </w:r>
      <w:r>
        <w:rPr>
          <w:rFonts w:ascii="Times New Roman" w:eastAsia="Times New Roman" w:hAnsi="Times New Roman" w:cs="Times New Roman"/>
          <w:i/>
          <w:sz w:val="24"/>
          <w:szCs w:val="24"/>
        </w:rPr>
        <w:fldChar w:fldCharType="end"/>
      </w:r>
      <w:r>
        <w:fldChar w:fldCharType="begin"/>
      </w:r>
      <w:r>
        <w:instrText xml:space="preserve"> HYPERLINK "http://paperpile.com/b/LBVidN/Y1cS" \h </w:instrText>
      </w:r>
      <w:r>
        <w:fldChar w:fldCharType="separate"/>
      </w:r>
      <w:r w:rsidR="00843F03">
        <w:rPr>
          <w:rFonts w:ascii="Times New Roman" w:eastAsia="Times New Roman" w:hAnsi="Times New Roman" w:cs="Times New Roman"/>
          <w:sz w:val="24"/>
          <w:szCs w:val="24"/>
        </w:rPr>
        <w:t xml:space="preserve">(4), 1143–1168. </w:t>
      </w:r>
      <w:r>
        <w:rPr>
          <w:rFonts w:ascii="Times New Roman" w:eastAsia="Times New Roman" w:hAnsi="Times New Roman" w:cs="Times New Roman"/>
          <w:sz w:val="24"/>
          <w:szCs w:val="24"/>
        </w:rPr>
        <w:fldChar w:fldCharType="end"/>
      </w:r>
      <w:r>
        <w:fldChar w:fldCharType="begin"/>
      </w:r>
      <w:r>
        <w:instrText xml:space="preserve"> HYPERLINK "https://academic.oup.com/jcmc/article-abstract/12/4/1143/4582961" \h </w:instrText>
      </w:r>
      <w:r>
        <w:fldChar w:fldCharType="separate"/>
      </w:r>
      <w:r w:rsidR="00843F03">
        <w:rPr>
          <w:rFonts w:ascii="Times New Roman" w:eastAsia="Times New Roman" w:hAnsi="Times New Roman" w:cs="Times New Roman"/>
          <w:sz w:val="24"/>
          <w:szCs w:val="24"/>
        </w:rPr>
        <w:t>https://academic.oup.com/jcmc/article-abstract/12/4/1143/4582961</w:t>
      </w:r>
      <w:r>
        <w:rPr>
          <w:rFonts w:ascii="Times New Roman" w:eastAsia="Times New Roman" w:hAnsi="Times New Roman" w:cs="Times New Roman"/>
          <w:sz w:val="24"/>
          <w:szCs w:val="24"/>
        </w:rPr>
        <w:fldChar w:fldCharType="end"/>
      </w:r>
    </w:p>
    <w:p w14:paraId="79B56B1F"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"http://paperpile.com/b/LBVidN/p8Vqb" \h </w:instrText>
      </w:r>
      <w:r>
        <w:fldChar w:fldCharType="separate"/>
      </w:r>
      <w:r w:rsidR="00843F03">
        <w:rPr>
          <w:rFonts w:ascii="Times New Roman" w:eastAsia="Times New Roman" w:hAnsi="Times New Roman" w:cs="Times New Roman"/>
          <w:sz w:val="24"/>
          <w:szCs w:val="24"/>
        </w:rPr>
        <w:t xml:space="preserve">Faelens, L., Hoorelbeke, K., Soenens, B., Van Gaeveren, K., De Marez, L., De Raedt, R., &amp; Koster, E. H. W. (2021). Social media use and well-being: A prospective experience-sampling study. </w:t>
      </w:r>
      <w:r>
        <w:rPr>
          <w:rFonts w:ascii="Times New Roman" w:eastAsia="Times New Roman" w:hAnsi="Times New Roman" w:cs="Times New Roman"/>
          <w:sz w:val="24"/>
          <w:szCs w:val="24"/>
        </w:rPr>
        <w:fldChar w:fldCharType="end"/>
      </w:r>
      <w:r>
        <w:fldChar w:fldCharType="begin"/>
      </w:r>
      <w:r>
        <w:instrText xml:space="preserve"> HYPERLINK "http://paperpile.com/b/LBVidN/p8Vqb" \h </w:instrText>
      </w:r>
      <w:r>
        <w:fldChar w:fldCharType="separate"/>
      </w:r>
      <w:r w:rsidR="00843F03">
        <w:rPr>
          <w:rFonts w:ascii="Times New Roman" w:eastAsia="Times New Roman" w:hAnsi="Times New Roman" w:cs="Times New Roman"/>
          <w:i/>
          <w:sz w:val="24"/>
          <w:szCs w:val="24"/>
        </w:rPr>
        <w:t>Computers in Human Behavior</w:t>
      </w:r>
      <w:r>
        <w:rPr>
          <w:rFonts w:ascii="Times New Roman" w:eastAsia="Times New Roman" w:hAnsi="Times New Roman" w:cs="Times New Roman"/>
          <w:i/>
          <w:sz w:val="24"/>
          <w:szCs w:val="24"/>
        </w:rPr>
        <w:fldChar w:fldCharType="end"/>
      </w:r>
      <w:r>
        <w:fldChar w:fldCharType="begin"/>
      </w:r>
      <w:r>
        <w:instrText xml:space="preserve"> HYPERLINK "http://paperpile.com/b/LBVidN/p8Vqb"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"http://paperpile.com/b/LBVidN/p8Vqb" \h </w:instrText>
      </w:r>
      <w:r>
        <w:fldChar w:fldCharType="separate"/>
      </w:r>
      <w:r w:rsidR="00843F03">
        <w:rPr>
          <w:rFonts w:ascii="Times New Roman" w:eastAsia="Times New Roman" w:hAnsi="Times New Roman" w:cs="Times New Roman"/>
          <w:i/>
          <w:sz w:val="24"/>
          <w:szCs w:val="24"/>
        </w:rPr>
        <w:t>114</w:t>
      </w:r>
      <w:r>
        <w:rPr>
          <w:rFonts w:ascii="Times New Roman" w:eastAsia="Times New Roman" w:hAnsi="Times New Roman" w:cs="Times New Roman"/>
          <w:i/>
          <w:sz w:val="24"/>
          <w:szCs w:val="24"/>
        </w:rPr>
        <w:fldChar w:fldCharType="end"/>
      </w:r>
      <w:r>
        <w:fldChar w:fldCharType="begin"/>
      </w:r>
      <w:r>
        <w:instrText xml:space="preserve"> HYPERLINK "http://paperpile.com/b/LBVidN/p8Vqb" \h </w:instrText>
      </w:r>
      <w:r>
        <w:fldChar w:fldCharType="separate"/>
      </w:r>
      <w:r w:rsidR="00843F03">
        <w:rPr>
          <w:rFonts w:ascii="Times New Roman" w:eastAsia="Times New Roman" w:hAnsi="Times New Roman" w:cs="Times New Roman"/>
          <w:sz w:val="24"/>
          <w:szCs w:val="24"/>
        </w:rPr>
        <w:t>, 106510. https://doi.org/</w:t>
      </w:r>
      <w:r>
        <w:rPr>
          <w:rFonts w:ascii="Times New Roman" w:eastAsia="Times New Roman" w:hAnsi="Times New Roman" w:cs="Times New Roman"/>
          <w:sz w:val="24"/>
          <w:szCs w:val="24"/>
        </w:rPr>
        <w:fldChar w:fldCharType="end"/>
      </w:r>
      <w:r>
        <w:fldChar w:fldCharType="begin"/>
      </w:r>
      <w:r>
        <w:instrText xml:space="preserve"> HYPERLINK "http://dx.doi.org/10.1016/j.chb.2020.106510" \h </w:instrText>
      </w:r>
      <w:r>
        <w:fldChar w:fldCharType="separate"/>
      </w:r>
      <w:r w:rsidR="00843F03">
        <w:rPr>
          <w:rFonts w:ascii="Times New Roman" w:eastAsia="Times New Roman" w:hAnsi="Times New Roman" w:cs="Times New Roman"/>
          <w:sz w:val="24"/>
          <w:szCs w:val="24"/>
        </w:rPr>
        <w:t>10.1016/j.chb.2020.106510</w:t>
      </w:r>
      <w:r>
        <w:rPr>
          <w:rFonts w:ascii="Times New Roman" w:eastAsia="Times New Roman" w:hAnsi="Times New Roman" w:cs="Times New Roman"/>
          <w:sz w:val="24"/>
          <w:szCs w:val="24"/>
        </w:rPr>
        <w:fldChar w:fldCharType="end"/>
      </w:r>
    </w:p>
    <w:p w14:paraId="3FDB8DE8"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"http://paperpile.com/b/LBVidN/bwZNE" \h </w:instrText>
      </w:r>
      <w:r>
        <w:fldChar w:fldCharType="separate"/>
      </w:r>
      <w:r w:rsidR="00843F03">
        <w:rPr>
          <w:rFonts w:ascii="Times New Roman" w:eastAsia="Times New Roman" w:hAnsi="Times New Roman" w:cs="Times New Roman"/>
          <w:sz w:val="24"/>
          <w:szCs w:val="24"/>
        </w:rPr>
        <w:t xml:space="preserve">Falk, E. B., Cascio, C. N., O’Donnell, M. B., Carp, J., Tinney, F. J., Bingham, C. R., Shope, J. T., Ouimet, M. C., Pradhan, A. K., &amp; Simons-Morton, B. G. (2014). Neural responses to </w:t>
      </w:r>
      <w:r w:rsidR="00843F03">
        <w:rPr>
          <w:rFonts w:ascii="Times New Roman" w:eastAsia="Times New Roman" w:hAnsi="Times New Roman" w:cs="Times New Roman"/>
          <w:sz w:val="24"/>
          <w:szCs w:val="24"/>
        </w:rPr>
        <w:lastRenderedPageBreak/>
        <w:t xml:space="preserve">exclusion predict susceptibility to social influence. </w:t>
      </w:r>
      <w:r>
        <w:rPr>
          <w:rFonts w:ascii="Times New Roman" w:eastAsia="Times New Roman" w:hAnsi="Times New Roman" w:cs="Times New Roman"/>
          <w:sz w:val="24"/>
          <w:szCs w:val="24"/>
        </w:rPr>
        <w:fldChar w:fldCharType="end"/>
      </w:r>
      <w:r>
        <w:fldChar w:fldCharType="begin"/>
      </w:r>
      <w:r>
        <w:instrText xml:space="preserve"> HYPERLINK "http://paperpile.com/b/LBVidN/bwZNE" \h </w:instrText>
      </w:r>
      <w:r>
        <w:fldChar w:fldCharType="separate"/>
      </w:r>
      <w:r w:rsidR="00843F03">
        <w:rPr>
          <w:rFonts w:ascii="Times New Roman" w:eastAsia="Times New Roman" w:hAnsi="Times New Roman" w:cs="Times New Roman"/>
          <w:i/>
          <w:sz w:val="24"/>
          <w:szCs w:val="24"/>
        </w:rPr>
        <w:t>The Journal of Adolescent Health: Official Publication of the Society for Adolescent Medicine</w:t>
      </w:r>
      <w:r>
        <w:rPr>
          <w:rFonts w:ascii="Times New Roman" w:eastAsia="Times New Roman" w:hAnsi="Times New Roman" w:cs="Times New Roman"/>
          <w:i/>
          <w:sz w:val="24"/>
          <w:szCs w:val="24"/>
        </w:rPr>
        <w:fldChar w:fldCharType="end"/>
      </w:r>
      <w:r>
        <w:fldChar w:fldCharType="begin"/>
      </w:r>
      <w:r>
        <w:instrText xml:space="preserve"> HYPERLINK "http://paperpile.com/b/LBVidN/bwZNE"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"http://paperpile.com/b/LBVidN/bwZNE" \h </w:instrText>
      </w:r>
      <w:r>
        <w:fldChar w:fldCharType="separate"/>
      </w:r>
      <w:r w:rsidR="00843F03">
        <w:rPr>
          <w:rFonts w:ascii="Times New Roman" w:eastAsia="Times New Roman" w:hAnsi="Times New Roman" w:cs="Times New Roman"/>
          <w:i/>
          <w:sz w:val="24"/>
          <w:szCs w:val="24"/>
        </w:rPr>
        <w:t>54</w:t>
      </w:r>
      <w:r>
        <w:rPr>
          <w:rFonts w:ascii="Times New Roman" w:eastAsia="Times New Roman" w:hAnsi="Times New Roman" w:cs="Times New Roman"/>
          <w:i/>
          <w:sz w:val="24"/>
          <w:szCs w:val="24"/>
        </w:rPr>
        <w:fldChar w:fldCharType="end"/>
      </w:r>
      <w:r>
        <w:fldChar w:fldCharType="begin"/>
      </w:r>
      <w:r>
        <w:instrText xml:space="preserve"> HYPERLINK "http://paperpile.com/b/LBVidN/bwZNE" \h </w:instrText>
      </w:r>
      <w:r>
        <w:fldChar w:fldCharType="separate"/>
      </w:r>
      <w:r w:rsidR="00843F03">
        <w:rPr>
          <w:rFonts w:ascii="Times New Roman" w:eastAsia="Times New Roman" w:hAnsi="Times New Roman" w:cs="Times New Roman"/>
          <w:sz w:val="24"/>
          <w:szCs w:val="24"/>
        </w:rPr>
        <w:t>(5 0), S22–S31. https://doi.org/</w:t>
      </w:r>
      <w:r>
        <w:rPr>
          <w:rFonts w:ascii="Times New Roman" w:eastAsia="Times New Roman" w:hAnsi="Times New Roman" w:cs="Times New Roman"/>
          <w:sz w:val="24"/>
          <w:szCs w:val="24"/>
        </w:rPr>
        <w:fldChar w:fldCharType="end"/>
      </w:r>
      <w:r>
        <w:fldChar w:fldCharType="begin"/>
      </w:r>
      <w:r>
        <w:instrText xml:space="preserve"> HYPERLINK "http://dx.doi.org/10.1016/j.jadohealth.2013.12.035" \h </w:instrText>
      </w:r>
      <w:r>
        <w:fldChar w:fldCharType="separate"/>
      </w:r>
      <w:r w:rsidR="00843F03">
        <w:rPr>
          <w:rFonts w:ascii="Times New Roman" w:eastAsia="Times New Roman" w:hAnsi="Times New Roman" w:cs="Times New Roman"/>
          <w:sz w:val="24"/>
          <w:szCs w:val="24"/>
        </w:rPr>
        <w:t>10.1016/j.jadohealth.2013.12.035</w:t>
      </w:r>
      <w:r>
        <w:rPr>
          <w:rFonts w:ascii="Times New Roman" w:eastAsia="Times New Roman" w:hAnsi="Times New Roman" w:cs="Times New Roman"/>
          <w:sz w:val="24"/>
          <w:szCs w:val="24"/>
        </w:rPr>
        <w:fldChar w:fldCharType="end"/>
      </w:r>
    </w:p>
    <w:p w14:paraId="64DFCAAE"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"http://paperpile.com/b/LBVidN/pPgPG" \h </w:instrText>
      </w:r>
      <w:r>
        <w:fldChar w:fldCharType="separate"/>
      </w:r>
      <w:r w:rsidR="00843F03">
        <w:rPr>
          <w:rFonts w:ascii="Times New Roman" w:eastAsia="Times New Roman" w:hAnsi="Times New Roman" w:cs="Times New Roman"/>
          <w:sz w:val="24"/>
          <w:szCs w:val="24"/>
        </w:rPr>
        <w:t xml:space="preserve">Frith, C. D., &amp; Frith, U. (2012). Mechanisms of social cognition. </w:t>
      </w:r>
      <w:r>
        <w:rPr>
          <w:rFonts w:ascii="Times New Roman" w:eastAsia="Times New Roman" w:hAnsi="Times New Roman" w:cs="Times New Roman"/>
          <w:sz w:val="24"/>
          <w:szCs w:val="24"/>
        </w:rPr>
        <w:fldChar w:fldCharType="end"/>
      </w:r>
      <w:r>
        <w:fldChar w:fldCharType="begin"/>
      </w:r>
      <w:r>
        <w:instrText xml:space="preserve"> HYPERLINK "http://paperpile.com/b/LBVidN/pPgPG" \h </w:instrText>
      </w:r>
      <w:r>
        <w:fldChar w:fldCharType="separate"/>
      </w:r>
      <w:r w:rsidR="00843F03">
        <w:rPr>
          <w:rFonts w:ascii="Times New Roman" w:eastAsia="Times New Roman" w:hAnsi="Times New Roman" w:cs="Times New Roman"/>
          <w:i/>
          <w:sz w:val="24"/>
          <w:szCs w:val="24"/>
        </w:rPr>
        <w:t>Annual Review of Psychology</w:t>
      </w:r>
      <w:r>
        <w:rPr>
          <w:rFonts w:ascii="Times New Roman" w:eastAsia="Times New Roman" w:hAnsi="Times New Roman" w:cs="Times New Roman"/>
          <w:i/>
          <w:sz w:val="24"/>
          <w:szCs w:val="24"/>
        </w:rPr>
        <w:fldChar w:fldCharType="end"/>
      </w:r>
      <w:r>
        <w:fldChar w:fldCharType="begin"/>
      </w:r>
      <w:r>
        <w:instrText xml:space="preserve"> HYPERLINK "http://paperpile.com/b/LBVidN/pPgPG"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"http://paperpile.com/b/LBVidN/pPgPG" \h </w:instrText>
      </w:r>
      <w:r>
        <w:fldChar w:fldCharType="separate"/>
      </w:r>
      <w:r w:rsidR="00843F03">
        <w:rPr>
          <w:rFonts w:ascii="Times New Roman" w:eastAsia="Times New Roman" w:hAnsi="Times New Roman" w:cs="Times New Roman"/>
          <w:i/>
          <w:sz w:val="24"/>
          <w:szCs w:val="24"/>
        </w:rPr>
        <w:t>63</w:t>
      </w:r>
      <w:r>
        <w:rPr>
          <w:rFonts w:ascii="Times New Roman" w:eastAsia="Times New Roman" w:hAnsi="Times New Roman" w:cs="Times New Roman"/>
          <w:i/>
          <w:sz w:val="24"/>
          <w:szCs w:val="24"/>
        </w:rPr>
        <w:fldChar w:fldCharType="end"/>
      </w:r>
      <w:r>
        <w:fldChar w:fldCharType="begin"/>
      </w:r>
      <w:r>
        <w:instrText xml:space="preserve"> HYPERLINK "http://paperpile.com/b/LBVidN/pPgPG" \h </w:instrText>
      </w:r>
      <w:r>
        <w:fldChar w:fldCharType="separate"/>
      </w:r>
      <w:r w:rsidR="00843F03">
        <w:rPr>
          <w:rFonts w:ascii="Times New Roman" w:eastAsia="Times New Roman" w:hAnsi="Times New Roman" w:cs="Times New Roman"/>
          <w:sz w:val="24"/>
          <w:szCs w:val="24"/>
        </w:rPr>
        <w:t>, 287–313. https://doi.org/</w:t>
      </w:r>
      <w:r>
        <w:rPr>
          <w:rFonts w:ascii="Times New Roman" w:eastAsia="Times New Roman" w:hAnsi="Times New Roman" w:cs="Times New Roman"/>
          <w:sz w:val="24"/>
          <w:szCs w:val="24"/>
        </w:rPr>
        <w:fldChar w:fldCharType="end"/>
      </w:r>
      <w:r>
        <w:fldChar w:fldCharType="begin"/>
      </w:r>
      <w:r>
        <w:instrText xml:space="preserve"> HYPERLINK "http://dx.doi.org/10.1146/annurev-psych-120710-100449" \h </w:instrText>
      </w:r>
      <w:r>
        <w:fldChar w:fldCharType="separate"/>
      </w:r>
      <w:r w:rsidR="00843F03">
        <w:rPr>
          <w:rFonts w:ascii="Times New Roman" w:eastAsia="Times New Roman" w:hAnsi="Times New Roman" w:cs="Times New Roman"/>
          <w:sz w:val="24"/>
          <w:szCs w:val="24"/>
        </w:rPr>
        <w:t>10.1146/annurev-psych-120710-100449</w:t>
      </w:r>
      <w:r>
        <w:rPr>
          <w:rFonts w:ascii="Times New Roman" w:eastAsia="Times New Roman" w:hAnsi="Times New Roman" w:cs="Times New Roman"/>
          <w:sz w:val="24"/>
          <w:szCs w:val="24"/>
        </w:rPr>
        <w:fldChar w:fldCharType="end"/>
      </w:r>
    </w:p>
    <w:p w14:paraId="786F6766"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"http://paperpile.com/b/LBVidN/0fq8" \h </w:instrText>
      </w:r>
      <w:r>
        <w:fldChar w:fldCharType="separate"/>
      </w:r>
      <w:r w:rsidR="00843F03">
        <w:rPr>
          <w:rFonts w:ascii="Times New Roman" w:eastAsia="Times New Roman" w:hAnsi="Times New Roman" w:cs="Times New Roman"/>
          <w:sz w:val="24"/>
          <w:szCs w:val="24"/>
        </w:rPr>
        <w:t xml:space="preserve">Gerber, J. P., Chang, S.-H., &amp; Reimel, H. (2017). Construct validity of Williams’ ostracism needs threat scale. </w:t>
      </w:r>
      <w:r>
        <w:rPr>
          <w:rFonts w:ascii="Times New Roman" w:eastAsia="Times New Roman" w:hAnsi="Times New Roman" w:cs="Times New Roman"/>
          <w:sz w:val="24"/>
          <w:szCs w:val="24"/>
        </w:rPr>
        <w:fldChar w:fldCharType="end"/>
      </w:r>
      <w:r>
        <w:fldChar w:fldCharType="begin"/>
      </w:r>
      <w:r>
        <w:instrText xml:space="preserve"> HYPERLINK "http://paperpile.com/b/LBVidN/0fq8" \h </w:instrText>
      </w:r>
      <w:r>
        <w:fldChar w:fldCharType="separate"/>
      </w:r>
      <w:r w:rsidR="00843F03">
        <w:rPr>
          <w:rFonts w:ascii="Times New Roman" w:eastAsia="Times New Roman" w:hAnsi="Times New Roman" w:cs="Times New Roman"/>
          <w:i/>
          <w:sz w:val="24"/>
          <w:szCs w:val="24"/>
        </w:rPr>
        <w:t>Personality and Individual Differences</w:t>
      </w:r>
      <w:r>
        <w:rPr>
          <w:rFonts w:ascii="Times New Roman" w:eastAsia="Times New Roman" w:hAnsi="Times New Roman" w:cs="Times New Roman"/>
          <w:i/>
          <w:sz w:val="24"/>
          <w:szCs w:val="24"/>
        </w:rPr>
        <w:fldChar w:fldCharType="end"/>
      </w:r>
      <w:r>
        <w:fldChar w:fldCharType="begin"/>
      </w:r>
      <w:r>
        <w:instrText xml:space="preserve"> HYPERLINK "http://paperpile.com/b/LBVidN/0fq8"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"http://paperpile.com/b/LBVidN/0fq8" \h </w:instrText>
      </w:r>
      <w:r>
        <w:fldChar w:fldCharType="separate"/>
      </w:r>
      <w:r w:rsidR="00843F03">
        <w:rPr>
          <w:rFonts w:ascii="Times New Roman" w:eastAsia="Times New Roman" w:hAnsi="Times New Roman" w:cs="Times New Roman"/>
          <w:i/>
          <w:sz w:val="24"/>
          <w:szCs w:val="24"/>
        </w:rPr>
        <w:t>115</w:t>
      </w:r>
      <w:r>
        <w:rPr>
          <w:rFonts w:ascii="Times New Roman" w:eastAsia="Times New Roman" w:hAnsi="Times New Roman" w:cs="Times New Roman"/>
          <w:i/>
          <w:sz w:val="24"/>
          <w:szCs w:val="24"/>
        </w:rPr>
        <w:fldChar w:fldCharType="end"/>
      </w:r>
      <w:r>
        <w:fldChar w:fldCharType="begin"/>
      </w:r>
      <w:r>
        <w:instrText xml:space="preserve"> HYPERLINK "http://paperpile.com/b/LBVidN/0fq8" \h </w:instrText>
      </w:r>
      <w:r>
        <w:fldChar w:fldCharType="separate"/>
      </w:r>
      <w:r w:rsidR="00843F03">
        <w:rPr>
          <w:rFonts w:ascii="Times New Roman" w:eastAsia="Times New Roman" w:hAnsi="Times New Roman" w:cs="Times New Roman"/>
          <w:sz w:val="24"/>
          <w:szCs w:val="24"/>
        </w:rPr>
        <w:t>, 50–53. https://doi.org/</w:t>
      </w:r>
      <w:r>
        <w:rPr>
          <w:rFonts w:ascii="Times New Roman" w:eastAsia="Times New Roman" w:hAnsi="Times New Roman" w:cs="Times New Roman"/>
          <w:sz w:val="24"/>
          <w:szCs w:val="24"/>
        </w:rPr>
        <w:fldChar w:fldCharType="end"/>
      </w:r>
      <w:r>
        <w:fldChar w:fldCharType="begin"/>
      </w:r>
      <w:r>
        <w:instrText xml:space="preserve"> HYPERLINK "http://dx.doi.org/10.1016/j.paid.2016.07.008" \h </w:instrText>
      </w:r>
      <w:r>
        <w:fldChar w:fldCharType="separate"/>
      </w:r>
      <w:r w:rsidR="00843F03">
        <w:rPr>
          <w:rFonts w:ascii="Times New Roman" w:eastAsia="Times New Roman" w:hAnsi="Times New Roman" w:cs="Times New Roman"/>
          <w:sz w:val="24"/>
          <w:szCs w:val="24"/>
        </w:rPr>
        <w:t>10.1016/j.paid.2016.07.008</w:t>
      </w:r>
      <w:r>
        <w:rPr>
          <w:rFonts w:ascii="Times New Roman" w:eastAsia="Times New Roman" w:hAnsi="Times New Roman" w:cs="Times New Roman"/>
          <w:sz w:val="24"/>
          <w:szCs w:val="24"/>
        </w:rPr>
        <w:fldChar w:fldCharType="end"/>
      </w:r>
    </w:p>
    <w:p w14:paraId="64DEAD5D"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"http://paperpile.com/b/LBVidN/RurVK" \h </w:instrText>
      </w:r>
      <w:r>
        <w:fldChar w:fldCharType="separate"/>
      </w:r>
      <w:r w:rsidR="00843F03">
        <w:rPr>
          <w:rFonts w:ascii="Times New Roman" w:eastAsia="Times New Roman" w:hAnsi="Times New Roman" w:cs="Times New Roman"/>
          <w:sz w:val="24"/>
          <w:szCs w:val="24"/>
        </w:rPr>
        <w:t xml:space="preserve">Grieve, R., Indian, M., Witteveen, K., Anne Tolan, G., &amp; Marrington, J. (2013). Face-to-face or Facebook: Can social connectedness be derived online? </w:t>
      </w:r>
      <w:r>
        <w:rPr>
          <w:rFonts w:ascii="Times New Roman" w:eastAsia="Times New Roman" w:hAnsi="Times New Roman" w:cs="Times New Roman"/>
          <w:sz w:val="24"/>
          <w:szCs w:val="24"/>
        </w:rPr>
        <w:fldChar w:fldCharType="end"/>
      </w:r>
      <w:r>
        <w:fldChar w:fldCharType="begin"/>
      </w:r>
      <w:r>
        <w:instrText xml:space="preserve"> HYPERLINK "http://paperpile.com/b/LBVidN/RurVK" \h </w:instrText>
      </w:r>
      <w:r>
        <w:fldChar w:fldCharType="separate"/>
      </w:r>
      <w:r w:rsidR="00843F03">
        <w:rPr>
          <w:rFonts w:ascii="Times New Roman" w:eastAsia="Times New Roman" w:hAnsi="Times New Roman" w:cs="Times New Roman"/>
          <w:i/>
          <w:sz w:val="24"/>
          <w:szCs w:val="24"/>
        </w:rPr>
        <w:t>Computers in Human Behavior</w:t>
      </w:r>
      <w:r>
        <w:rPr>
          <w:rFonts w:ascii="Times New Roman" w:eastAsia="Times New Roman" w:hAnsi="Times New Roman" w:cs="Times New Roman"/>
          <w:i/>
          <w:sz w:val="24"/>
          <w:szCs w:val="24"/>
        </w:rPr>
        <w:fldChar w:fldCharType="end"/>
      </w:r>
      <w:r>
        <w:fldChar w:fldCharType="begin"/>
      </w:r>
      <w:r>
        <w:instrText xml:space="preserve"> HYPERLINK "http://paperpile.com/b/LBVidN/RurVK"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"http://paperpile.com/b/LBVidN/RurVK" \h </w:instrText>
      </w:r>
      <w:r>
        <w:fldChar w:fldCharType="separate"/>
      </w:r>
      <w:r w:rsidR="00843F03">
        <w:rPr>
          <w:rFonts w:ascii="Times New Roman" w:eastAsia="Times New Roman" w:hAnsi="Times New Roman" w:cs="Times New Roman"/>
          <w:i/>
          <w:sz w:val="24"/>
          <w:szCs w:val="24"/>
        </w:rPr>
        <w:t>29</w:t>
      </w:r>
      <w:r>
        <w:rPr>
          <w:rFonts w:ascii="Times New Roman" w:eastAsia="Times New Roman" w:hAnsi="Times New Roman" w:cs="Times New Roman"/>
          <w:i/>
          <w:sz w:val="24"/>
          <w:szCs w:val="24"/>
        </w:rPr>
        <w:fldChar w:fldCharType="end"/>
      </w:r>
      <w:r>
        <w:fldChar w:fldCharType="begin"/>
      </w:r>
      <w:r>
        <w:instrText xml:space="preserve"> HYPERLINK "http://paperpile.com/b/LBVidN/RurVK" \h </w:instrText>
      </w:r>
      <w:r>
        <w:fldChar w:fldCharType="separate"/>
      </w:r>
      <w:r w:rsidR="00843F03">
        <w:rPr>
          <w:rFonts w:ascii="Times New Roman" w:eastAsia="Times New Roman" w:hAnsi="Times New Roman" w:cs="Times New Roman"/>
          <w:sz w:val="24"/>
          <w:szCs w:val="24"/>
        </w:rPr>
        <w:t>(3), 604–609. https://doi.org/</w:t>
      </w:r>
      <w:r>
        <w:rPr>
          <w:rFonts w:ascii="Times New Roman" w:eastAsia="Times New Roman" w:hAnsi="Times New Roman" w:cs="Times New Roman"/>
          <w:sz w:val="24"/>
          <w:szCs w:val="24"/>
        </w:rPr>
        <w:fldChar w:fldCharType="end"/>
      </w:r>
      <w:r>
        <w:fldChar w:fldCharType="begin"/>
      </w:r>
      <w:r>
        <w:instrText xml:space="preserve"> HYPERLINK "http://dx.doi.org/10.1016/j.chb.2012.11.017" \h </w:instrText>
      </w:r>
      <w:r>
        <w:fldChar w:fldCharType="separate"/>
      </w:r>
      <w:r w:rsidR="00843F03">
        <w:rPr>
          <w:rFonts w:ascii="Times New Roman" w:eastAsia="Times New Roman" w:hAnsi="Times New Roman" w:cs="Times New Roman"/>
          <w:sz w:val="24"/>
          <w:szCs w:val="24"/>
        </w:rPr>
        <w:t>10.1016/j.chb.2012.11.017</w:t>
      </w:r>
      <w:r>
        <w:rPr>
          <w:rFonts w:ascii="Times New Roman" w:eastAsia="Times New Roman" w:hAnsi="Times New Roman" w:cs="Times New Roman"/>
          <w:sz w:val="24"/>
          <w:szCs w:val="24"/>
        </w:rPr>
        <w:fldChar w:fldCharType="end"/>
      </w:r>
    </w:p>
    <w:p w14:paraId="4DADA59F"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"http://paperpile.com/b/LBVidN/zXMV5" \h </w:instrText>
      </w:r>
      <w:r>
        <w:fldChar w:fldCharType="separate"/>
      </w:r>
      <w:r w:rsidR="00843F03">
        <w:rPr>
          <w:rFonts w:ascii="Times New Roman" w:eastAsia="Times New Roman" w:hAnsi="Times New Roman" w:cs="Times New Roman"/>
          <w:sz w:val="24"/>
          <w:szCs w:val="24"/>
        </w:rPr>
        <w:t xml:space="preserve">Grieve, R., &amp; Kemp, N. (2015). Individual differences predicting social connectedness derived from Facebook: Some unexpected findings. </w:t>
      </w:r>
      <w:r>
        <w:rPr>
          <w:rFonts w:ascii="Times New Roman" w:eastAsia="Times New Roman" w:hAnsi="Times New Roman" w:cs="Times New Roman"/>
          <w:sz w:val="24"/>
          <w:szCs w:val="24"/>
        </w:rPr>
        <w:fldChar w:fldCharType="end"/>
      </w:r>
      <w:r>
        <w:fldChar w:fldCharType="begin"/>
      </w:r>
      <w:r>
        <w:instrText xml:space="preserve"> HYPERLINK "http://paperpile.com/b/LBVidN/zXMV5" \h </w:instrText>
      </w:r>
      <w:r>
        <w:fldChar w:fldCharType="separate"/>
      </w:r>
      <w:r w:rsidR="00843F03">
        <w:rPr>
          <w:rFonts w:ascii="Times New Roman" w:eastAsia="Times New Roman" w:hAnsi="Times New Roman" w:cs="Times New Roman"/>
          <w:i/>
          <w:sz w:val="24"/>
          <w:szCs w:val="24"/>
        </w:rPr>
        <w:t>Computers in Human Behavior</w:t>
      </w:r>
      <w:r>
        <w:rPr>
          <w:rFonts w:ascii="Times New Roman" w:eastAsia="Times New Roman" w:hAnsi="Times New Roman" w:cs="Times New Roman"/>
          <w:i/>
          <w:sz w:val="24"/>
          <w:szCs w:val="24"/>
        </w:rPr>
        <w:fldChar w:fldCharType="end"/>
      </w:r>
      <w:r>
        <w:fldChar w:fldCharType="begin"/>
      </w:r>
      <w:r>
        <w:instrText xml:space="preserve"> HYPERLINK "http://paperpile.com/b/LBVidN/zXMV5"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"http://paperpile.com/b/LBVidN/zXMV5" \h </w:instrText>
      </w:r>
      <w:r>
        <w:fldChar w:fldCharType="separate"/>
      </w:r>
      <w:r w:rsidR="00843F03">
        <w:rPr>
          <w:rFonts w:ascii="Times New Roman" w:eastAsia="Times New Roman" w:hAnsi="Times New Roman" w:cs="Times New Roman"/>
          <w:i/>
          <w:sz w:val="24"/>
          <w:szCs w:val="24"/>
        </w:rPr>
        <w:t>51</w:t>
      </w:r>
      <w:r>
        <w:rPr>
          <w:rFonts w:ascii="Times New Roman" w:eastAsia="Times New Roman" w:hAnsi="Times New Roman" w:cs="Times New Roman"/>
          <w:i/>
          <w:sz w:val="24"/>
          <w:szCs w:val="24"/>
        </w:rPr>
        <w:fldChar w:fldCharType="end"/>
      </w:r>
      <w:r>
        <w:fldChar w:fldCharType="begin"/>
      </w:r>
      <w:r>
        <w:instrText xml:space="preserve"> HYPERLINK "http://paperpile.com/b/LBVidN/zXMV5" \h </w:instrText>
      </w:r>
      <w:r>
        <w:fldChar w:fldCharType="separate"/>
      </w:r>
      <w:r w:rsidR="00843F03">
        <w:rPr>
          <w:rFonts w:ascii="Times New Roman" w:eastAsia="Times New Roman" w:hAnsi="Times New Roman" w:cs="Times New Roman"/>
          <w:sz w:val="24"/>
          <w:szCs w:val="24"/>
        </w:rPr>
        <w:t>, 239–243. https://doi.org/</w:t>
      </w:r>
      <w:r>
        <w:rPr>
          <w:rFonts w:ascii="Times New Roman" w:eastAsia="Times New Roman" w:hAnsi="Times New Roman" w:cs="Times New Roman"/>
          <w:sz w:val="24"/>
          <w:szCs w:val="24"/>
        </w:rPr>
        <w:fldChar w:fldCharType="end"/>
      </w:r>
      <w:r>
        <w:fldChar w:fldCharType="begin"/>
      </w:r>
      <w:r>
        <w:instrText xml:space="preserve"> HYPERLINK "http://dx.doi.org/10.1016/j.chb.2015.04.034" \h </w:instrText>
      </w:r>
      <w:r>
        <w:fldChar w:fldCharType="separate"/>
      </w:r>
      <w:r w:rsidR="00843F03">
        <w:rPr>
          <w:rFonts w:ascii="Times New Roman" w:eastAsia="Times New Roman" w:hAnsi="Times New Roman" w:cs="Times New Roman"/>
          <w:sz w:val="24"/>
          <w:szCs w:val="24"/>
        </w:rPr>
        <w:t>10.1016/j.chb.2015.04.034</w:t>
      </w:r>
      <w:r>
        <w:rPr>
          <w:rFonts w:ascii="Times New Roman" w:eastAsia="Times New Roman" w:hAnsi="Times New Roman" w:cs="Times New Roman"/>
          <w:sz w:val="24"/>
          <w:szCs w:val="24"/>
        </w:rPr>
        <w:fldChar w:fldCharType="end"/>
      </w:r>
    </w:p>
    <w:p w14:paraId="19B7A0A0"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"http://paperpile.com/b/LBVidN/4y84" \h </w:instrText>
      </w:r>
      <w:r>
        <w:fldChar w:fldCharType="separate"/>
      </w:r>
      <w:r w:rsidR="00843F03">
        <w:rPr>
          <w:rFonts w:ascii="Times New Roman" w:eastAsia="Times New Roman" w:hAnsi="Times New Roman" w:cs="Times New Roman"/>
          <w:sz w:val="24"/>
          <w:szCs w:val="24"/>
        </w:rPr>
        <w:t xml:space="preserve">Gross, E. F. (2009). Logging on, bouncing back: an experimental investigation of online communication following social exclusion. </w:t>
      </w:r>
      <w:r>
        <w:rPr>
          <w:rFonts w:ascii="Times New Roman" w:eastAsia="Times New Roman" w:hAnsi="Times New Roman" w:cs="Times New Roman"/>
          <w:sz w:val="24"/>
          <w:szCs w:val="24"/>
        </w:rPr>
        <w:fldChar w:fldCharType="end"/>
      </w:r>
      <w:r>
        <w:fldChar w:fldCharType="begin"/>
      </w:r>
      <w:r>
        <w:instrText xml:space="preserve"> HYPERLINK "http://paperpile.com/b/LBVidN/4y84" \h </w:instrText>
      </w:r>
      <w:r>
        <w:fldChar w:fldCharType="separate"/>
      </w:r>
      <w:r w:rsidR="00843F03">
        <w:rPr>
          <w:rFonts w:ascii="Times New Roman" w:eastAsia="Times New Roman" w:hAnsi="Times New Roman" w:cs="Times New Roman"/>
          <w:i/>
          <w:sz w:val="24"/>
          <w:szCs w:val="24"/>
        </w:rPr>
        <w:t>Developmental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"http://paperpile.com/b/LBVidN/4y84"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"http://paperpile.com/b/LBVidN/4y84" \h </w:instrText>
      </w:r>
      <w:r>
        <w:fldChar w:fldCharType="separate"/>
      </w:r>
      <w:r w:rsidR="00843F03">
        <w:rPr>
          <w:rFonts w:ascii="Times New Roman" w:eastAsia="Times New Roman" w:hAnsi="Times New Roman" w:cs="Times New Roman"/>
          <w:i/>
          <w:sz w:val="24"/>
          <w:szCs w:val="24"/>
        </w:rPr>
        <w:t>45</w:t>
      </w:r>
      <w:r>
        <w:rPr>
          <w:rFonts w:ascii="Times New Roman" w:eastAsia="Times New Roman" w:hAnsi="Times New Roman" w:cs="Times New Roman"/>
          <w:i/>
          <w:sz w:val="24"/>
          <w:szCs w:val="24"/>
        </w:rPr>
        <w:fldChar w:fldCharType="end"/>
      </w:r>
      <w:r>
        <w:fldChar w:fldCharType="begin"/>
      </w:r>
      <w:r>
        <w:instrText xml:space="preserve"> HYPERLINK "http://paperpile.com/b/LBVidN/4y84" \h </w:instrText>
      </w:r>
      <w:r>
        <w:fldChar w:fldCharType="separate"/>
      </w:r>
      <w:r w:rsidR="00843F03">
        <w:rPr>
          <w:rFonts w:ascii="Times New Roman" w:eastAsia="Times New Roman" w:hAnsi="Times New Roman" w:cs="Times New Roman"/>
          <w:sz w:val="24"/>
          <w:szCs w:val="24"/>
        </w:rPr>
        <w:t>(6), 1787–1793. https://doi.org/</w:t>
      </w:r>
      <w:r>
        <w:rPr>
          <w:rFonts w:ascii="Times New Roman" w:eastAsia="Times New Roman" w:hAnsi="Times New Roman" w:cs="Times New Roman"/>
          <w:sz w:val="24"/>
          <w:szCs w:val="24"/>
        </w:rPr>
        <w:fldChar w:fldCharType="end"/>
      </w:r>
      <w:r>
        <w:fldChar w:fldCharType="begin"/>
      </w:r>
      <w:r>
        <w:instrText xml:space="preserve"> HYPERLINK "http://dx.doi.org/10.1037/a0016541" \h </w:instrText>
      </w:r>
      <w:r>
        <w:fldChar w:fldCharType="separate"/>
      </w:r>
      <w:r w:rsidR="00843F03">
        <w:rPr>
          <w:rFonts w:ascii="Times New Roman" w:eastAsia="Times New Roman" w:hAnsi="Times New Roman" w:cs="Times New Roman"/>
          <w:sz w:val="24"/>
          <w:szCs w:val="24"/>
        </w:rPr>
        <w:t>10.1037/a0016541</w:t>
      </w:r>
      <w:r>
        <w:rPr>
          <w:rFonts w:ascii="Times New Roman" w:eastAsia="Times New Roman" w:hAnsi="Times New Roman" w:cs="Times New Roman"/>
          <w:sz w:val="24"/>
          <w:szCs w:val="24"/>
        </w:rPr>
        <w:fldChar w:fldCharType="end"/>
      </w:r>
    </w:p>
    <w:p w14:paraId="3499E820"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"http://paperpile.com/b/LBVidN/7u4U" \h </w:instrText>
      </w:r>
      <w:r>
        <w:fldChar w:fldCharType="separate"/>
      </w:r>
      <w:r w:rsidR="00843F03">
        <w:rPr>
          <w:rFonts w:ascii="Times New Roman" w:eastAsia="Times New Roman" w:hAnsi="Times New Roman" w:cs="Times New Roman"/>
          <w:sz w:val="24"/>
          <w:szCs w:val="24"/>
        </w:rPr>
        <w:t xml:space="preserve">Haythornthwaite, C. (2005). Social networks and Internet connectivity effects. </w:t>
      </w:r>
      <w:r>
        <w:rPr>
          <w:rFonts w:ascii="Times New Roman" w:eastAsia="Times New Roman" w:hAnsi="Times New Roman" w:cs="Times New Roman"/>
          <w:sz w:val="24"/>
          <w:szCs w:val="24"/>
        </w:rPr>
        <w:fldChar w:fldCharType="end"/>
      </w:r>
      <w:r>
        <w:fldChar w:fldCharType="begin"/>
      </w:r>
      <w:r>
        <w:instrText xml:space="preserve"> HYPERLINK "http://paperpile.com/b/LBVidN/7u4U" \h </w:instrText>
      </w:r>
      <w:r>
        <w:fldChar w:fldCharType="separate"/>
      </w:r>
      <w:r w:rsidR="00843F03">
        <w:rPr>
          <w:rFonts w:ascii="Times New Roman" w:eastAsia="Times New Roman" w:hAnsi="Times New Roman" w:cs="Times New Roman"/>
          <w:i/>
          <w:sz w:val="24"/>
          <w:szCs w:val="24"/>
        </w:rPr>
        <w:t>Information, Communication &amp; Society</w:t>
      </w:r>
      <w:r>
        <w:rPr>
          <w:rFonts w:ascii="Times New Roman" w:eastAsia="Times New Roman" w:hAnsi="Times New Roman" w:cs="Times New Roman"/>
          <w:i/>
          <w:sz w:val="24"/>
          <w:szCs w:val="24"/>
        </w:rPr>
        <w:fldChar w:fldCharType="end"/>
      </w:r>
      <w:r>
        <w:fldChar w:fldCharType="begin"/>
      </w:r>
      <w:r>
        <w:instrText xml:space="preserve"> HYPERLINK "http://paperpile.com/b/LBVidN/7u4U"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"http://paperpile.com/b/LBVidN/7u4U" \h </w:instrText>
      </w:r>
      <w:r>
        <w:fldChar w:fldCharType="separate"/>
      </w:r>
      <w:r w:rsidR="00843F03">
        <w:rPr>
          <w:rFonts w:ascii="Times New Roman" w:eastAsia="Times New Roman" w:hAnsi="Times New Roman" w:cs="Times New Roman"/>
          <w:i/>
          <w:sz w:val="24"/>
          <w:szCs w:val="24"/>
        </w:rPr>
        <w:t>8</w:t>
      </w:r>
      <w:r>
        <w:rPr>
          <w:rFonts w:ascii="Times New Roman" w:eastAsia="Times New Roman" w:hAnsi="Times New Roman" w:cs="Times New Roman"/>
          <w:i/>
          <w:sz w:val="24"/>
          <w:szCs w:val="24"/>
        </w:rPr>
        <w:fldChar w:fldCharType="end"/>
      </w:r>
      <w:r>
        <w:fldChar w:fldCharType="begin"/>
      </w:r>
      <w:r>
        <w:instrText xml:space="preserve"> HYPERLINK "http://paperpile.com/b/LBVidN/7u4U" \h </w:instrText>
      </w:r>
      <w:r>
        <w:fldChar w:fldCharType="separate"/>
      </w:r>
      <w:r w:rsidR="00843F03">
        <w:rPr>
          <w:rFonts w:ascii="Times New Roman" w:eastAsia="Times New Roman" w:hAnsi="Times New Roman" w:cs="Times New Roman"/>
          <w:sz w:val="24"/>
          <w:szCs w:val="24"/>
        </w:rPr>
        <w:t>(2), 125–147. https://doi.org/</w:t>
      </w:r>
      <w:r>
        <w:rPr>
          <w:rFonts w:ascii="Times New Roman" w:eastAsia="Times New Roman" w:hAnsi="Times New Roman" w:cs="Times New Roman"/>
          <w:sz w:val="24"/>
          <w:szCs w:val="24"/>
        </w:rPr>
        <w:fldChar w:fldCharType="end"/>
      </w:r>
      <w:r>
        <w:fldChar w:fldCharType="begin"/>
      </w:r>
      <w:r>
        <w:instrText xml:space="preserve"> HYPERLINK "http://dx.doi.org/10.1080/13691180500146185" \h </w:instrText>
      </w:r>
      <w:r>
        <w:fldChar w:fldCharType="separate"/>
      </w:r>
      <w:r w:rsidR="00843F03">
        <w:rPr>
          <w:rFonts w:ascii="Times New Roman" w:eastAsia="Times New Roman" w:hAnsi="Times New Roman" w:cs="Times New Roman"/>
          <w:sz w:val="24"/>
          <w:szCs w:val="24"/>
        </w:rPr>
        <w:t>10.1080/13691180500146185</w:t>
      </w:r>
      <w:r>
        <w:rPr>
          <w:rFonts w:ascii="Times New Roman" w:eastAsia="Times New Roman" w:hAnsi="Times New Roman" w:cs="Times New Roman"/>
          <w:sz w:val="24"/>
          <w:szCs w:val="24"/>
        </w:rPr>
        <w:fldChar w:fldCharType="end"/>
      </w:r>
    </w:p>
    <w:p w14:paraId="0F6AF0D7"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"http://paperpile.com/b/LBVidN/A1eAH" \h </w:instrText>
      </w:r>
      <w:r>
        <w:fldChar w:fldCharType="separate"/>
      </w:r>
      <w:r w:rsidR="00843F03">
        <w:rPr>
          <w:rFonts w:ascii="Times New Roman" w:eastAsia="Times New Roman" w:hAnsi="Times New Roman" w:cs="Times New Roman"/>
          <w:sz w:val="24"/>
          <w:szCs w:val="24"/>
        </w:rPr>
        <w:t xml:space="preserve">Hunt, M. G., Marx, R., Lipson, C., &amp; Young, J. (2018). No More FOMO: Limiting Social Media Decreases Loneliness and Depression. </w:t>
      </w:r>
      <w:r>
        <w:rPr>
          <w:rFonts w:ascii="Times New Roman" w:eastAsia="Times New Roman" w:hAnsi="Times New Roman" w:cs="Times New Roman"/>
          <w:sz w:val="24"/>
          <w:szCs w:val="24"/>
        </w:rPr>
        <w:fldChar w:fldCharType="end"/>
      </w:r>
      <w:r>
        <w:fldChar w:fldCharType="begin"/>
      </w:r>
      <w:r>
        <w:instrText xml:space="preserve"> HYPERLINK "http://paperpile.com/b/LBVidN/A1eAH" \h </w:instrText>
      </w:r>
      <w:r>
        <w:fldChar w:fldCharType="separate"/>
      </w:r>
      <w:r w:rsidR="00843F03">
        <w:rPr>
          <w:rFonts w:ascii="Times New Roman" w:eastAsia="Times New Roman" w:hAnsi="Times New Roman" w:cs="Times New Roman"/>
          <w:i/>
          <w:sz w:val="24"/>
          <w:szCs w:val="24"/>
        </w:rPr>
        <w:t>Journal of Social and Clinical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"http://paperpile.com/b/LBVidN/A1eAH"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"http://paperpile.com/b/LBVidN/A1eAH" \h </w:instrText>
      </w:r>
      <w:r>
        <w:fldChar w:fldCharType="separate"/>
      </w:r>
      <w:r w:rsidR="00843F03">
        <w:rPr>
          <w:rFonts w:ascii="Times New Roman" w:eastAsia="Times New Roman" w:hAnsi="Times New Roman" w:cs="Times New Roman"/>
          <w:i/>
          <w:sz w:val="24"/>
          <w:szCs w:val="24"/>
        </w:rPr>
        <w:t>37</w:t>
      </w:r>
      <w:r>
        <w:rPr>
          <w:rFonts w:ascii="Times New Roman" w:eastAsia="Times New Roman" w:hAnsi="Times New Roman" w:cs="Times New Roman"/>
          <w:i/>
          <w:sz w:val="24"/>
          <w:szCs w:val="24"/>
        </w:rPr>
        <w:fldChar w:fldCharType="end"/>
      </w:r>
      <w:r>
        <w:fldChar w:fldCharType="begin"/>
      </w:r>
      <w:r>
        <w:instrText xml:space="preserve"> HYPERLINK "http://paperpile.com/b/LBVidN/A1eAH" \h </w:instrText>
      </w:r>
      <w:r>
        <w:fldChar w:fldCharType="separate"/>
      </w:r>
      <w:r w:rsidR="00843F03">
        <w:rPr>
          <w:rFonts w:ascii="Times New Roman" w:eastAsia="Times New Roman" w:hAnsi="Times New Roman" w:cs="Times New Roman"/>
          <w:sz w:val="24"/>
          <w:szCs w:val="24"/>
        </w:rPr>
        <w:t>(10), 751–768. https://doi.org/</w:t>
      </w:r>
      <w:r>
        <w:rPr>
          <w:rFonts w:ascii="Times New Roman" w:eastAsia="Times New Roman" w:hAnsi="Times New Roman" w:cs="Times New Roman"/>
          <w:sz w:val="24"/>
          <w:szCs w:val="24"/>
        </w:rPr>
        <w:fldChar w:fldCharType="end"/>
      </w:r>
      <w:r>
        <w:fldChar w:fldCharType="begin"/>
      </w:r>
      <w:r>
        <w:instrText xml:space="preserve"> HYPERLINK "http://dx.doi.org/10.1521/jscp.2018.37.10.751" \h </w:instrText>
      </w:r>
      <w:r>
        <w:fldChar w:fldCharType="separate"/>
      </w:r>
      <w:r w:rsidR="00843F03">
        <w:rPr>
          <w:rFonts w:ascii="Times New Roman" w:eastAsia="Times New Roman" w:hAnsi="Times New Roman" w:cs="Times New Roman"/>
          <w:sz w:val="24"/>
          <w:szCs w:val="24"/>
        </w:rPr>
        <w:t>10.1521/jscp.2018.37.10.751</w:t>
      </w:r>
      <w:r>
        <w:rPr>
          <w:rFonts w:ascii="Times New Roman" w:eastAsia="Times New Roman" w:hAnsi="Times New Roman" w:cs="Times New Roman"/>
          <w:sz w:val="24"/>
          <w:szCs w:val="24"/>
        </w:rPr>
        <w:fldChar w:fldCharType="end"/>
      </w:r>
    </w:p>
    <w:p w14:paraId="14A61A16"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"http://paperpile.com/b/LBVidN/ogQ7G" \h </w:instrText>
      </w:r>
      <w:r>
        <w:fldChar w:fldCharType="separate"/>
      </w:r>
      <w:r w:rsidR="00843F03">
        <w:rPr>
          <w:rFonts w:ascii="Times New Roman" w:eastAsia="Times New Roman" w:hAnsi="Times New Roman" w:cs="Times New Roman"/>
          <w:sz w:val="24"/>
          <w:szCs w:val="24"/>
        </w:rPr>
        <w:t xml:space="preserve">Jamieson, J. P., Harkins, S. G., &amp; Williams, K. D. (2010). Need threat can motivate performance </w:t>
      </w:r>
      <w:r w:rsidR="00843F03">
        <w:rPr>
          <w:rFonts w:ascii="Times New Roman" w:eastAsia="Times New Roman" w:hAnsi="Times New Roman" w:cs="Times New Roman"/>
          <w:sz w:val="24"/>
          <w:szCs w:val="24"/>
        </w:rPr>
        <w:lastRenderedPageBreak/>
        <w:t xml:space="preserve">after ostracism. </w:t>
      </w:r>
      <w:r>
        <w:rPr>
          <w:rFonts w:ascii="Times New Roman" w:eastAsia="Times New Roman" w:hAnsi="Times New Roman" w:cs="Times New Roman"/>
          <w:sz w:val="24"/>
          <w:szCs w:val="24"/>
        </w:rPr>
        <w:fldChar w:fldCharType="end"/>
      </w:r>
      <w:r>
        <w:fldChar w:fldCharType="begin"/>
      </w:r>
      <w:r>
        <w:instrText xml:space="preserve"> HYPERLINK "http://paperpile.com/b/LBVidN/ogQ7G" \h </w:instrText>
      </w:r>
      <w:r>
        <w:fldChar w:fldCharType="separate"/>
      </w:r>
      <w:r w:rsidR="00843F03">
        <w:rPr>
          <w:rFonts w:ascii="Times New Roman" w:eastAsia="Times New Roman" w:hAnsi="Times New Roman" w:cs="Times New Roman"/>
          <w:i/>
          <w:sz w:val="24"/>
          <w:szCs w:val="24"/>
        </w:rPr>
        <w:t>Personality &amp; Social Psychology Bulletin</w:t>
      </w:r>
      <w:r>
        <w:rPr>
          <w:rFonts w:ascii="Times New Roman" w:eastAsia="Times New Roman" w:hAnsi="Times New Roman" w:cs="Times New Roman"/>
          <w:i/>
          <w:sz w:val="24"/>
          <w:szCs w:val="24"/>
        </w:rPr>
        <w:fldChar w:fldCharType="end"/>
      </w:r>
      <w:r>
        <w:fldChar w:fldCharType="begin"/>
      </w:r>
      <w:r>
        <w:instrText xml:space="preserve"> HYPERLINK "http://paperpile.com/b/LBVidN/ogQ7G"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"http://paperpile.com/b/LBVidN/ogQ7G" \h </w:instrText>
      </w:r>
      <w:r>
        <w:fldChar w:fldCharType="separate"/>
      </w:r>
      <w:r w:rsidR="00843F03">
        <w:rPr>
          <w:rFonts w:ascii="Times New Roman" w:eastAsia="Times New Roman" w:hAnsi="Times New Roman" w:cs="Times New Roman"/>
          <w:i/>
          <w:sz w:val="24"/>
          <w:szCs w:val="24"/>
        </w:rPr>
        <w:t>36</w:t>
      </w:r>
      <w:r>
        <w:rPr>
          <w:rFonts w:ascii="Times New Roman" w:eastAsia="Times New Roman" w:hAnsi="Times New Roman" w:cs="Times New Roman"/>
          <w:i/>
          <w:sz w:val="24"/>
          <w:szCs w:val="24"/>
        </w:rPr>
        <w:fldChar w:fldCharType="end"/>
      </w:r>
      <w:r>
        <w:fldChar w:fldCharType="begin"/>
      </w:r>
      <w:r>
        <w:instrText xml:space="preserve"> HYPERLINK "http://paperpile.com/b/LBVidN/ogQ7G" \h </w:instrText>
      </w:r>
      <w:r>
        <w:fldChar w:fldCharType="separate"/>
      </w:r>
      <w:r w:rsidR="00843F03">
        <w:rPr>
          <w:rFonts w:ascii="Times New Roman" w:eastAsia="Times New Roman" w:hAnsi="Times New Roman" w:cs="Times New Roman"/>
          <w:sz w:val="24"/>
          <w:szCs w:val="24"/>
        </w:rPr>
        <w:t>(5), 690–702. https://doi.org/</w:t>
      </w:r>
      <w:r>
        <w:rPr>
          <w:rFonts w:ascii="Times New Roman" w:eastAsia="Times New Roman" w:hAnsi="Times New Roman" w:cs="Times New Roman"/>
          <w:sz w:val="24"/>
          <w:szCs w:val="24"/>
        </w:rPr>
        <w:fldChar w:fldCharType="end"/>
      </w:r>
      <w:r>
        <w:fldChar w:fldCharType="begin"/>
      </w:r>
      <w:r>
        <w:instrText xml:space="preserve"> HYPERLINK "http://dx.doi.org/10.1177/0146167209358882" \h </w:instrText>
      </w:r>
      <w:r>
        <w:fldChar w:fldCharType="separate"/>
      </w:r>
      <w:r w:rsidR="00843F03">
        <w:rPr>
          <w:rFonts w:ascii="Times New Roman" w:eastAsia="Times New Roman" w:hAnsi="Times New Roman" w:cs="Times New Roman"/>
          <w:sz w:val="24"/>
          <w:szCs w:val="24"/>
        </w:rPr>
        <w:t>10.1177/0146167209358882</w:t>
      </w:r>
      <w:r>
        <w:rPr>
          <w:rFonts w:ascii="Times New Roman" w:eastAsia="Times New Roman" w:hAnsi="Times New Roman" w:cs="Times New Roman"/>
          <w:sz w:val="24"/>
          <w:szCs w:val="24"/>
        </w:rPr>
        <w:fldChar w:fldCharType="end"/>
      </w:r>
    </w:p>
    <w:p w14:paraId="43437763"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"http://paperpile.com/b/LBVidN/bnVT" \h </w:instrText>
      </w:r>
      <w:r>
        <w:fldChar w:fldCharType="separate"/>
      </w:r>
      <w:r w:rsidR="00843F03">
        <w:rPr>
          <w:rFonts w:ascii="Times New Roman" w:eastAsia="Times New Roman" w:hAnsi="Times New Roman" w:cs="Times New Roman"/>
          <w:sz w:val="24"/>
          <w:szCs w:val="24"/>
        </w:rPr>
        <w:t xml:space="preserve">Kalpidou, M., Costin, D., &amp; Morris, J. (2011). The relationship between Facebook and the well-being of undergraduate college students. </w:t>
      </w:r>
      <w:r>
        <w:rPr>
          <w:rFonts w:ascii="Times New Roman" w:eastAsia="Times New Roman" w:hAnsi="Times New Roman" w:cs="Times New Roman"/>
          <w:sz w:val="24"/>
          <w:szCs w:val="24"/>
        </w:rPr>
        <w:fldChar w:fldCharType="end"/>
      </w:r>
      <w:r>
        <w:fldChar w:fldCharType="begin"/>
      </w:r>
      <w:r>
        <w:instrText xml:space="preserve"> HYPERLINK "http://paperpile.com/b/LBVidN/bnVT" \h </w:instrText>
      </w:r>
      <w:r>
        <w:fldChar w:fldCharType="separate"/>
      </w:r>
      <w:r w:rsidR="00843F03">
        <w:rPr>
          <w:rFonts w:ascii="Times New Roman" w:eastAsia="Times New Roman" w:hAnsi="Times New Roman" w:cs="Times New Roman"/>
          <w:i/>
          <w:sz w:val="24"/>
          <w:szCs w:val="24"/>
        </w:rPr>
        <w:t>Cyberpsychology, Behavior and Social Networking</w:t>
      </w:r>
      <w:r>
        <w:rPr>
          <w:rFonts w:ascii="Times New Roman" w:eastAsia="Times New Roman" w:hAnsi="Times New Roman" w:cs="Times New Roman"/>
          <w:i/>
          <w:sz w:val="24"/>
          <w:szCs w:val="24"/>
        </w:rPr>
        <w:fldChar w:fldCharType="end"/>
      </w:r>
      <w:r>
        <w:fldChar w:fldCharType="begin"/>
      </w:r>
      <w:r>
        <w:instrText xml:space="preserve"> HYPERLINK "http://paperpile.com/b/LBVidN/bnVT"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"http://paperpile.com/b/LBVidN/bnVT" \h </w:instrText>
      </w:r>
      <w:r>
        <w:fldChar w:fldCharType="separate"/>
      </w:r>
      <w:r w:rsidR="00843F03">
        <w:rPr>
          <w:rFonts w:ascii="Times New Roman" w:eastAsia="Times New Roman" w:hAnsi="Times New Roman" w:cs="Times New Roman"/>
          <w:i/>
          <w:sz w:val="24"/>
          <w:szCs w:val="24"/>
        </w:rPr>
        <w:t>14</w:t>
      </w:r>
      <w:r>
        <w:rPr>
          <w:rFonts w:ascii="Times New Roman" w:eastAsia="Times New Roman" w:hAnsi="Times New Roman" w:cs="Times New Roman"/>
          <w:i/>
          <w:sz w:val="24"/>
          <w:szCs w:val="24"/>
        </w:rPr>
        <w:fldChar w:fldCharType="end"/>
      </w:r>
      <w:r>
        <w:fldChar w:fldCharType="begin"/>
      </w:r>
      <w:r>
        <w:instrText xml:space="preserve"> HYPERLINK "http://paperpile.com/b/LBVidN/bnVT" \h </w:instrText>
      </w:r>
      <w:r>
        <w:fldChar w:fldCharType="separate"/>
      </w:r>
      <w:r w:rsidR="00843F03">
        <w:rPr>
          <w:rFonts w:ascii="Times New Roman" w:eastAsia="Times New Roman" w:hAnsi="Times New Roman" w:cs="Times New Roman"/>
          <w:sz w:val="24"/>
          <w:szCs w:val="24"/>
        </w:rPr>
        <w:t>(4), 183–189. https://doi.org/</w:t>
      </w:r>
      <w:r>
        <w:rPr>
          <w:rFonts w:ascii="Times New Roman" w:eastAsia="Times New Roman" w:hAnsi="Times New Roman" w:cs="Times New Roman"/>
          <w:sz w:val="24"/>
          <w:szCs w:val="24"/>
        </w:rPr>
        <w:fldChar w:fldCharType="end"/>
      </w:r>
      <w:r>
        <w:fldChar w:fldCharType="begin"/>
      </w:r>
      <w:r>
        <w:instrText xml:space="preserve"> HYPERLINK "http://dx.doi.org/10.1089/cyber.2010.0061" \h </w:instrText>
      </w:r>
      <w:r>
        <w:fldChar w:fldCharType="separate"/>
      </w:r>
      <w:r w:rsidR="00843F03">
        <w:rPr>
          <w:rFonts w:ascii="Times New Roman" w:eastAsia="Times New Roman" w:hAnsi="Times New Roman" w:cs="Times New Roman"/>
          <w:sz w:val="24"/>
          <w:szCs w:val="24"/>
        </w:rPr>
        <w:t>10.1089/cyber.2010.0061</w:t>
      </w:r>
      <w:r>
        <w:rPr>
          <w:rFonts w:ascii="Times New Roman" w:eastAsia="Times New Roman" w:hAnsi="Times New Roman" w:cs="Times New Roman"/>
          <w:sz w:val="24"/>
          <w:szCs w:val="24"/>
        </w:rPr>
        <w:fldChar w:fldCharType="end"/>
      </w:r>
    </w:p>
    <w:p w14:paraId="0E47F00D"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"http://paperpile.com/b/LBVidN/m6fn6" \h </w:instrText>
      </w:r>
      <w:r>
        <w:fldChar w:fldCharType="separate"/>
      </w:r>
      <w:r w:rsidR="00843F03">
        <w:rPr>
          <w:rFonts w:ascii="Times New Roman" w:eastAsia="Times New Roman" w:hAnsi="Times New Roman" w:cs="Times New Roman"/>
          <w:sz w:val="24"/>
          <w:szCs w:val="24"/>
        </w:rPr>
        <w:t xml:space="preserve">Karremans, J. C., Heslenfeld, D. J., van Dillen, L. F., &amp; Van Lange, P. A. M. (2011). Secure attachment partners attenuate neural responses to social exclusion: an fMRI investigation. </w:t>
      </w:r>
      <w:r>
        <w:rPr>
          <w:rFonts w:ascii="Times New Roman" w:eastAsia="Times New Roman" w:hAnsi="Times New Roman" w:cs="Times New Roman"/>
          <w:sz w:val="24"/>
          <w:szCs w:val="24"/>
        </w:rPr>
        <w:fldChar w:fldCharType="end"/>
      </w:r>
      <w:r>
        <w:fldChar w:fldCharType="begin"/>
      </w:r>
      <w:r>
        <w:instrText xml:space="preserve"> HYPERLINK "http://paperpile.com/b/LBVidN/m6fn6" \h </w:instrText>
      </w:r>
      <w:r>
        <w:fldChar w:fldCharType="separate"/>
      </w:r>
      <w:r w:rsidR="00843F03">
        <w:rPr>
          <w:rFonts w:ascii="Times New Roman" w:eastAsia="Times New Roman" w:hAnsi="Times New Roman" w:cs="Times New Roman"/>
          <w:i/>
          <w:sz w:val="24"/>
          <w:szCs w:val="24"/>
        </w:rPr>
        <w:t>International Journal of Psychophysiology: Official Journal of the International Organization of Psychophysiology</w:t>
      </w:r>
      <w:r>
        <w:rPr>
          <w:rFonts w:ascii="Times New Roman" w:eastAsia="Times New Roman" w:hAnsi="Times New Roman" w:cs="Times New Roman"/>
          <w:i/>
          <w:sz w:val="24"/>
          <w:szCs w:val="24"/>
        </w:rPr>
        <w:fldChar w:fldCharType="end"/>
      </w:r>
      <w:r>
        <w:fldChar w:fldCharType="begin"/>
      </w:r>
      <w:r>
        <w:instrText xml:space="preserve"> HYPERLINK "http://paperpile.com/b/LBVidN/m6fn6"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"http://paperpile.com/b/LBVidN/m6fn6" \h </w:instrText>
      </w:r>
      <w:r>
        <w:fldChar w:fldCharType="separate"/>
      </w:r>
      <w:r w:rsidR="00843F03">
        <w:rPr>
          <w:rFonts w:ascii="Times New Roman" w:eastAsia="Times New Roman" w:hAnsi="Times New Roman" w:cs="Times New Roman"/>
          <w:i/>
          <w:sz w:val="24"/>
          <w:szCs w:val="24"/>
        </w:rPr>
        <w:t>81</w:t>
      </w:r>
      <w:r>
        <w:rPr>
          <w:rFonts w:ascii="Times New Roman" w:eastAsia="Times New Roman" w:hAnsi="Times New Roman" w:cs="Times New Roman"/>
          <w:i/>
          <w:sz w:val="24"/>
          <w:szCs w:val="24"/>
        </w:rPr>
        <w:fldChar w:fldCharType="end"/>
      </w:r>
      <w:r>
        <w:fldChar w:fldCharType="begin"/>
      </w:r>
      <w:r>
        <w:instrText xml:space="preserve"> HYPERLINK "http://paperpile.com/b/LBVidN/m6fn6" \h </w:instrText>
      </w:r>
      <w:r>
        <w:fldChar w:fldCharType="separate"/>
      </w:r>
      <w:r w:rsidR="00843F03">
        <w:rPr>
          <w:rFonts w:ascii="Times New Roman" w:eastAsia="Times New Roman" w:hAnsi="Times New Roman" w:cs="Times New Roman"/>
          <w:sz w:val="24"/>
          <w:szCs w:val="24"/>
        </w:rPr>
        <w:t>(1), 44–50. https://doi.org/</w:t>
      </w:r>
      <w:r>
        <w:rPr>
          <w:rFonts w:ascii="Times New Roman" w:eastAsia="Times New Roman" w:hAnsi="Times New Roman" w:cs="Times New Roman"/>
          <w:sz w:val="24"/>
          <w:szCs w:val="24"/>
        </w:rPr>
        <w:fldChar w:fldCharType="end"/>
      </w:r>
      <w:r>
        <w:fldChar w:fldCharType="begin"/>
      </w:r>
      <w:r>
        <w:instrText xml:space="preserve"> HYPERLINK "http://dx.doi.org/10.1016/j.ijpsycho.2011.04.003" \h </w:instrText>
      </w:r>
      <w:r>
        <w:fldChar w:fldCharType="separate"/>
      </w:r>
      <w:r w:rsidR="00843F03">
        <w:rPr>
          <w:rFonts w:ascii="Times New Roman" w:eastAsia="Times New Roman" w:hAnsi="Times New Roman" w:cs="Times New Roman"/>
          <w:sz w:val="24"/>
          <w:szCs w:val="24"/>
        </w:rPr>
        <w:t>10.1016/j.ijpsycho.2011.04.003</w:t>
      </w:r>
      <w:r>
        <w:rPr>
          <w:rFonts w:ascii="Times New Roman" w:eastAsia="Times New Roman" w:hAnsi="Times New Roman" w:cs="Times New Roman"/>
          <w:sz w:val="24"/>
          <w:szCs w:val="24"/>
        </w:rPr>
        <w:fldChar w:fldCharType="end"/>
      </w:r>
    </w:p>
    <w:p w14:paraId="78D0E974"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"http://paperpile.com/b/LBVidN/pqbS" \h </w:instrText>
      </w:r>
      <w:r>
        <w:fldChar w:fldCharType="separate"/>
      </w:r>
      <w:r w:rsidR="00843F03">
        <w:rPr>
          <w:rFonts w:ascii="Times New Roman" w:eastAsia="Times New Roman" w:hAnsi="Times New Roman" w:cs="Times New Roman"/>
          <w:sz w:val="24"/>
          <w:szCs w:val="24"/>
        </w:rPr>
        <w:t xml:space="preserve">Kim, E., Lee, J.-A., Sung, Y., &amp; Choi, S. M. (2016). Predicting Selfie-posting Behavior on Social Networking Sites. </w:t>
      </w:r>
      <w:r>
        <w:rPr>
          <w:rFonts w:ascii="Times New Roman" w:eastAsia="Times New Roman" w:hAnsi="Times New Roman" w:cs="Times New Roman"/>
          <w:sz w:val="24"/>
          <w:szCs w:val="24"/>
        </w:rPr>
        <w:fldChar w:fldCharType="end"/>
      </w:r>
      <w:r>
        <w:fldChar w:fldCharType="begin"/>
      </w:r>
      <w:r>
        <w:instrText xml:space="preserve"> HYPERLINK "http://paperpile.com/b/LBVidN/pqbS" \h </w:instrText>
      </w:r>
      <w:r>
        <w:fldChar w:fldCharType="separate"/>
      </w:r>
      <w:r w:rsidR="00843F03">
        <w:rPr>
          <w:rFonts w:ascii="Times New Roman" w:eastAsia="Times New Roman" w:hAnsi="Times New Roman" w:cs="Times New Roman"/>
          <w:i/>
          <w:sz w:val="24"/>
          <w:szCs w:val="24"/>
        </w:rPr>
        <w:t>Computers in Human Behavior</w:t>
      </w:r>
      <w:r>
        <w:rPr>
          <w:rFonts w:ascii="Times New Roman" w:eastAsia="Times New Roman" w:hAnsi="Times New Roman" w:cs="Times New Roman"/>
          <w:i/>
          <w:sz w:val="24"/>
          <w:szCs w:val="24"/>
        </w:rPr>
        <w:fldChar w:fldCharType="end"/>
      </w:r>
      <w:r>
        <w:fldChar w:fldCharType="begin"/>
      </w:r>
      <w:r>
        <w:instrText xml:space="preserve"> HYPERLINK "http://paperpile.com/b/LBVidN/pqbS"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"http://paperpile.com/b/LBVidN/pqbS" \h </w:instrText>
      </w:r>
      <w:r>
        <w:fldChar w:fldCharType="separate"/>
      </w:r>
      <w:r w:rsidR="00843F03">
        <w:rPr>
          <w:rFonts w:ascii="Times New Roman" w:eastAsia="Times New Roman" w:hAnsi="Times New Roman" w:cs="Times New Roman"/>
          <w:i/>
          <w:sz w:val="24"/>
          <w:szCs w:val="24"/>
        </w:rPr>
        <w:t>62</w:t>
      </w:r>
      <w:r>
        <w:rPr>
          <w:rFonts w:ascii="Times New Roman" w:eastAsia="Times New Roman" w:hAnsi="Times New Roman" w:cs="Times New Roman"/>
          <w:i/>
          <w:sz w:val="24"/>
          <w:szCs w:val="24"/>
        </w:rPr>
        <w:fldChar w:fldCharType="end"/>
      </w:r>
      <w:r>
        <w:fldChar w:fldCharType="begin"/>
      </w:r>
      <w:r>
        <w:instrText xml:space="preserve"> HYPERLINK "http://paperpile.com/b/LBVidN/pqbS" \h </w:instrText>
      </w:r>
      <w:r>
        <w:fldChar w:fldCharType="separate"/>
      </w:r>
      <w:r w:rsidR="00843F03">
        <w:rPr>
          <w:rFonts w:ascii="Times New Roman" w:eastAsia="Times New Roman" w:hAnsi="Times New Roman" w:cs="Times New Roman"/>
          <w:sz w:val="24"/>
          <w:szCs w:val="24"/>
        </w:rPr>
        <w:t>(C), 116–123. https://doi.org/</w:t>
      </w:r>
      <w:r>
        <w:rPr>
          <w:rFonts w:ascii="Times New Roman" w:eastAsia="Times New Roman" w:hAnsi="Times New Roman" w:cs="Times New Roman"/>
          <w:sz w:val="24"/>
          <w:szCs w:val="24"/>
        </w:rPr>
        <w:fldChar w:fldCharType="end"/>
      </w:r>
      <w:r>
        <w:fldChar w:fldCharType="begin"/>
      </w:r>
      <w:r>
        <w:instrText xml:space="preserve"> HYPERLINK "http://dx.doi.org/10.1016/j.chb.2016.03.078" \h </w:instrText>
      </w:r>
      <w:r>
        <w:fldChar w:fldCharType="separate"/>
      </w:r>
      <w:r w:rsidR="00843F03">
        <w:rPr>
          <w:rFonts w:ascii="Times New Roman" w:eastAsia="Times New Roman" w:hAnsi="Times New Roman" w:cs="Times New Roman"/>
          <w:sz w:val="24"/>
          <w:szCs w:val="24"/>
        </w:rPr>
        <w:t>10.1016/j.chb.2016.03.078</w:t>
      </w:r>
      <w:r>
        <w:rPr>
          <w:rFonts w:ascii="Times New Roman" w:eastAsia="Times New Roman" w:hAnsi="Times New Roman" w:cs="Times New Roman"/>
          <w:sz w:val="24"/>
          <w:szCs w:val="24"/>
        </w:rPr>
        <w:fldChar w:fldCharType="end"/>
      </w:r>
    </w:p>
    <w:p w14:paraId="0198F2F7"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"http://paperpile.com/b/LBVidN/ywc9" \h </w:instrText>
      </w:r>
      <w:r>
        <w:fldChar w:fldCharType="separate"/>
      </w:r>
      <w:r w:rsidR="00843F03">
        <w:rPr>
          <w:rFonts w:ascii="Times New Roman" w:eastAsia="Times New Roman" w:hAnsi="Times New Roman" w:cs="Times New Roman"/>
          <w:sz w:val="24"/>
          <w:szCs w:val="24"/>
        </w:rPr>
        <w:t xml:space="preserve">Kirschner, P. A., &amp; Karpinski, A. C. (2010). Facebook® and academic performance. </w:t>
      </w:r>
      <w:r>
        <w:rPr>
          <w:rFonts w:ascii="Times New Roman" w:eastAsia="Times New Roman" w:hAnsi="Times New Roman" w:cs="Times New Roman"/>
          <w:sz w:val="24"/>
          <w:szCs w:val="24"/>
        </w:rPr>
        <w:fldChar w:fldCharType="end"/>
      </w:r>
      <w:r>
        <w:fldChar w:fldCharType="begin"/>
      </w:r>
      <w:r>
        <w:instrText xml:space="preserve"> HYPERLINK "http://paperpile.com/b/LBVidN/ywc9" \h </w:instrText>
      </w:r>
      <w:r>
        <w:fldChar w:fldCharType="separate"/>
      </w:r>
      <w:r w:rsidR="00843F03">
        <w:rPr>
          <w:rFonts w:ascii="Times New Roman" w:eastAsia="Times New Roman" w:hAnsi="Times New Roman" w:cs="Times New Roman"/>
          <w:i/>
          <w:sz w:val="24"/>
          <w:szCs w:val="24"/>
        </w:rPr>
        <w:t>Computers in Human Behavior</w:t>
      </w:r>
      <w:r>
        <w:rPr>
          <w:rFonts w:ascii="Times New Roman" w:eastAsia="Times New Roman" w:hAnsi="Times New Roman" w:cs="Times New Roman"/>
          <w:i/>
          <w:sz w:val="24"/>
          <w:szCs w:val="24"/>
        </w:rPr>
        <w:fldChar w:fldCharType="end"/>
      </w:r>
      <w:r>
        <w:fldChar w:fldCharType="begin"/>
      </w:r>
      <w:r>
        <w:instrText xml:space="preserve"> HYPERLINK "http://paperpile.com/b/LBVidN/ywc9"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"http://paperpile.com/b/LBVidN/ywc9" \h </w:instrText>
      </w:r>
      <w:r>
        <w:fldChar w:fldCharType="separate"/>
      </w:r>
      <w:r w:rsidR="00843F03">
        <w:rPr>
          <w:rFonts w:ascii="Times New Roman" w:eastAsia="Times New Roman" w:hAnsi="Times New Roman" w:cs="Times New Roman"/>
          <w:i/>
          <w:sz w:val="24"/>
          <w:szCs w:val="24"/>
        </w:rPr>
        <w:t>26</w:t>
      </w:r>
      <w:r>
        <w:rPr>
          <w:rFonts w:ascii="Times New Roman" w:eastAsia="Times New Roman" w:hAnsi="Times New Roman" w:cs="Times New Roman"/>
          <w:i/>
          <w:sz w:val="24"/>
          <w:szCs w:val="24"/>
        </w:rPr>
        <w:fldChar w:fldCharType="end"/>
      </w:r>
      <w:r>
        <w:fldChar w:fldCharType="begin"/>
      </w:r>
      <w:r>
        <w:instrText xml:space="preserve"> HYPERLINK "http://paperpile.com/b/LBVidN/ywc9" \h </w:instrText>
      </w:r>
      <w:r>
        <w:fldChar w:fldCharType="separate"/>
      </w:r>
      <w:r w:rsidR="00843F03">
        <w:rPr>
          <w:rFonts w:ascii="Times New Roman" w:eastAsia="Times New Roman" w:hAnsi="Times New Roman" w:cs="Times New Roman"/>
          <w:sz w:val="24"/>
          <w:szCs w:val="24"/>
        </w:rPr>
        <w:t>(6), 1237–1245. https://doi.org/</w:t>
      </w:r>
      <w:r>
        <w:rPr>
          <w:rFonts w:ascii="Times New Roman" w:eastAsia="Times New Roman" w:hAnsi="Times New Roman" w:cs="Times New Roman"/>
          <w:sz w:val="24"/>
          <w:szCs w:val="24"/>
        </w:rPr>
        <w:fldChar w:fldCharType="end"/>
      </w:r>
      <w:r>
        <w:fldChar w:fldCharType="begin"/>
      </w:r>
      <w:r>
        <w:instrText xml:space="preserve"> HYPERLINK "http://dx.doi.org/10.1016/j.chb.2010.03.024" \h </w:instrText>
      </w:r>
      <w:r>
        <w:fldChar w:fldCharType="separate"/>
      </w:r>
      <w:r w:rsidR="00843F03">
        <w:rPr>
          <w:rFonts w:ascii="Times New Roman" w:eastAsia="Times New Roman" w:hAnsi="Times New Roman" w:cs="Times New Roman"/>
          <w:sz w:val="24"/>
          <w:szCs w:val="24"/>
        </w:rPr>
        <w:t>10.1016/j.chb.2010.03.024</w:t>
      </w:r>
      <w:r>
        <w:rPr>
          <w:rFonts w:ascii="Times New Roman" w:eastAsia="Times New Roman" w:hAnsi="Times New Roman" w:cs="Times New Roman"/>
          <w:sz w:val="24"/>
          <w:szCs w:val="24"/>
        </w:rPr>
        <w:fldChar w:fldCharType="end"/>
      </w:r>
    </w:p>
    <w:p w14:paraId="63ADAFE4"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"http://paperpile.com/b/LBVidN/6jVXH" \h </w:instrText>
      </w:r>
      <w:r>
        <w:fldChar w:fldCharType="separate"/>
      </w:r>
      <w:r w:rsidR="00843F03">
        <w:rPr>
          <w:rFonts w:ascii="Times New Roman" w:eastAsia="Times New Roman" w:hAnsi="Times New Roman" w:cs="Times New Roman"/>
          <w:sz w:val="24"/>
          <w:szCs w:val="24"/>
        </w:rPr>
        <w:t xml:space="preserve">Knausenberger, J., Hellmann, J. H., &amp; Echterhoff, G. (2015). When virtual contact is all you need: Subtle reminders of Facebook preempt social-contact restoration after exclusion. </w:t>
      </w:r>
      <w:r>
        <w:rPr>
          <w:rFonts w:ascii="Times New Roman" w:eastAsia="Times New Roman" w:hAnsi="Times New Roman" w:cs="Times New Roman"/>
          <w:sz w:val="24"/>
          <w:szCs w:val="24"/>
        </w:rPr>
        <w:fldChar w:fldCharType="end"/>
      </w:r>
      <w:r>
        <w:fldChar w:fldCharType="begin"/>
      </w:r>
      <w:r>
        <w:instrText xml:space="preserve"> HYPERLINK "http://paperpile.com/b/LBVidN/6jVXH" \h </w:instrText>
      </w:r>
      <w:r>
        <w:fldChar w:fldCharType="separate"/>
      </w:r>
      <w:r w:rsidR="00843F03">
        <w:rPr>
          <w:rFonts w:ascii="Times New Roman" w:eastAsia="Times New Roman" w:hAnsi="Times New Roman" w:cs="Times New Roman"/>
          <w:i/>
          <w:sz w:val="24"/>
          <w:szCs w:val="24"/>
        </w:rPr>
        <w:t>European Journal of Social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"http://paperpile.com/b/LBVidN/6jVXH"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"http://paperpile.com/b/LBVidN/6jVXH" \h </w:instrText>
      </w:r>
      <w:r>
        <w:fldChar w:fldCharType="separate"/>
      </w:r>
      <w:r w:rsidR="00843F03">
        <w:rPr>
          <w:rFonts w:ascii="Times New Roman" w:eastAsia="Times New Roman" w:hAnsi="Times New Roman" w:cs="Times New Roman"/>
          <w:i/>
          <w:sz w:val="24"/>
          <w:szCs w:val="24"/>
        </w:rPr>
        <w:t>45</w:t>
      </w:r>
      <w:r>
        <w:rPr>
          <w:rFonts w:ascii="Times New Roman" w:eastAsia="Times New Roman" w:hAnsi="Times New Roman" w:cs="Times New Roman"/>
          <w:i/>
          <w:sz w:val="24"/>
          <w:szCs w:val="24"/>
        </w:rPr>
        <w:fldChar w:fldCharType="end"/>
      </w:r>
      <w:r>
        <w:fldChar w:fldCharType="begin"/>
      </w:r>
      <w:r>
        <w:instrText xml:space="preserve"> HYPERLINK "http://paperpile.com/b/LBVidN/6jVXH" \h </w:instrText>
      </w:r>
      <w:r>
        <w:fldChar w:fldCharType="separate"/>
      </w:r>
      <w:r w:rsidR="00843F03">
        <w:rPr>
          <w:rFonts w:ascii="Times New Roman" w:eastAsia="Times New Roman" w:hAnsi="Times New Roman" w:cs="Times New Roman"/>
          <w:sz w:val="24"/>
          <w:szCs w:val="24"/>
        </w:rPr>
        <w:t xml:space="preserve">(3), 279–284. </w:t>
      </w:r>
      <w:r>
        <w:rPr>
          <w:rFonts w:ascii="Times New Roman" w:eastAsia="Times New Roman" w:hAnsi="Times New Roman" w:cs="Times New Roman"/>
          <w:sz w:val="24"/>
          <w:szCs w:val="24"/>
        </w:rPr>
        <w:fldChar w:fldCharType="end"/>
      </w:r>
      <w:r>
        <w:fldChar w:fldCharType="begin"/>
      </w:r>
      <w:r>
        <w:instrText xml:space="preserve"> HYPERLINK "https://onlinelibrary.wiley.com/doi/abs/10.1002/ejsp.2035?casa_token=ZdOGFLMbqiEAAAAA:OxOHIXF9U94hfV-znsb7hirYyKMYVgitWFmcFh75P2Nij6XGVEGfMW0tgErtv2gAiCc59_0Q8VG44l3V" \h </w:instrText>
      </w:r>
      <w:r>
        <w:fldChar w:fldCharType="separate"/>
      </w:r>
      <w:r w:rsidR="00843F03">
        <w:rPr>
          <w:rFonts w:ascii="Times New Roman" w:eastAsia="Times New Roman" w:hAnsi="Times New Roman" w:cs="Times New Roman"/>
          <w:sz w:val="24"/>
          <w:szCs w:val="24"/>
        </w:rPr>
        <w:t>https://onlinelibrary.wiley.com/doi/abs/10.1002/ejsp.2035?casa_token=ZdOGFLMbqiEAAAAA:OxOHIXF9U94hfV-znsb7hirYyKMYVgitWFmcFh75P2Nij6XGVEGfMW0tgErtv2gAiCc59_0Q8VG44l3V</w:t>
      </w:r>
      <w:r>
        <w:rPr>
          <w:rFonts w:ascii="Times New Roman" w:eastAsia="Times New Roman" w:hAnsi="Times New Roman" w:cs="Times New Roman"/>
          <w:sz w:val="24"/>
          <w:szCs w:val="24"/>
        </w:rPr>
        <w:fldChar w:fldCharType="end"/>
      </w:r>
    </w:p>
    <w:p w14:paraId="1941A695"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"http://paperpile.com/b/LBVidN/aL8uz" \h </w:instrText>
      </w:r>
      <w:r>
        <w:fldChar w:fldCharType="separate"/>
      </w:r>
      <w:r w:rsidR="00843F03">
        <w:rPr>
          <w:rFonts w:ascii="Times New Roman" w:eastAsia="Times New Roman" w:hAnsi="Times New Roman" w:cs="Times New Roman"/>
          <w:sz w:val="24"/>
          <w:szCs w:val="24"/>
        </w:rPr>
        <w:t xml:space="preserve">Knowles, M. L., Haycock, N., &amp; Shaikh, I. (2015). Does Facebook Magnify or Mitigate Threats to Belonging? </w:t>
      </w:r>
      <w:r>
        <w:rPr>
          <w:rFonts w:ascii="Times New Roman" w:eastAsia="Times New Roman" w:hAnsi="Times New Roman" w:cs="Times New Roman"/>
          <w:sz w:val="24"/>
          <w:szCs w:val="24"/>
        </w:rPr>
        <w:fldChar w:fldCharType="end"/>
      </w:r>
      <w:r>
        <w:fldChar w:fldCharType="begin"/>
      </w:r>
      <w:r>
        <w:instrText xml:space="preserve"> HYPERLINK "http://paperpile.com/b/LBVidN/aL8uz" \h </w:instrText>
      </w:r>
      <w:r>
        <w:fldChar w:fldCharType="separate"/>
      </w:r>
      <w:r w:rsidR="00843F03">
        <w:rPr>
          <w:rFonts w:ascii="Times New Roman" w:eastAsia="Times New Roman" w:hAnsi="Times New Roman" w:cs="Times New Roman"/>
          <w:i/>
          <w:sz w:val="24"/>
          <w:szCs w:val="24"/>
        </w:rPr>
        <w:t>Social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"http://paperpile.com/b/LBVidN/aL8uz"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"http://paperpile.com/b/LBVidN/aL8uz" \h </w:instrText>
      </w:r>
      <w:r>
        <w:fldChar w:fldCharType="separate"/>
      </w:r>
      <w:r w:rsidR="00843F03">
        <w:rPr>
          <w:rFonts w:ascii="Times New Roman" w:eastAsia="Times New Roman" w:hAnsi="Times New Roman" w:cs="Times New Roman"/>
          <w:i/>
          <w:sz w:val="24"/>
          <w:szCs w:val="24"/>
        </w:rPr>
        <w:t>46</w:t>
      </w:r>
      <w:r>
        <w:rPr>
          <w:rFonts w:ascii="Times New Roman" w:eastAsia="Times New Roman" w:hAnsi="Times New Roman" w:cs="Times New Roman"/>
          <w:i/>
          <w:sz w:val="24"/>
          <w:szCs w:val="24"/>
        </w:rPr>
        <w:fldChar w:fldCharType="end"/>
      </w:r>
      <w:r>
        <w:fldChar w:fldCharType="begin"/>
      </w:r>
      <w:r>
        <w:instrText xml:space="preserve"> HYPERLINK "http://paperpile.com/b/LBVidN/aL8uz" \h </w:instrText>
      </w:r>
      <w:r>
        <w:fldChar w:fldCharType="separate"/>
      </w:r>
      <w:r w:rsidR="00843F03">
        <w:rPr>
          <w:rFonts w:ascii="Times New Roman" w:eastAsia="Times New Roman" w:hAnsi="Times New Roman" w:cs="Times New Roman"/>
          <w:sz w:val="24"/>
          <w:szCs w:val="24"/>
        </w:rPr>
        <w:t>(6), 313–324. https://doi.org/</w:t>
      </w:r>
      <w:r>
        <w:rPr>
          <w:rFonts w:ascii="Times New Roman" w:eastAsia="Times New Roman" w:hAnsi="Times New Roman" w:cs="Times New Roman"/>
          <w:sz w:val="24"/>
          <w:szCs w:val="24"/>
        </w:rPr>
        <w:fldChar w:fldCharType="end"/>
      </w:r>
      <w:r>
        <w:fldChar w:fldCharType="begin"/>
      </w:r>
      <w:r>
        <w:instrText xml:space="preserve"> HYPERLINK "http://dx.doi.org/10.1027/1864-9335/a000246" \h </w:instrText>
      </w:r>
      <w:r>
        <w:fldChar w:fldCharType="separate"/>
      </w:r>
      <w:r w:rsidR="00843F03">
        <w:rPr>
          <w:rFonts w:ascii="Times New Roman" w:eastAsia="Times New Roman" w:hAnsi="Times New Roman" w:cs="Times New Roman"/>
          <w:sz w:val="24"/>
          <w:szCs w:val="24"/>
        </w:rPr>
        <w:t>10.1027/1864-</w:t>
      </w:r>
      <w:r w:rsidR="00843F03">
        <w:rPr>
          <w:rFonts w:ascii="Times New Roman" w:eastAsia="Times New Roman" w:hAnsi="Times New Roman" w:cs="Times New Roman"/>
          <w:sz w:val="24"/>
          <w:szCs w:val="24"/>
        </w:rPr>
        <w:lastRenderedPageBreak/>
        <w:t>9335/a000246</w:t>
      </w:r>
      <w:r>
        <w:rPr>
          <w:rFonts w:ascii="Times New Roman" w:eastAsia="Times New Roman" w:hAnsi="Times New Roman" w:cs="Times New Roman"/>
          <w:sz w:val="24"/>
          <w:szCs w:val="24"/>
        </w:rPr>
        <w:fldChar w:fldCharType="end"/>
      </w:r>
    </w:p>
    <w:p w14:paraId="06A05E86"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"http://paperpile.com/b/LBVidN/YfFg" \h </w:instrText>
      </w:r>
      <w:r>
        <w:fldChar w:fldCharType="separate"/>
      </w:r>
      <w:r w:rsidR="00843F03">
        <w:rPr>
          <w:rFonts w:ascii="Times New Roman" w:eastAsia="Times New Roman" w:hAnsi="Times New Roman" w:cs="Times New Roman"/>
          <w:sz w:val="24"/>
          <w:szCs w:val="24"/>
        </w:rPr>
        <w:t xml:space="preserve">LaRose, R. (2010). The Problem of Media Habits. </w:t>
      </w:r>
      <w:r>
        <w:rPr>
          <w:rFonts w:ascii="Times New Roman" w:eastAsia="Times New Roman" w:hAnsi="Times New Roman" w:cs="Times New Roman"/>
          <w:sz w:val="24"/>
          <w:szCs w:val="24"/>
        </w:rPr>
        <w:fldChar w:fldCharType="end"/>
      </w:r>
      <w:r>
        <w:fldChar w:fldCharType="begin"/>
      </w:r>
      <w:r>
        <w:instrText xml:space="preserve"> HYPERLINK "http://paperpile.com/b/LBVidN/YfFg" \h </w:instrText>
      </w:r>
      <w:r>
        <w:fldChar w:fldCharType="separate"/>
      </w:r>
      <w:r w:rsidR="00843F03">
        <w:rPr>
          <w:rFonts w:ascii="Times New Roman" w:eastAsia="Times New Roman" w:hAnsi="Times New Roman" w:cs="Times New Roman"/>
          <w:i/>
          <w:sz w:val="24"/>
          <w:szCs w:val="24"/>
        </w:rPr>
        <w:t>Communication Theory: CT: A Journal of the International Communication Association</w:t>
      </w:r>
      <w:r>
        <w:rPr>
          <w:rFonts w:ascii="Times New Roman" w:eastAsia="Times New Roman" w:hAnsi="Times New Roman" w:cs="Times New Roman"/>
          <w:i/>
          <w:sz w:val="24"/>
          <w:szCs w:val="24"/>
        </w:rPr>
        <w:fldChar w:fldCharType="end"/>
      </w:r>
      <w:r>
        <w:fldChar w:fldCharType="begin"/>
      </w:r>
      <w:r>
        <w:instrText xml:space="preserve"> HYPERLINK "http://paperpile.com/b/LBVidN/YfFg"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"http://paperpile.com/b/LBVidN/YfFg" \h </w:instrText>
      </w:r>
      <w:r>
        <w:fldChar w:fldCharType="separate"/>
      </w:r>
      <w:r w:rsidR="00843F03">
        <w:rPr>
          <w:rFonts w:ascii="Times New Roman" w:eastAsia="Times New Roman" w:hAnsi="Times New Roman" w:cs="Times New Roman"/>
          <w:i/>
          <w:sz w:val="24"/>
          <w:szCs w:val="24"/>
        </w:rPr>
        <w:t>20</w:t>
      </w:r>
      <w:r>
        <w:rPr>
          <w:rFonts w:ascii="Times New Roman" w:eastAsia="Times New Roman" w:hAnsi="Times New Roman" w:cs="Times New Roman"/>
          <w:i/>
          <w:sz w:val="24"/>
          <w:szCs w:val="24"/>
        </w:rPr>
        <w:fldChar w:fldCharType="end"/>
      </w:r>
      <w:r>
        <w:fldChar w:fldCharType="begin"/>
      </w:r>
      <w:r>
        <w:instrText xml:space="preserve"> HYPERLINK "http://paperpile.com/b/LBVidN/YfFg" \h </w:instrText>
      </w:r>
      <w:r>
        <w:fldChar w:fldCharType="separate"/>
      </w:r>
      <w:r w:rsidR="00843F03">
        <w:rPr>
          <w:rFonts w:ascii="Times New Roman" w:eastAsia="Times New Roman" w:hAnsi="Times New Roman" w:cs="Times New Roman"/>
          <w:sz w:val="24"/>
          <w:szCs w:val="24"/>
        </w:rPr>
        <w:t>(2), 194–222. https://doi.org/</w:t>
      </w:r>
      <w:r>
        <w:rPr>
          <w:rFonts w:ascii="Times New Roman" w:eastAsia="Times New Roman" w:hAnsi="Times New Roman" w:cs="Times New Roman"/>
          <w:sz w:val="24"/>
          <w:szCs w:val="24"/>
        </w:rPr>
        <w:fldChar w:fldCharType="end"/>
      </w:r>
      <w:r>
        <w:fldChar w:fldCharType="begin"/>
      </w:r>
      <w:r>
        <w:instrText xml:space="preserve"> HYPERLINK "http://dx.doi.org/10.1111/j.1468-2885.2010.01360.x" \h </w:instrText>
      </w:r>
      <w:r>
        <w:fldChar w:fldCharType="separate"/>
      </w:r>
      <w:r w:rsidR="00843F03">
        <w:rPr>
          <w:rFonts w:ascii="Times New Roman" w:eastAsia="Times New Roman" w:hAnsi="Times New Roman" w:cs="Times New Roman"/>
          <w:sz w:val="24"/>
          <w:szCs w:val="24"/>
        </w:rPr>
        <w:t>10.1111/j.1468-2885.2010.01360.x</w:t>
      </w:r>
      <w:r>
        <w:rPr>
          <w:rFonts w:ascii="Times New Roman" w:eastAsia="Times New Roman" w:hAnsi="Times New Roman" w:cs="Times New Roman"/>
          <w:sz w:val="24"/>
          <w:szCs w:val="24"/>
        </w:rPr>
        <w:fldChar w:fldCharType="end"/>
      </w:r>
    </w:p>
    <w:p w14:paraId="5156FD97"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"http://paperpile.com/b/LBVidN/PetA" \h </w:instrText>
      </w:r>
      <w:r>
        <w:fldChar w:fldCharType="separate"/>
      </w:r>
      <w:r w:rsidR="00843F03">
        <w:rPr>
          <w:rFonts w:ascii="Times New Roman" w:eastAsia="Times New Roman" w:hAnsi="Times New Roman" w:cs="Times New Roman"/>
          <w:sz w:val="24"/>
          <w:szCs w:val="24"/>
        </w:rPr>
        <w:t xml:space="preserve">LaRose, R., &amp; Eastin, M. S. (2004). A Social Cognitive Theory of Internet Uses and Gratifications: Toward a New Model of Media Attendance. In </w:t>
      </w:r>
      <w:r>
        <w:rPr>
          <w:rFonts w:ascii="Times New Roman" w:eastAsia="Times New Roman" w:hAnsi="Times New Roman" w:cs="Times New Roman"/>
          <w:sz w:val="24"/>
          <w:szCs w:val="24"/>
        </w:rPr>
        <w:fldChar w:fldCharType="end"/>
      </w:r>
      <w:r>
        <w:fldChar w:fldCharType="begin"/>
      </w:r>
      <w:r>
        <w:instrText xml:space="preserve"> HYPERLINK "http://paperpile.com/b/LBVidN/PetA" \h </w:instrText>
      </w:r>
      <w:r>
        <w:fldChar w:fldCharType="separate"/>
      </w:r>
      <w:r w:rsidR="00843F03">
        <w:rPr>
          <w:rFonts w:ascii="Times New Roman" w:eastAsia="Times New Roman" w:hAnsi="Times New Roman" w:cs="Times New Roman"/>
          <w:i/>
          <w:sz w:val="24"/>
          <w:szCs w:val="24"/>
        </w:rPr>
        <w:t>Journal of Broadcasting &amp; Electronic Media</w:t>
      </w:r>
      <w:r>
        <w:rPr>
          <w:rFonts w:ascii="Times New Roman" w:eastAsia="Times New Roman" w:hAnsi="Times New Roman" w:cs="Times New Roman"/>
          <w:i/>
          <w:sz w:val="24"/>
          <w:szCs w:val="24"/>
        </w:rPr>
        <w:fldChar w:fldCharType="end"/>
      </w:r>
      <w:r>
        <w:fldChar w:fldCharType="begin"/>
      </w:r>
      <w:r>
        <w:instrText xml:space="preserve"> HYPERLINK "http://paperpile.com/b/LBVidN/PetA" \h </w:instrText>
      </w:r>
      <w:r>
        <w:fldChar w:fldCharType="separate"/>
      </w:r>
      <w:r w:rsidR="00843F03">
        <w:rPr>
          <w:rFonts w:ascii="Times New Roman" w:eastAsia="Times New Roman" w:hAnsi="Times New Roman" w:cs="Times New Roman"/>
          <w:sz w:val="24"/>
          <w:szCs w:val="24"/>
        </w:rPr>
        <w:t xml:space="preserve"> (Vol. 48, Issue 3, pp. 358–377). https://doi.org/</w:t>
      </w:r>
      <w:r>
        <w:rPr>
          <w:rFonts w:ascii="Times New Roman" w:eastAsia="Times New Roman" w:hAnsi="Times New Roman" w:cs="Times New Roman"/>
          <w:sz w:val="24"/>
          <w:szCs w:val="24"/>
        </w:rPr>
        <w:fldChar w:fldCharType="end"/>
      </w:r>
      <w:r>
        <w:fldChar w:fldCharType="begin"/>
      </w:r>
      <w:r>
        <w:instrText xml:space="preserve"> HYPERLINK "http://dx.doi.org/10.1207/s15506878jobem4803_2" \h </w:instrText>
      </w:r>
      <w:r>
        <w:fldChar w:fldCharType="separate"/>
      </w:r>
      <w:r w:rsidR="00843F03">
        <w:rPr>
          <w:rFonts w:ascii="Times New Roman" w:eastAsia="Times New Roman" w:hAnsi="Times New Roman" w:cs="Times New Roman"/>
          <w:sz w:val="24"/>
          <w:szCs w:val="24"/>
        </w:rPr>
        <w:t>10.1207/s15506878jobem4803_2</w:t>
      </w:r>
      <w:r>
        <w:rPr>
          <w:rFonts w:ascii="Times New Roman" w:eastAsia="Times New Roman" w:hAnsi="Times New Roman" w:cs="Times New Roman"/>
          <w:sz w:val="24"/>
          <w:szCs w:val="24"/>
        </w:rPr>
        <w:fldChar w:fldCharType="end"/>
      </w:r>
    </w:p>
    <w:p w14:paraId="114B6B91"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"http://paperpile.com/b/LBVidN/TmPw8" \h </w:instrText>
      </w:r>
      <w:r>
        <w:fldChar w:fldCharType="separate"/>
      </w:r>
      <w:r w:rsidR="00843F03">
        <w:rPr>
          <w:rFonts w:ascii="Times New Roman" w:eastAsia="Times New Roman" w:hAnsi="Times New Roman" w:cs="Times New Roman"/>
          <w:sz w:val="24"/>
          <w:szCs w:val="24"/>
        </w:rPr>
        <w:t xml:space="preserve">Leary, M. R. (1990). Responses to Social Exclusion: Social Anxiety, Jealousy, Loneliness, Depression, and Low Self-Esteem. </w:t>
      </w:r>
      <w:r>
        <w:rPr>
          <w:rFonts w:ascii="Times New Roman" w:eastAsia="Times New Roman" w:hAnsi="Times New Roman" w:cs="Times New Roman"/>
          <w:sz w:val="24"/>
          <w:szCs w:val="24"/>
        </w:rPr>
        <w:fldChar w:fldCharType="end"/>
      </w:r>
      <w:r>
        <w:fldChar w:fldCharType="begin"/>
      </w:r>
      <w:r>
        <w:instrText xml:space="preserve"> HYPERLINK "http://paperpile.com/b/LBVidN/TmPw8" \h </w:instrText>
      </w:r>
      <w:r>
        <w:fldChar w:fldCharType="separate"/>
      </w:r>
      <w:r w:rsidR="00843F03">
        <w:rPr>
          <w:rFonts w:ascii="Times New Roman" w:eastAsia="Times New Roman" w:hAnsi="Times New Roman" w:cs="Times New Roman"/>
          <w:i/>
          <w:sz w:val="24"/>
          <w:szCs w:val="24"/>
        </w:rPr>
        <w:t>Journal of Social and Clinical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"http://paperpile.com/b/LBVidN/TmPw8"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"http://paperpile.com/b/LBVidN/TmPw8" \h </w:instrText>
      </w:r>
      <w:r>
        <w:fldChar w:fldCharType="separate"/>
      </w:r>
      <w:r w:rsidR="00843F03">
        <w:rPr>
          <w:rFonts w:ascii="Times New Roman" w:eastAsia="Times New Roman" w:hAnsi="Times New Roman" w:cs="Times New Roman"/>
          <w:i/>
          <w:sz w:val="24"/>
          <w:szCs w:val="24"/>
        </w:rPr>
        <w:t>9</w:t>
      </w:r>
      <w:r>
        <w:rPr>
          <w:rFonts w:ascii="Times New Roman" w:eastAsia="Times New Roman" w:hAnsi="Times New Roman" w:cs="Times New Roman"/>
          <w:i/>
          <w:sz w:val="24"/>
          <w:szCs w:val="24"/>
        </w:rPr>
        <w:fldChar w:fldCharType="end"/>
      </w:r>
      <w:r>
        <w:fldChar w:fldCharType="begin"/>
      </w:r>
      <w:r>
        <w:instrText xml:space="preserve"> HYPERLINK "http://paperpile.com/b/LBVidN/TmPw8" \h </w:instrText>
      </w:r>
      <w:r>
        <w:fldChar w:fldCharType="separate"/>
      </w:r>
      <w:r w:rsidR="00843F03">
        <w:rPr>
          <w:rFonts w:ascii="Times New Roman" w:eastAsia="Times New Roman" w:hAnsi="Times New Roman" w:cs="Times New Roman"/>
          <w:sz w:val="24"/>
          <w:szCs w:val="24"/>
        </w:rPr>
        <w:t>(2), 221–229. https://doi.org/</w:t>
      </w:r>
      <w:r>
        <w:rPr>
          <w:rFonts w:ascii="Times New Roman" w:eastAsia="Times New Roman" w:hAnsi="Times New Roman" w:cs="Times New Roman"/>
          <w:sz w:val="24"/>
          <w:szCs w:val="24"/>
        </w:rPr>
        <w:fldChar w:fldCharType="end"/>
      </w:r>
      <w:r>
        <w:fldChar w:fldCharType="begin"/>
      </w:r>
      <w:r>
        <w:instrText xml:space="preserve"> HYPERLINK "http://dx.doi.org/10.1521/jscp.1990.9.2.221" \h </w:instrText>
      </w:r>
      <w:r>
        <w:fldChar w:fldCharType="separate"/>
      </w:r>
      <w:r w:rsidR="00843F03">
        <w:rPr>
          <w:rFonts w:ascii="Times New Roman" w:eastAsia="Times New Roman" w:hAnsi="Times New Roman" w:cs="Times New Roman"/>
          <w:sz w:val="24"/>
          <w:szCs w:val="24"/>
        </w:rPr>
        <w:t>10.1521/jscp.1990.9.2.221</w:t>
      </w:r>
      <w:r>
        <w:rPr>
          <w:rFonts w:ascii="Times New Roman" w:eastAsia="Times New Roman" w:hAnsi="Times New Roman" w:cs="Times New Roman"/>
          <w:sz w:val="24"/>
          <w:szCs w:val="24"/>
        </w:rPr>
        <w:fldChar w:fldCharType="end"/>
      </w:r>
    </w:p>
    <w:p w14:paraId="156A47C2"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"http://paperpile.com/b/LBVidN/P3mep" \h </w:instrText>
      </w:r>
      <w:r>
        <w:fldChar w:fldCharType="separate"/>
      </w:r>
      <w:r w:rsidR="00843F03">
        <w:rPr>
          <w:rFonts w:ascii="Times New Roman" w:eastAsia="Times New Roman" w:hAnsi="Times New Roman" w:cs="Times New Roman"/>
          <w:sz w:val="24"/>
          <w:szCs w:val="24"/>
        </w:rPr>
        <w:t xml:space="preserve">Lee, R. M., Draper, M., &amp; Lee, S. (2001). Social connectedness, dysfunctional interpersonal behaviors, and psychological distress: Testing a mediator model. </w:t>
      </w:r>
      <w:r>
        <w:rPr>
          <w:rFonts w:ascii="Times New Roman" w:eastAsia="Times New Roman" w:hAnsi="Times New Roman" w:cs="Times New Roman"/>
          <w:sz w:val="24"/>
          <w:szCs w:val="24"/>
        </w:rPr>
        <w:fldChar w:fldCharType="end"/>
      </w:r>
      <w:r>
        <w:fldChar w:fldCharType="begin"/>
      </w:r>
      <w:r>
        <w:instrText xml:space="preserve"> HYPERLINK "http://paperpile.com/b/LBVidN/P3mep" \h </w:instrText>
      </w:r>
      <w:r>
        <w:fldChar w:fldCharType="separate"/>
      </w:r>
      <w:r w:rsidR="00843F03">
        <w:rPr>
          <w:rFonts w:ascii="Times New Roman" w:eastAsia="Times New Roman" w:hAnsi="Times New Roman" w:cs="Times New Roman"/>
          <w:i/>
          <w:sz w:val="24"/>
          <w:szCs w:val="24"/>
        </w:rPr>
        <w:t>Journal of Counseling Psychology</w:t>
      </w:r>
      <w:r>
        <w:rPr>
          <w:rFonts w:ascii="Times New Roman" w:eastAsia="Times New Roman" w:hAnsi="Times New Roman" w:cs="Times New Roman"/>
          <w:i/>
          <w:sz w:val="24"/>
          <w:szCs w:val="24"/>
        </w:rPr>
        <w:fldChar w:fldCharType="end"/>
      </w:r>
      <w:r>
        <w:fldChar w:fldCharType="begin"/>
      </w:r>
      <w:r>
        <w:instrText xml:space="preserve"> HYPERLINK "http://paperpile.com/b/LBVidN/P3mep"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"http://paperpile.com/b/LBVidN/P3mep" \h </w:instrText>
      </w:r>
      <w:r>
        <w:fldChar w:fldCharType="separate"/>
      </w:r>
      <w:r w:rsidR="00843F03">
        <w:rPr>
          <w:rFonts w:ascii="Times New Roman" w:eastAsia="Times New Roman" w:hAnsi="Times New Roman" w:cs="Times New Roman"/>
          <w:i/>
          <w:sz w:val="24"/>
          <w:szCs w:val="24"/>
        </w:rPr>
        <w:t>48</w:t>
      </w:r>
      <w:r>
        <w:rPr>
          <w:rFonts w:ascii="Times New Roman" w:eastAsia="Times New Roman" w:hAnsi="Times New Roman" w:cs="Times New Roman"/>
          <w:i/>
          <w:sz w:val="24"/>
          <w:szCs w:val="24"/>
        </w:rPr>
        <w:fldChar w:fldCharType="end"/>
      </w:r>
      <w:r>
        <w:fldChar w:fldCharType="begin"/>
      </w:r>
      <w:r>
        <w:instrText xml:space="preserve"> HYPERLINK "http://paperpile.com/b/LBVidN/P3mep" \h </w:instrText>
      </w:r>
      <w:r>
        <w:fldChar w:fldCharType="separate"/>
      </w:r>
      <w:r w:rsidR="00843F03">
        <w:rPr>
          <w:rFonts w:ascii="Times New Roman" w:eastAsia="Times New Roman" w:hAnsi="Times New Roman" w:cs="Times New Roman"/>
          <w:sz w:val="24"/>
          <w:szCs w:val="24"/>
        </w:rPr>
        <w:t>(3), 310–318. https://doi.org/</w:t>
      </w:r>
      <w:r>
        <w:rPr>
          <w:rFonts w:ascii="Times New Roman" w:eastAsia="Times New Roman" w:hAnsi="Times New Roman" w:cs="Times New Roman"/>
          <w:sz w:val="24"/>
          <w:szCs w:val="24"/>
        </w:rPr>
        <w:fldChar w:fldCharType="end"/>
      </w:r>
      <w:r>
        <w:fldChar w:fldCharType="begin"/>
      </w:r>
      <w:r>
        <w:instrText xml:space="preserve"> HYPERLINK "http://dx.doi.org/10.1037/0022-0167.48.3.310" \h </w:instrText>
      </w:r>
      <w:r>
        <w:fldChar w:fldCharType="separate"/>
      </w:r>
      <w:r w:rsidR="00843F03">
        <w:rPr>
          <w:rFonts w:ascii="Times New Roman" w:eastAsia="Times New Roman" w:hAnsi="Times New Roman" w:cs="Times New Roman"/>
          <w:sz w:val="24"/>
          <w:szCs w:val="24"/>
        </w:rPr>
        <w:t>10.1037/0022-0167.48.3.310</w:t>
      </w:r>
      <w:r>
        <w:rPr>
          <w:rFonts w:ascii="Times New Roman" w:eastAsia="Times New Roman" w:hAnsi="Times New Roman" w:cs="Times New Roman"/>
          <w:sz w:val="24"/>
          <w:szCs w:val="24"/>
        </w:rPr>
        <w:fldChar w:fldCharType="end"/>
      </w:r>
    </w:p>
    <w:p w14:paraId="294FAC27"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"http://paperpile.com/b/LBVidN/Ndfvl" \h </w:instrText>
      </w:r>
      <w:r>
        <w:fldChar w:fldCharType="separate"/>
      </w:r>
      <w:r w:rsidR="00843F03">
        <w:rPr>
          <w:rFonts w:ascii="Times New Roman" w:eastAsia="Times New Roman" w:hAnsi="Times New Roman" w:cs="Times New Roman"/>
          <w:sz w:val="24"/>
          <w:szCs w:val="24"/>
        </w:rPr>
        <w:t xml:space="preserve">Lin, R., &amp; Utz, S. (2015). The emotional responses of browsing Facebook: Happiness, envy, and the role of tie strength. </w:t>
      </w:r>
      <w:r>
        <w:rPr>
          <w:rFonts w:ascii="Times New Roman" w:eastAsia="Times New Roman" w:hAnsi="Times New Roman" w:cs="Times New Roman"/>
          <w:sz w:val="24"/>
          <w:szCs w:val="24"/>
        </w:rPr>
        <w:fldChar w:fldCharType="end"/>
      </w:r>
      <w:r>
        <w:fldChar w:fldCharType="begin"/>
      </w:r>
      <w:r>
        <w:instrText xml:space="preserve"> HYPERLINK "http://paperpile.com/b/LBVidN/Ndfvl" \h </w:instrText>
      </w:r>
      <w:r>
        <w:fldChar w:fldCharType="separate"/>
      </w:r>
      <w:r w:rsidR="00843F03">
        <w:rPr>
          <w:rFonts w:ascii="Times New Roman" w:eastAsia="Times New Roman" w:hAnsi="Times New Roman" w:cs="Times New Roman"/>
          <w:i/>
          <w:sz w:val="24"/>
          <w:szCs w:val="24"/>
        </w:rPr>
        <w:t>Computers in Human Behavior</w:t>
      </w:r>
      <w:r>
        <w:rPr>
          <w:rFonts w:ascii="Times New Roman" w:eastAsia="Times New Roman" w:hAnsi="Times New Roman" w:cs="Times New Roman"/>
          <w:i/>
          <w:sz w:val="24"/>
          <w:szCs w:val="24"/>
        </w:rPr>
        <w:fldChar w:fldCharType="end"/>
      </w:r>
      <w:r>
        <w:fldChar w:fldCharType="begin"/>
      </w:r>
      <w:r>
        <w:instrText xml:space="preserve"> HYPERLINK "http://paperpile.com/b/LBVidN/Ndfvl"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"http://paperpile.com/b/LBVidN/Ndfvl" \h </w:instrText>
      </w:r>
      <w:r>
        <w:fldChar w:fldCharType="separate"/>
      </w:r>
      <w:r w:rsidR="00843F03">
        <w:rPr>
          <w:rFonts w:ascii="Times New Roman" w:eastAsia="Times New Roman" w:hAnsi="Times New Roman" w:cs="Times New Roman"/>
          <w:i/>
          <w:sz w:val="24"/>
          <w:szCs w:val="24"/>
        </w:rPr>
        <w:t>52</w:t>
      </w:r>
      <w:r>
        <w:rPr>
          <w:rFonts w:ascii="Times New Roman" w:eastAsia="Times New Roman" w:hAnsi="Times New Roman" w:cs="Times New Roman"/>
          <w:i/>
          <w:sz w:val="24"/>
          <w:szCs w:val="24"/>
        </w:rPr>
        <w:fldChar w:fldCharType="end"/>
      </w:r>
      <w:r>
        <w:fldChar w:fldCharType="begin"/>
      </w:r>
      <w:r>
        <w:instrText xml:space="preserve"> HYPERLINK "http://paperpile.com/b/LBVidN/Ndfvl" \h </w:instrText>
      </w:r>
      <w:r>
        <w:fldChar w:fldCharType="separate"/>
      </w:r>
      <w:r w:rsidR="00843F03">
        <w:rPr>
          <w:rFonts w:ascii="Times New Roman" w:eastAsia="Times New Roman" w:hAnsi="Times New Roman" w:cs="Times New Roman"/>
          <w:sz w:val="24"/>
          <w:szCs w:val="24"/>
        </w:rPr>
        <w:t>, 29–38. https://doi.org/</w:t>
      </w:r>
      <w:r>
        <w:rPr>
          <w:rFonts w:ascii="Times New Roman" w:eastAsia="Times New Roman" w:hAnsi="Times New Roman" w:cs="Times New Roman"/>
          <w:sz w:val="24"/>
          <w:szCs w:val="24"/>
        </w:rPr>
        <w:fldChar w:fldCharType="end"/>
      </w:r>
      <w:r>
        <w:fldChar w:fldCharType="begin"/>
      </w:r>
      <w:r>
        <w:instrText xml:space="preserve"> HYPERLINK "http://dx.doi.org/10.1016/j.chb.2015.04.064" \h </w:instrText>
      </w:r>
      <w:r>
        <w:fldChar w:fldCharType="separate"/>
      </w:r>
      <w:r w:rsidR="00843F03">
        <w:rPr>
          <w:rFonts w:ascii="Times New Roman" w:eastAsia="Times New Roman" w:hAnsi="Times New Roman" w:cs="Times New Roman"/>
          <w:sz w:val="24"/>
          <w:szCs w:val="24"/>
        </w:rPr>
        <w:t>10.1016/j.chb.2015.04.064</w:t>
      </w:r>
      <w:r>
        <w:rPr>
          <w:rFonts w:ascii="Times New Roman" w:eastAsia="Times New Roman" w:hAnsi="Times New Roman" w:cs="Times New Roman"/>
          <w:sz w:val="24"/>
          <w:szCs w:val="24"/>
        </w:rPr>
        <w:fldChar w:fldCharType="end"/>
      </w:r>
    </w:p>
    <w:p w14:paraId="708C235D"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"http://paperpile.com/b/LBVidN/fFOu" \h </w:instrText>
      </w:r>
      <w:r>
        <w:fldChar w:fldCharType="separate"/>
      </w:r>
      <w:r w:rsidR="00843F03">
        <w:rPr>
          <w:rFonts w:ascii="Times New Roman" w:eastAsia="Times New Roman" w:hAnsi="Times New Roman" w:cs="Times New Roman"/>
          <w:sz w:val="24"/>
          <w:szCs w:val="24"/>
        </w:rPr>
        <w:t xml:space="preserve">Lutz, S., &amp; Schneider, F. M. (2020). Is receiving Dislikes in social media still better than being ignored? The effects of ostracism and rejection on need threat and coping reponses online. </w:t>
      </w:r>
      <w:r>
        <w:rPr>
          <w:rFonts w:ascii="Times New Roman" w:eastAsia="Times New Roman" w:hAnsi="Times New Roman" w:cs="Times New Roman"/>
          <w:sz w:val="24"/>
          <w:szCs w:val="24"/>
        </w:rPr>
        <w:fldChar w:fldCharType="end"/>
      </w:r>
      <w:r>
        <w:fldChar w:fldCharType="begin"/>
      </w:r>
      <w:r>
        <w:instrText xml:space="preserve"> HYPERLINK "http://paperpile.com/b/LBVidN/fFOu" \h </w:instrText>
      </w:r>
      <w:r>
        <w:fldChar w:fldCharType="separate"/>
      </w:r>
      <w:r w:rsidR="00843F03">
        <w:rPr>
          <w:rFonts w:ascii="Times New Roman" w:eastAsia="Times New Roman" w:hAnsi="Times New Roman" w:cs="Times New Roman"/>
          <w:i/>
          <w:sz w:val="24"/>
          <w:szCs w:val="24"/>
        </w:rPr>
        <w:t>Media Psychology</w:t>
      </w:r>
      <w:r>
        <w:rPr>
          <w:rFonts w:ascii="Times New Roman" w:eastAsia="Times New Roman" w:hAnsi="Times New Roman" w:cs="Times New Roman"/>
          <w:i/>
          <w:sz w:val="24"/>
          <w:szCs w:val="24"/>
        </w:rPr>
        <w:fldChar w:fldCharType="end"/>
      </w:r>
      <w:r>
        <w:fldChar w:fldCharType="begin"/>
      </w:r>
      <w:r>
        <w:instrText xml:space="preserve"> HYPERLINK "http://paperpile.com/b/LBVidN/fFOu" \h </w:instrText>
      </w:r>
      <w:r>
        <w:fldChar w:fldCharType="separate"/>
      </w:r>
      <w:r w:rsidR="00843F03">
        <w:rPr>
          <w:rFonts w:ascii="Times New Roman" w:eastAsia="Times New Roman" w:hAnsi="Times New Roman" w:cs="Times New Roman"/>
          <w:sz w:val="24"/>
          <w:szCs w:val="24"/>
        </w:rPr>
        <w:t xml:space="preserve">, 1–25. </w:t>
      </w:r>
      <w:r>
        <w:rPr>
          <w:rFonts w:ascii="Times New Roman" w:eastAsia="Times New Roman" w:hAnsi="Times New Roman" w:cs="Times New Roman"/>
          <w:sz w:val="24"/>
          <w:szCs w:val="24"/>
        </w:rPr>
        <w:fldChar w:fldCharType="end"/>
      </w:r>
      <w:r>
        <w:fldChar w:fldCharType="begin"/>
      </w:r>
      <w:r>
        <w:instrText xml:space="preserve"> HYPERLINK "https://www.tandfonline.com/doi/abs/10.1080/15213269.2020.1799409?casa_token=4GHyZXx2JgsAAAAA:xjySEZmkJZtJKTX4AUPEzVFS5pvuL55x_a2NUneDCXDidGVdqk2HByIsnFDBxnRMnhm4NQX6JVeNzA" \h </w:instrText>
      </w:r>
      <w:r>
        <w:fldChar w:fldCharType="separate"/>
      </w:r>
      <w:r w:rsidR="00843F03">
        <w:rPr>
          <w:rFonts w:ascii="Times New Roman" w:eastAsia="Times New Roman" w:hAnsi="Times New Roman" w:cs="Times New Roman"/>
          <w:sz w:val="24"/>
          <w:szCs w:val="24"/>
        </w:rPr>
        <w:t>https://www.tandfonline.com/doi/abs/10.1080/15213269.2020.1799409?casa_token=4GHyZXx2JgsAAAAA:xjySEZmkJZtJKTX4AUPEzVFS5pvuL55x_a2NUneDCXDidGVdqk2HByIsnFDBxnRMnhm4NQX6JVeNzA</w:t>
      </w:r>
      <w:r>
        <w:rPr>
          <w:rFonts w:ascii="Times New Roman" w:eastAsia="Times New Roman" w:hAnsi="Times New Roman" w:cs="Times New Roman"/>
          <w:sz w:val="24"/>
          <w:szCs w:val="24"/>
        </w:rPr>
        <w:fldChar w:fldCharType="end"/>
      </w:r>
    </w:p>
    <w:p w14:paraId="4B35A6C3"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lastRenderedPageBreak/>
        <w:fldChar w:fldCharType="begin"/>
      </w:r>
      <w:r>
        <w:instrText xml:space="preserve"> HYPERLINK "http://paperpile.com/b/LBVidN/WQ4wH" \h </w:instrText>
      </w:r>
      <w:r>
        <w:fldChar w:fldCharType="separate"/>
      </w:r>
      <w:r w:rsidR="00843F03">
        <w:rPr>
          <w:rFonts w:ascii="Times New Roman" w:eastAsia="Times New Roman" w:hAnsi="Times New Roman" w:cs="Times New Roman"/>
          <w:sz w:val="24"/>
          <w:szCs w:val="24"/>
        </w:rPr>
        <w:t xml:space="preserve">Maddock, R. J., Garrett, A. S., &amp; Buonocore, M. H. (2003). Posterior cingulate cortex activation by emotional words: fMRI evidence from a valence decision task. </w:t>
      </w:r>
      <w:r>
        <w:rPr>
          <w:rFonts w:ascii="Times New Roman" w:eastAsia="Times New Roman" w:hAnsi="Times New Roman" w:cs="Times New Roman"/>
          <w:sz w:val="24"/>
          <w:szCs w:val="24"/>
        </w:rPr>
        <w:fldChar w:fldCharType="end"/>
      </w:r>
      <w:r>
        <w:fldChar w:fldCharType="begin"/>
      </w:r>
      <w:r>
        <w:instrText xml:space="preserve"> HYPERLINK "http://paperpile.com/b/LBVidN/WQ4wH" \h </w:instrText>
      </w:r>
      <w:r>
        <w:fldChar w:fldCharType="separate"/>
      </w:r>
      <w:r w:rsidR="00843F03">
        <w:rPr>
          <w:rFonts w:ascii="Times New Roman" w:eastAsia="Times New Roman" w:hAnsi="Times New Roman" w:cs="Times New Roman"/>
          <w:i/>
          <w:sz w:val="24"/>
          <w:szCs w:val="24"/>
        </w:rPr>
        <w:t>Human Brain Mapping</w:t>
      </w:r>
      <w:r>
        <w:rPr>
          <w:rFonts w:ascii="Times New Roman" w:eastAsia="Times New Roman" w:hAnsi="Times New Roman" w:cs="Times New Roman"/>
          <w:i/>
          <w:sz w:val="24"/>
          <w:szCs w:val="24"/>
        </w:rPr>
        <w:fldChar w:fldCharType="end"/>
      </w:r>
      <w:r>
        <w:fldChar w:fldCharType="begin"/>
      </w:r>
      <w:r>
        <w:instrText xml:space="preserve"> HYPERLINK "http://paperpile.com/b/LBVidN/WQ4wH"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"http://paperpile.com/b/LBVidN/WQ4wH" \h </w:instrText>
      </w:r>
      <w:r>
        <w:fldChar w:fldCharType="separate"/>
      </w:r>
      <w:r w:rsidR="00843F03">
        <w:rPr>
          <w:rFonts w:ascii="Times New Roman" w:eastAsia="Times New Roman" w:hAnsi="Times New Roman" w:cs="Times New Roman"/>
          <w:i/>
          <w:sz w:val="24"/>
          <w:szCs w:val="24"/>
        </w:rPr>
        <w:t>18</w:t>
      </w:r>
      <w:r>
        <w:rPr>
          <w:rFonts w:ascii="Times New Roman" w:eastAsia="Times New Roman" w:hAnsi="Times New Roman" w:cs="Times New Roman"/>
          <w:i/>
          <w:sz w:val="24"/>
          <w:szCs w:val="24"/>
        </w:rPr>
        <w:fldChar w:fldCharType="end"/>
      </w:r>
      <w:r>
        <w:fldChar w:fldCharType="begin"/>
      </w:r>
      <w:r>
        <w:instrText xml:space="preserve"> HYPERLINK "http://paperpile.com/b/LBVidN/WQ4wH" \h </w:instrText>
      </w:r>
      <w:r>
        <w:fldChar w:fldCharType="separate"/>
      </w:r>
      <w:r w:rsidR="00843F03">
        <w:rPr>
          <w:rFonts w:ascii="Times New Roman" w:eastAsia="Times New Roman" w:hAnsi="Times New Roman" w:cs="Times New Roman"/>
          <w:sz w:val="24"/>
          <w:szCs w:val="24"/>
        </w:rPr>
        <w:t>(1), 30–41. https://doi.org/</w:t>
      </w:r>
      <w:r>
        <w:rPr>
          <w:rFonts w:ascii="Times New Roman" w:eastAsia="Times New Roman" w:hAnsi="Times New Roman" w:cs="Times New Roman"/>
          <w:sz w:val="24"/>
          <w:szCs w:val="24"/>
        </w:rPr>
        <w:fldChar w:fldCharType="end"/>
      </w:r>
      <w:r>
        <w:fldChar w:fldCharType="begin"/>
      </w:r>
      <w:r>
        <w:instrText xml:space="preserve"> HYPERLINK "http://dx.doi.org/10.1002/hbm.10075" \h </w:instrText>
      </w:r>
      <w:r>
        <w:fldChar w:fldCharType="separate"/>
      </w:r>
      <w:r w:rsidR="00843F03">
        <w:rPr>
          <w:rFonts w:ascii="Times New Roman" w:eastAsia="Times New Roman" w:hAnsi="Times New Roman" w:cs="Times New Roman"/>
          <w:sz w:val="24"/>
          <w:szCs w:val="24"/>
        </w:rPr>
        <w:t>10.1002/hbm.10075</w:t>
      </w:r>
      <w:r>
        <w:rPr>
          <w:rFonts w:ascii="Times New Roman" w:eastAsia="Times New Roman" w:hAnsi="Times New Roman" w:cs="Times New Roman"/>
          <w:sz w:val="24"/>
          <w:szCs w:val="24"/>
        </w:rPr>
        <w:fldChar w:fldCharType="end"/>
      </w:r>
    </w:p>
    <w:p w14:paraId="644B69F8"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"http://paperpile.com/b/LBVidN/NuDdz" \h </w:instrText>
      </w:r>
      <w:r>
        <w:fldChar w:fldCharType="separate"/>
      </w:r>
      <w:r w:rsidR="00843F03">
        <w:rPr>
          <w:rFonts w:ascii="Times New Roman" w:eastAsia="Times New Roman" w:hAnsi="Times New Roman" w:cs="Times New Roman"/>
          <w:sz w:val="24"/>
          <w:szCs w:val="24"/>
        </w:rPr>
        <w:t xml:space="preserve">Maner, J. K., DeWall, C. N., Baumeister, R. F., &amp; Schaller, M. (2007). Does social exclusion motivate interpersonal reconnection? Resolving the“ porcupine problem.” </w:t>
      </w:r>
      <w:r>
        <w:rPr>
          <w:rFonts w:ascii="Times New Roman" w:eastAsia="Times New Roman" w:hAnsi="Times New Roman" w:cs="Times New Roman"/>
          <w:sz w:val="24"/>
          <w:szCs w:val="24"/>
        </w:rPr>
        <w:fldChar w:fldCharType="end"/>
      </w:r>
      <w:r>
        <w:fldChar w:fldCharType="begin"/>
      </w:r>
      <w:r>
        <w:instrText xml:space="preserve"> HYPERLINK "http://paperpile.com/b/LBVidN/NuDdz" \h </w:instrText>
      </w:r>
      <w:r>
        <w:fldChar w:fldCharType="separate"/>
      </w:r>
      <w:r w:rsidR="00843F03">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"http://paperpile.com/b/LBVidN/NuDdz"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"http://paperpile.com/b/LBVidN/NuDdz" \h </w:instrText>
      </w:r>
      <w:r>
        <w:fldChar w:fldCharType="separate"/>
      </w:r>
      <w:r w:rsidR="00843F03">
        <w:rPr>
          <w:rFonts w:ascii="Times New Roman" w:eastAsia="Times New Roman" w:hAnsi="Times New Roman" w:cs="Times New Roman"/>
          <w:i/>
          <w:sz w:val="24"/>
          <w:szCs w:val="24"/>
        </w:rPr>
        <w:t>92</w:t>
      </w:r>
      <w:r>
        <w:rPr>
          <w:rFonts w:ascii="Times New Roman" w:eastAsia="Times New Roman" w:hAnsi="Times New Roman" w:cs="Times New Roman"/>
          <w:i/>
          <w:sz w:val="24"/>
          <w:szCs w:val="24"/>
        </w:rPr>
        <w:fldChar w:fldCharType="end"/>
      </w:r>
      <w:r>
        <w:fldChar w:fldCharType="begin"/>
      </w:r>
      <w:r>
        <w:instrText xml:space="preserve"> HYPERLINK "http://paperpile.com/b/LBVidN/NuDdz" \h </w:instrText>
      </w:r>
      <w:r>
        <w:fldChar w:fldCharType="separate"/>
      </w:r>
      <w:r w:rsidR="00843F03">
        <w:rPr>
          <w:rFonts w:ascii="Times New Roman" w:eastAsia="Times New Roman" w:hAnsi="Times New Roman" w:cs="Times New Roman"/>
          <w:sz w:val="24"/>
          <w:szCs w:val="24"/>
        </w:rPr>
        <w:t xml:space="preserve">(1), 42. </w:t>
      </w:r>
      <w:r>
        <w:rPr>
          <w:rFonts w:ascii="Times New Roman" w:eastAsia="Times New Roman" w:hAnsi="Times New Roman" w:cs="Times New Roman"/>
          <w:sz w:val="24"/>
          <w:szCs w:val="24"/>
        </w:rPr>
        <w:fldChar w:fldCharType="end"/>
      </w:r>
      <w:r>
        <w:fldChar w:fldCharType="begin"/>
      </w:r>
      <w:r>
        <w:instrText xml:space="preserve"> HYPERLINK "https://psycnet.apa.org/buy/2006-23056-004" \h </w:instrText>
      </w:r>
      <w:r>
        <w:fldChar w:fldCharType="separate"/>
      </w:r>
      <w:r w:rsidR="00843F03">
        <w:rPr>
          <w:rFonts w:ascii="Times New Roman" w:eastAsia="Times New Roman" w:hAnsi="Times New Roman" w:cs="Times New Roman"/>
          <w:sz w:val="24"/>
          <w:szCs w:val="24"/>
        </w:rPr>
        <w:t>https://psycnet.apa.org/buy/2006-23056-004</w:t>
      </w:r>
      <w:r>
        <w:rPr>
          <w:rFonts w:ascii="Times New Roman" w:eastAsia="Times New Roman" w:hAnsi="Times New Roman" w:cs="Times New Roman"/>
          <w:sz w:val="24"/>
          <w:szCs w:val="24"/>
        </w:rPr>
        <w:fldChar w:fldCharType="end"/>
      </w:r>
    </w:p>
    <w:p w14:paraId="3C2D34D9"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"http://paperpile.com/b/LBVidN/x1zVw" \h </w:instrText>
      </w:r>
      <w:r>
        <w:fldChar w:fldCharType="separate"/>
      </w:r>
      <w:r w:rsidR="00843F03">
        <w:rPr>
          <w:rFonts w:ascii="Times New Roman" w:eastAsia="Times New Roman" w:hAnsi="Times New Roman" w:cs="Times New Roman"/>
          <w:sz w:val="24"/>
          <w:szCs w:val="24"/>
        </w:rPr>
        <w:t xml:space="preserve">Masten, C. L., Telzer, E. H., Fuligni, A. J., Lieberman, M. D., &amp; Eisenberger, N. I. (2012). Time spent with friends in adolescence relates to less neural sensitivity to later peer rejection. </w:t>
      </w:r>
      <w:r>
        <w:rPr>
          <w:rFonts w:ascii="Times New Roman" w:eastAsia="Times New Roman" w:hAnsi="Times New Roman" w:cs="Times New Roman"/>
          <w:sz w:val="24"/>
          <w:szCs w:val="24"/>
        </w:rPr>
        <w:fldChar w:fldCharType="end"/>
      </w:r>
      <w:r>
        <w:fldChar w:fldCharType="begin"/>
      </w:r>
      <w:r>
        <w:instrText xml:space="preserve"> HYPERLINK "http://paperpile.com/b/LBVidN/x1zVw" \h </w:instrText>
      </w:r>
      <w:r>
        <w:fldChar w:fldCharType="separate"/>
      </w:r>
      <w:r w:rsidR="00843F03">
        <w:rPr>
          <w:rFonts w:ascii="Times New Roman" w:eastAsia="Times New Roman" w:hAnsi="Times New Roman" w:cs="Times New Roman"/>
          <w:i/>
          <w:sz w:val="24"/>
          <w:szCs w:val="24"/>
        </w:rPr>
        <w:t>Social Cognitive and Affective Neuroscience</w:t>
      </w:r>
      <w:r>
        <w:rPr>
          <w:rFonts w:ascii="Times New Roman" w:eastAsia="Times New Roman" w:hAnsi="Times New Roman" w:cs="Times New Roman"/>
          <w:i/>
          <w:sz w:val="24"/>
          <w:szCs w:val="24"/>
        </w:rPr>
        <w:fldChar w:fldCharType="end"/>
      </w:r>
      <w:r>
        <w:fldChar w:fldCharType="begin"/>
      </w:r>
      <w:r>
        <w:instrText xml:space="preserve"> HYPERLINK "http://paperpile.com/b/LBVidN/x1zVw"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"http://paperpile.com/b/LBVidN/x1zVw" \h </w:instrText>
      </w:r>
      <w:r>
        <w:fldChar w:fldCharType="separate"/>
      </w:r>
      <w:r w:rsidR="00843F03">
        <w:rPr>
          <w:rFonts w:ascii="Times New Roman" w:eastAsia="Times New Roman" w:hAnsi="Times New Roman" w:cs="Times New Roman"/>
          <w:i/>
          <w:sz w:val="24"/>
          <w:szCs w:val="24"/>
        </w:rPr>
        <w:t>7</w:t>
      </w:r>
      <w:r>
        <w:rPr>
          <w:rFonts w:ascii="Times New Roman" w:eastAsia="Times New Roman" w:hAnsi="Times New Roman" w:cs="Times New Roman"/>
          <w:i/>
          <w:sz w:val="24"/>
          <w:szCs w:val="24"/>
        </w:rPr>
        <w:fldChar w:fldCharType="end"/>
      </w:r>
      <w:r>
        <w:fldChar w:fldCharType="begin"/>
      </w:r>
      <w:r>
        <w:instrText xml:space="preserve"> HYPERLINK "http://paperpile.com/b/LBVidN/x1zVw" \h </w:instrText>
      </w:r>
      <w:r>
        <w:fldChar w:fldCharType="separate"/>
      </w:r>
      <w:r w:rsidR="00843F03">
        <w:rPr>
          <w:rFonts w:ascii="Times New Roman" w:eastAsia="Times New Roman" w:hAnsi="Times New Roman" w:cs="Times New Roman"/>
          <w:sz w:val="24"/>
          <w:szCs w:val="24"/>
        </w:rPr>
        <w:t>(1), 106–114. https://doi.org/</w:t>
      </w:r>
      <w:r>
        <w:rPr>
          <w:rFonts w:ascii="Times New Roman" w:eastAsia="Times New Roman" w:hAnsi="Times New Roman" w:cs="Times New Roman"/>
          <w:sz w:val="24"/>
          <w:szCs w:val="24"/>
        </w:rPr>
        <w:fldChar w:fldCharType="end"/>
      </w:r>
      <w:r>
        <w:fldChar w:fldCharType="begin"/>
      </w:r>
      <w:r>
        <w:instrText xml:space="preserve"> HYPERLINK "http://dx.doi.org/10.1093/scan/nsq098" \h </w:instrText>
      </w:r>
      <w:r>
        <w:fldChar w:fldCharType="separate"/>
      </w:r>
      <w:r w:rsidR="00843F03">
        <w:rPr>
          <w:rFonts w:ascii="Times New Roman" w:eastAsia="Times New Roman" w:hAnsi="Times New Roman" w:cs="Times New Roman"/>
          <w:sz w:val="24"/>
          <w:szCs w:val="24"/>
        </w:rPr>
        <w:t>10.1093/scan/nsq098</w:t>
      </w:r>
      <w:r>
        <w:rPr>
          <w:rFonts w:ascii="Times New Roman" w:eastAsia="Times New Roman" w:hAnsi="Times New Roman" w:cs="Times New Roman"/>
          <w:sz w:val="24"/>
          <w:szCs w:val="24"/>
        </w:rPr>
        <w:fldChar w:fldCharType="end"/>
      </w:r>
    </w:p>
    <w:p w14:paraId="2D5135EF"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"http://paperpile.com/b/LBVidN/2Mpu" \h </w:instrText>
      </w:r>
      <w:r>
        <w:fldChar w:fldCharType="separate"/>
      </w:r>
      <w:r w:rsidR="00843F03">
        <w:rPr>
          <w:rFonts w:ascii="Times New Roman" w:eastAsia="Times New Roman" w:hAnsi="Times New Roman" w:cs="Times New Roman"/>
          <w:sz w:val="24"/>
          <w:szCs w:val="24"/>
        </w:rPr>
        <w:t xml:space="preserve">Nolan, S. A., Flynn, C., &amp; Garber, J. (2003). Prospective relations between rejection and depression in young adolescents. </w:t>
      </w:r>
      <w:r>
        <w:rPr>
          <w:rFonts w:ascii="Times New Roman" w:eastAsia="Times New Roman" w:hAnsi="Times New Roman" w:cs="Times New Roman"/>
          <w:sz w:val="24"/>
          <w:szCs w:val="24"/>
        </w:rPr>
        <w:fldChar w:fldCharType="end"/>
      </w:r>
      <w:r>
        <w:fldChar w:fldCharType="begin"/>
      </w:r>
      <w:r>
        <w:instrText xml:space="preserve"> HYPERLINK "http://paperpile.com/b/LBVidN/2Mpu" \h </w:instrText>
      </w:r>
      <w:r>
        <w:fldChar w:fldCharType="separate"/>
      </w:r>
      <w:r w:rsidR="00843F03">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"http://paperpile.com/b/LBVidN/2Mpu"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"http://paperpile.com/b/LBVidN/2Mpu" \h </w:instrText>
      </w:r>
      <w:r>
        <w:fldChar w:fldCharType="separate"/>
      </w:r>
      <w:r w:rsidR="00843F03">
        <w:rPr>
          <w:rFonts w:ascii="Times New Roman" w:eastAsia="Times New Roman" w:hAnsi="Times New Roman" w:cs="Times New Roman"/>
          <w:i/>
          <w:sz w:val="24"/>
          <w:szCs w:val="24"/>
        </w:rPr>
        <w:t>85</w:t>
      </w:r>
      <w:r>
        <w:rPr>
          <w:rFonts w:ascii="Times New Roman" w:eastAsia="Times New Roman" w:hAnsi="Times New Roman" w:cs="Times New Roman"/>
          <w:i/>
          <w:sz w:val="24"/>
          <w:szCs w:val="24"/>
        </w:rPr>
        <w:fldChar w:fldCharType="end"/>
      </w:r>
      <w:r>
        <w:fldChar w:fldCharType="begin"/>
      </w:r>
      <w:r>
        <w:instrText xml:space="preserve"> HYPERLINK "http://paperpile.com/b/LBVidN/2Mpu" \h </w:instrText>
      </w:r>
      <w:r>
        <w:fldChar w:fldCharType="separate"/>
      </w:r>
      <w:r w:rsidR="00843F03">
        <w:rPr>
          <w:rFonts w:ascii="Times New Roman" w:eastAsia="Times New Roman" w:hAnsi="Times New Roman" w:cs="Times New Roman"/>
          <w:sz w:val="24"/>
          <w:szCs w:val="24"/>
        </w:rPr>
        <w:t>(4), 745–755. https://doi.org/</w:t>
      </w:r>
      <w:r>
        <w:rPr>
          <w:rFonts w:ascii="Times New Roman" w:eastAsia="Times New Roman" w:hAnsi="Times New Roman" w:cs="Times New Roman"/>
          <w:sz w:val="24"/>
          <w:szCs w:val="24"/>
        </w:rPr>
        <w:fldChar w:fldCharType="end"/>
      </w:r>
      <w:r>
        <w:fldChar w:fldCharType="begin"/>
      </w:r>
      <w:r>
        <w:instrText xml:space="preserve"> HYPERLINK "http://dx.doi.org/10.1037/0022-3514.85.4.745" \h </w:instrText>
      </w:r>
      <w:r>
        <w:fldChar w:fldCharType="separate"/>
      </w:r>
      <w:r w:rsidR="00843F03">
        <w:rPr>
          <w:rFonts w:ascii="Times New Roman" w:eastAsia="Times New Roman" w:hAnsi="Times New Roman" w:cs="Times New Roman"/>
          <w:sz w:val="24"/>
          <w:szCs w:val="24"/>
        </w:rPr>
        <w:t>10.1037/0022-3514.85.4.745</w:t>
      </w:r>
      <w:r>
        <w:rPr>
          <w:rFonts w:ascii="Times New Roman" w:eastAsia="Times New Roman" w:hAnsi="Times New Roman" w:cs="Times New Roman"/>
          <w:sz w:val="24"/>
          <w:szCs w:val="24"/>
        </w:rPr>
        <w:fldChar w:fldCharType="end"/>
      </w:r>
    </w:p>
    <w:p w14:paraId="1F8EE825"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"http://paperpile.com/b/LBVidN/ttIZ" \h </w:instrText>
      </w:r>
      <w:r>
        <w:fldChar w:fldCharType="separate"/>
      </w:r>
      <w:r w:rsidR="00843F03">
        <w:rPr>
          <w:rFonts w:ascii="Times New Roman" w:eastAsia="Times New Roman" w:hAnsi="Times New Roman" w:cs="Times New Roman"/>
          <w:sz w:val="24"/>
          <w:szCs w:val="24"/>
        </w:rPr>
        <w:t xml:space="preserve">Orbell, S., &amp; Verplanken, B. (2010). The automatic component of habit in health behavior: habit as cue-contingent automaticity. </w:t>
      </w:r>
      <w:r>
        <w:rPr>
          <w:rFonts w:ascii="Times New Roman" w:eastAsia="Times New Roman" w:hAnsi="Times New Roman" w:cs="Times New Roman"/>
          <w:sz w:val="24"/>
          <w:szCs w:val="24"/>
        </w:rPr>
        <w:fldChar w:fldCharType="end"/>
      </w:r>
      <w:r>
        <w:fldChar w:fldCharType="begin"/>
      </w:r>
      <w:r>
        <w:instrText xml:space="preserve"> HYPERLINK "http://paperpile.com/b/LBVidN/ttIZ" \h </w:instrText>
      </w:r>
      <w:r>
        <w:fldChar w:fldCharType="separate"/>
      </w:r>
      <w:r w:rsidR="00843F03">
        <w:rPr>
          <w:rFonts w:ascii="Times New Roman" w:eastAsia="Times New Roman" w:hAnsi="Times New Roman" w:cs="Times New Roman"/>
          <w:i/>
          <w:sz w:val="24"/>
          <w:szCs w:val="24"/>
        </w:rPr>
        <w:t>Health Psychology: Official Journal of the Division of Health Psychology, American Psychological Association</w:t>
      </w:r>
      <w:r>
        <w:rPr>
          <w:rFonts w:ascii="Times New Roman" w:eastAsia="Times New Roman" w:hAnsi="Times New Roman" w:cs="Times New Roman"/>
          <w:i/>
          <w:sz w:val="24"/>
          <w:szCs w:val="24"/>
        </w:rPr>
        <w:fldChar w:fldCharType="end"/>
      </w:r>
      <w:r>
        <w:fldChar w:fldCharType="begin"/>
      </w:r>
      <w:r>
        <w:instrText xml:space="preserve"> HYPERLINK "http://paperpile.com/b/LBVidN/ttIZ"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"http://paperpile.com/b/LBVidN/ttIZ" \h </w:instrText>
      </w:r>
      <w:r>
        <w:fldChar w:fldCharType="separate"/>
      </w:r>
      <w:r w:rsidR="00843F03">
        <w:rPr>
          <w:rFonts w:ascii="Times New Roman" w:eastAsia="Times New Roman" w:hAnsi="Times New Roman" w:cs="Times New Roman"/>
          <w:i/>
          <w:sz w:val="24"/>
          <w:szCs w:val="24"/>
        </w:rPr>
        <w:t>29</w:t>
      </w:r>
      <w:r>
        <w:rPr>
          <w:rFonts w:ascii="Times New Roman" w:eastAsia="Times New Roman" w:hAnsi="Times New Roman" w:cs="Times New Roman"/>
          <w:i/>
          <w:sz w:val="24"/>
          <w:szCs w:val="24"/>
        </w:rPr>
        <w:fldChar w:fldCharType="end"/>
      </w:r>
      <w:r>
        <w:fldChar w:fldCharType="begin"/>
      </w:r>
      <w:r>
        <w:instrText xml:space="preserve"> HYPERLINK "http://paperpile.com/b/LBVidN/ttIZ" \h </w:instrText>
      </w:r>
      <w:r>
        <w:fldChar w:fldCharType="separate"/>
      </w:r>
      <w:r w:rsidR="00843F03">
        <w:rPr>
          <w:rFonts w:ascii="Times New Roman" w:eastAsia="Times New Roman" w:hAnsi="Times New Roman" w:cs="Times New Roman"/>
          <w:sz w:val="24"/>
          <w:szCs w:val="24"/>
        </w:rPr>
        <w:t>(4), 374–383. https://doi.org/</w:t>
      </w:r>
      <w:r>
        <w:rPr>
          <w:rFonts w:ascii="Times New Roman" w:eastAsia="Times New Roman" w:hAnsi="Times New Roman" w:cs="Times New Roman"/>
          <w:sz w:val="24"/>
          <w:szCs w:val="24"/>
        </w:rPr>
        <w:fldChar w:fldCharType="end"/>
      </w:r>
      <w:r>
        <w:fldChar w:fldCharType="begin"/>
      </w:r>
      <w:r>
        <w:instrText xml:space="preserve"> HYPERLINK "http://dx.doi.org/10.1037/a0019596" \h </w:instrText>
      </w:r>
      <w:r>
        <w:fldChar w:fldCharType="separate"/>
      </w:r>
      <w:r w:rsidR="00843F03">
        <w:rPr>
          <w:rFonts w:ascii="Times New Roman" w:eastAsia="Times New Roman" w:hAnsi="Times New Roman" w:cs="Times New Roman"/>
          <w:sz w:val="24"/>
          <w:szCs w:val="24"/>
        </w:rPr>
        <w:t>10.1037/a0019596</w:t>
      </w:r>
      <w:r>
        <w:rPr>
          <w:rFonts w:ascii="Times New Roman" w:eastAsia="Times New Roman" w:hAnsi="Times New Roman" w:cs="Times New Roman"/>
          <w:sz w:val="24"/>
          <w:szCs w:val="24"/>
        </w:rPr>
        <w:fldChar w:fldCharType="end"/>
      </w:r>
    </w:p>
    <w:p w14:paraId="486C9082"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"http://paperpile.com/b/LBVidN/Df1yy" \h </w:instrText>
      </w:r>
      <w:r>
        <w:fldChar w:fldCharType="separate"/>
      </w:r>
      <w:r w:rsidR="00843F03">
        <w:rPr>
          <w:rFonts w:ascii="Times New Roman" w:eastAsia="Times New Roman" w:hAnsi="Times New Roman" w:cs="Times New Roman"/>
          <w:sz w:val="24"/>
          <w:szCs w:val="24"/>
        </w:rPr>
        <w:t xml:space="preserve">Pei, R., Lauharatanahirun, N., Cascio, C. N., O’Donnell, M. B., Shope, J. T., Simons-Morton, B. G., Vettel, J. M., &amp; Falk, E. B. (2020). Neural processes during adolescent risky decision making are associated with conformity to peer influence. </w:t>
      </w:r>
      <w:r>
        <w:rPr>
          <w:rFonts w:ascii="Times New Roman" w:eastAsia="Times New Roman" w:hAnsi="Times New Roman" w:cs="Times New Roman"/>
          <w:sz w:val="24"/>
          <w:szCs w:val="24"/>
        </w:rPr>
        <w:fldChar w:fldCharType="end"/>
      </w:r>
      <w:r>
        <w:fldChar w:fldCharType="begin"/>
      </w:r>
      <w:r>
        <w:instrText xml:space="preserve"> HYPERLINK "http://paperpile.com/b/LBVidN/Df1yy" \h </w:instrText>
      </w:r>
      <w:r>
        <w:fldChar w:fldCharType="separate"/>
      </w:r>
      <w:r w:rsidR="00843F03">
        <w:rPr>
          <w:rFonts w:ascii="Times New Roman" w:eastAsia="Times New Roman" w:hAnsi="Times New Roman" w:cs="Times New Roman"/>
          <w:i/>
          <w:sz w:val="24"/>
          <w:szCs w:val="24"/>
        </w:rPr>
        <w:t>Developmental Cognitive Neuroscience</w:t>
      </w:r>
      <w:r>
        <w:rPr>
          <w:rFonts w:ascii="Times New Roman" w:eastAsia="Times New Roman" w:hAnsi="Times New Roman" w:cs="Times New Roman"/>
          <w:i/>
          <w:sz w:val="24"/>
          <w:szCs w:val="24"/>
        </w:rPr>
        <w:fldChar w:fldCharType="end"/>
      </w:r>
      <w:r>
        <w:fldChar w:fldCharType="begin"/>
      </w:r>
      <w:r>
        <w:instrText xml:space="preserve"> HYPERLINK "http://paperpile.com/b/LBVidN/Df1yy"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"http://paperpile.com/b/LBVidN/Df1yy" \h </w:instrText>
      </w:r>
      <w:r>
        <w:fldChar w:fldCharType="separate"/>
      </w:r>
      <w:r w:rsidR="00843F03">
        <w:rPr>
          <w:rFonts w:ascii="Times New Roman" w:eastAsia="Times New Roman" w:hAnsi="Times New Roman" w:cs="Times New Roman"/>
          <w:i/>
          <w:sz w:val="24"/>
          <w:szCs w:val="24"/>
        </w:rPr>
        <w:t>44</w:t>
      </w:r>
      <w:r>
        <w:rPr>
          <w:rFonts w:ascii="Times New Roman" w:eastAsia="Times New Roman" w:hAnsi="Times New Roman" w:cs="Times New Roman"/>
          <w:i/>
          <w:sz w:val="24"/>
          <w:szCs w:val="24"/>
        </w:rPr>
        <w:fldChar w:fldCharType="end"/>
      </w:r>
      <w:r>
        <w:fldChar w:fldCharType="begin"/>
      </w:r>
      <w:r>
        <w:instrText xml:space="preserve"> HYPERLINK "http://paperpile.com/b/LBVidN/Df1yy" \h </w:instrText>
      </w:r>
      <w:r>
        <w:fldChar w:fldCharType="separate"/>
      </w:r>
      <w:r w:rsidR="00843F03">
        <w:rPr>
          <w:rFonts w:ascii="Times New Roman" w:eastAsia="Times New Roman" w:hAnsi="Times New Roman" w:cs="Times New Roman"/>
          <w:sz w:val="24"/>
          <w:szCs w:val="24"/>
        </w:rPr>
        <w:t>, 100794. https://doi.org/</w:t>
      </w:r>
      <w:r>
        <w:rPr>
          <w:rFonts w:ascii="Times New Roman" w:eastAsia="Times New Roman" w:hAnsi="Times New Roman" w:cs="Times New Roman"/>
          <w:sz w:val="24"/>
          <w:szCs w:val="24"/>
        </w:rPr>
        <w:fldChar w:fldCharType="end"/>
      </w:r>
      <w:r>
        <w:fldChar w:fldCharType="begin"/>
      </w:r>
      <w:r>
        <w:instrText xml:space="preserve"> HYPERLINK "http://dx.doi.org/10.1016/j.dcn.2020.100794" \h </w:instrText>
      </w:r>
      <w:r>
        <w:fldChar w:fldCharType="separate"/>
      </w:r>
      <w:r w:rsidR="00843F03">
        <w:rPr>
          <w:rFonts w:ascii="Times New Roman" w:eastAsia="Times New Roman" w:hAnsi="Times New Roman" w:cs="Times New Roman"/>
          <w:sz w:val="24"/>
          <w:szCs w:val="24"/>
        </w:rPr>
        <w:t>10.1016/j.dcn.2020.100794</w:t>
      </w:r>
      <w:r>
        <w:rPr>
          <w:rFonts w:ascii="Times New Roman" w:eastAsia="Times New Roman" w:hAnsi="Times New Roman" w:cs="Times New Roman"/>
          <w:sz w:val="24"/>
          <w:szCs w:val="24"/>
        </w:rPr>
        <w:fldChar w:fldCharType="end"/>
      </w:r>
    </w:p>
    <w:p w14:paraId="07F0A67E"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"http://paperpile.com/b/LBVidN/xiku" \h </w:instrText>
      </w:r>
      <w:r>
        <w:fldChar w:fldCharType="separate"/>
      </w:r>
      <w:r w:rsidR="00843F03">
        <w:rPr>
          <w:rFonts w:ascii="Times New Roman" w:eastAsia="Times New Roman" w:hAnsi="Times New Roman" w:cs="Times New Roman"/>
          <w:sz w:val="24"/>
          <w:szCs w:val="24"/>
        </w:rPr>
        <w:t xml:space="preserve">Prinstein, M. J., &amp; Aikins, J. W. (2004). Cognitive moderators of the longitudinal association between peer rejection and adolescent depressive symptoms. </w:t>
      </w:r>
      <w:r>
        <w:rPr>
          <w:rFonts w:ascii="Times New Roman" w:eastAsia="Times New Roman" w:hAnsi="Times New Roman" w:cs="Times New Roman"/>
          <w:sz w:val="24"/>
          <w:szCs w:val="24"/>
        </w:rPr>
        <w:fldChar w:fldCharType="end"/>
      </w:r>
      <w:r>
        <w:fldChar w:fldCharType="begin"/>
      </w:r>
      <w:r>
        <w:instrText xml:space="preserve"> HYPERLINK "http://paperpile.com/b/LBVidN/xiku" \h </w:instrText>
      </w:r>
      <w:r>
        <w:fldChar w:fldCharType="separate"/>
      </w:r>
      <w:r w:rsidR="00843F03">
        <w:rPr>
          <w:rFonts w:ascii="Times New Roman" w:eastAsia="Times New Roman" w:hAnsi="Times New Roman" w:cs="Times New Roman"/>
          <w:i/>
          <w:sz w:val="24"/>
          <w:szCs w:val="24"/>
        </w:rPr>
        <w:t xml:space="preserve">Journal of Abnormal Child </w:t>
      </w:r>
      <w:r w:rsidR="00843F03">
        <w:rPr>
          <w:rFonts w:ascii="Times New Roman" w:eastAsia="Times New Roman" w:hAnsi="Times New Roman" w:cs="Times New Roman"/>
          <w:i/>
          <w:sz w:val="24"/>
          <w:szCs w:val="24"/>
        </w:rPr>
        <w:lastRenderedPageBreak/>
        <w:t>Psychology</w:t>
      </w:r>
      <w:r>
        <w:rPr>
          <w:rFonts w:ascii="Times New Roman" w:eastAsia="Times New Roman" w:hAnsi="Times New Roman" w:cs="Times New Roman"/>
          <w:i/>
          <w:sz w:val="24"/>
          <w:szCs w:val="24"/>
        </w:rPr>
        <w:fldChar w:fldCharType="end"/>
      </w:r>
      <w:r>
        <w:fldChar w:fldCharType="begin"/>
      </w:r>
      <w:r>
        <w:instrText xml:space="preserve"> HYPERLINK "http://paperpile.com/b/LBVidN/xiku"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"http://paperpile.com/b/LBVidN/xiku" \h </w:instrText>
      </w:r>
      <w:r>
        <w:fldChar w:fldCharType="separate"/>
      </w:r>
      <w:r w:rsidR="00843F03">
        <w:rPr>
          <w:rFonts w:ascii="Times New Roman" w:eastAsia="Times New Roman" w:hAnsi="Times New Roman" w:cs="Times New Roman"/>
          <w:i/>
          <w:sz w:val="24"/>
          <w:szCs w:val="24"/>
        </w:rPr>
        <w:t>32</w:t>
      </w:r>
      <w:r>
        <w:rPr>
          <w:rFonts w:ascii="Times New Roman" w:eastAsia="Times New Roman" w:hAnsi="Times New Roman" w:cs="Times New Roman"/>
          <w:i/>
          <w:sz w:val="24"/>
          <w:szCs w:val="24"/>
        </w:rPr>
        <w:fldChar w:fldCharType="end"/>
      </w:r>
      <w:r>
        <w:fldChar w:fldCharType="begin"/>
      </w:r>
      <w:r>
        <w:instrText xml:space="preserve"> HYPERLINK "http://paperpile.com/b/LBVidN/xiku" \h </w:instrText>
      </w:r>
      <w:r>
        <w:fldChar w:fldCharType="separate"/>
      </w:r>
      <w:r w:rsidR="00843F03">
        <w:rPr>
          <w:rFonts w:ascii="Times New Roman" w:eastAsia="Times New Roman" w:hAnsi="Times New Roman" w:cs="Times New Roman"/>
          <w:sz w:val="24"/>
          <w:szCs w:val="24"/>
        </w:rPr>
        <w:t>(2), 147–158. https://doi.org/</w:t>
      </w:r>
      <w:r>
        <w:rPr>
          <w:rFonts w:ascii="Times New Roman" w:eastAsia="Times New Roman" w:hAnsi="Times New Roman" w:cs="Times New Roman"/>
          <w:sz w:val="24"/>
          <w:szCs w:val="24"/>
        </w:rPr>
        <w:fldChar w:fldCharType="end"/>
      </w:r>
      <w:r>
        <w:fldChar w:fldCharType="begin"/>
      </w:r>
      <w:r>
        <w:instrText xml:space="preserve"> HYPERLINK "http://dx.doi.org/10.1023/b:jacp.0000019767.55592.63" \h </w:instrText>
      </w:r>
      <w:r>
        <w:fldChar w:fldCharType="separate"/>
      </w:r>
      <w:r w:rsidR="00843F03">
        <w:rPr>
          <w:rFonts w:ascii="Times New Roman" w:eastAsia="Times New Roman" w:hAnsi="Times New Roman" w:cs="Times New Roman"/>
          <w:sz w:val="24"/>
          <w:szCs w:val="24"/>
        </w:rPr>
        <w:t>10.1023/b:jacp.0000019767.55592.63</w:t>
      </w:r>
      <w:r>
        <w:rPr>
          <w:rFonts w:ascii="Times New Roman" w:eastAsia="Times New Roman" w:hAnsi="Times New Roman" w:cs="Times New Roman"/>
          <w:sz w:val="24"/>
          <w:szCs w:val="24"/>
        </w:rPr>
        <w:fldChar w:fldCharType="end"/>
      </w:r>
    </w:p>
    <w:p w14:paraId="362FEC64"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"http://paperpile.com/b/LBVidN/X9CX" \h </w:instrText>
      </w:r>
      <w:r>
        <w:fldChar w:fldCharType="separate"/>
      </w:r>
      <w:r w:rsidR="00843F03">
        <w:rPr>
          <w:rFonts w:ascii="Times New Roman" w:eastAsia="Times New Roman" w:hAnsi="Times New Roman" w:cs="Times New Roman"/>
          <w:sz w:val="24"/>
          <w:szCs w:val="24"/>
        </w:rPr>
        <w:t xml:space="preserve">Rigby, K. (2003). Consequences of bullying in schools. </w:t>
      </w:r>
      <w:r>
        <w:rPr>
          <w:rFonts w:ascii="Times New Roman" w:eastAsia="Times New Roman" w:hAnsi="Times New Roman" w:cs="Times New Roman"/>
          <w:sz w:val="24"/>
          <w:szCs w:val="24"/>
        </w:rPr>
        <w:fldChar w:fldCharType="end"/>
      </w:r>
      <w:r>
        <w:fldChar w:fldCharType="begin"/>
      </w:r>
      <w:r>
        <w:instrText xml:space="preserve"> HYPERLINK "http://paperpile.com/b/LBVidN/X9CX" \h </w:instrText>
      </w:r>
      <w:r>
        <w:fldChar w:fldCharType="separate"/>
      </w:r>
      <w:r w:rsidR="00843F03">
        <w:rPr>
          <w:rFonts w:ascii="Times New Roman" w:eastAsia="Times New Roman" w:hAnsi="Times New Roman" w:cs="Times New Roman"/>
          <w:i/>
          <w:sz w:val="24"/>
          <w:szCs w:val="24"/>
        </w:rPr>
        <w:t>Canadian Journal of Psychiatry. Revue Canadienne de Psychiatrie</w:t>
      </w:r>
      <w:r>
        <w:rPr>
          <w:rFonts w:ascii="Times New Roman" w:eastAsia="Times New Roman" w:hAnsi="Times New Roman" w:cs="Times New Roman"/>
          <w:i/>
          <w:sz w:val="24"/>
          <w:szCs w:val="24"/>
        </w:rPr>
        <w:fldChar w:fldCharType="end"/>
      </w:r>
      <w:r>
        <w:fldChar w:fldCharType="begin"/>
      </w:r>
      <w:r>
        <w:instrText xml:space="preserve"> HYPERLINK "http://paperpile.com/b/LBVidN/X9CX"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"http://paperpile.com/b/LBVidN/X9CX" \h </w:instrText>
      </w:r>
      <w:r>
        <w:fldChar w:fldCharType="separate"/>
      </w:r>
      <w:r w:rsidR="00843F03">
        <w:rPr>
          <w:rFonts w:ascii="Times New Roman" w:eastAsia="Times New Roman" w:hAnsi="Times New Roman" w:cs="Times New Roman"/>
          <w:i/>
          <w:sz w:val="24"/>
          <w:szCs w:val="24"/>
        </w:rPr>
        <w:t>48</w:t>
      </w:r>
      <w:r>
        <w:rPr>
          <w:rFonts w:ascii="Times New Roman" w:eastAsia="Times New Roman" w:hAnsi="Times New Roman" w:cs="Times New Roman"/>
          <w:i/>
          <w:sz w:val="24"/>
          <w:szCs w:val="24"/>
        </w:rPr>
        <w:fldChar w:fldCharType="end"/>
      </w:r>
      <w:r>
        <w:fldChar w:fldCharType="begin"/>
      </w:r>
      <w:r>
        <w:instrText xml:space="preserve"> HYPERLINK "http://paperpile.com/b/LBVidN/X9CX" \h </w:instrText>
      </w:r>
      <w:r>
        <w:fldChar w:fldCharType="separate"/>
      </w:r>
      <w:r w:rsidR="00843F03">
        <w:rPr>
          <w:rFonts w:ascii="Times New Roman" w:eastAsia="Times New Roman" w:hAnsi="Times New Roman" w:cs="Times New Roman"/>
          <w:sz w:val="24"/>
          <w:szCs w:val="24"/>
        </w:rPr>
        <w:t>(9), 583–590. https://doi.org/</w:t>
      </w:r>
      <w:r>
        <w:rPr>
          <w:rFonts w:ascii="Times New Roman" w:eastAsia="Times New Roman" w:hAnsi="Times New Roman" w:cs="Times New Roman"/>
          <w:sz w:val="24"/>
          <w:szCs w:val="24"/>
        </w:rPr>
        <w:fldChar w:fldCharType="end"/>
      </w:r>
      <w:r>
        <w:fldChar w:fldCharType="begin"/>
      </w:r>
      <w:r>
        <w:instrText xml:space="preserve"> HYPERLINK "http://dx.doi.org/10.1177/070674370304800904" \h </w:instrText>
      </w:r>
      <w:r>
        <w:fldChar w:fldCharType="separate"/>
      </w:r>
      <w:r w:rsidR="00843F03">
        <w:rPr>
          <w:rFonts w:ascii="Times New Roman" w:eastAsia="Times New Roman" w:hAnsi="Times New Roman" w:cs="Times New Roman"/>
          <w:sz w:val="24"/>
          <w:szCs w:val="24"/>
        </w:rPr>
        <w:t>10.1177/070674370304800904</w:t>
      </w:r>
      <w:r>
        <w:rPr>
          <w:rFonts w:ascii="Times New Roman" w:eastAsia="Times New Roman" w:hAnsi="Times New Roman" w:cs="Times New Roman"/>
          <w:sz w:val="24"/>
          <w:szCs w:val="24"/>
        </w:rPr>
        <w:fldChar w:fldCharType="end"/>
      </w:r>
    </w:p>
    <w:p w14:paraId="678C9024"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"http://paperpile.com/b/LBVidN/JdGV8" \h </w:instrText>
      </w:r>
      <w:r>
        <w:fldChar w:fldCharType="separate"/>
      </w:r>
      <w:r w:rsidR="00843F03">
        <w:rPr>
          <w:rFonts w:ascii="Times New Roman" w:eastAsia="Times New Roman" w:hAnsi="Times New Roman" w:cs="Times New Roman"/>
          <w:sz w:val="24"/>
          <w:szCs w:val="24"/>
        </w:rPr>
        <w:t xml:space="preserve">Saxe, R., &amp; Powell, L. J. (2006). It’s the thought that counts: specific brain regions for one component of theory of mind. </w:t>
      </w:r>
      <w:r>
        <w:rPr>
          <w:rFonts w:ascii="Times New Roman" w:eastAsia="Times New Roman" w:hAnsi="Times New Roman" w:cs="Times New Roman"/>
          <w:sz w:val="24"/>
          <w:szCs w:val="24"/>
        </w:rPr>
        <w:fldChar w:fldCharType="end"/>
      </w:r>
      <w:r>
        <w:fldChar w:fldCharType="begin"/>
      </w:r>
      <w:r>
        <w:instrText xml:space="preserve"> HYPERLINK "http://paperpile.com/b/LBVidN/JdGV8" \h </w:instrText>
      </w:r>
      <w:r>
        <w:fldChar w:fldCharType="separate"/>
      </w:r>
      <w:r w:rsidR="00843F03">
        <w:rPr>
          <w:rFonts w:ascii="Times New Roman" w:eastAsia="Times New Roman" w:hAnsi="Times New Roman" w:cs="Times New Roman"/>
          <w:i/>
          <w:sz w:val="24"/>
          <w:szCs w:val="24"/>
        </w:rPr>
        <w:t>Psychological Science</w:t>
      </w:r>
      <w:r>
        <w:rPr>
          <w:rFonts w:ascii="Times New Roman" w:eastAsia="Times New Roman" w:hAnsi="Times New Roman" w:cs="Times New Roman"/>
          <w:i/>
          <w:sz w:val="24"/>
          <w:szCs w:val="24"/>
        </w:rPr>
        <w:fldChar w:fldCharType="end"/>
      </w:r>
      <w:r>
        <w:fldChar w:fldCharType="begin"/>
      </w:r>
      <w:r>
        <w:instrText xml:space="preserve"> HYPERLINK "http://paperpile.com/b/LBVidN/JdGV8"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"http://paperpile.com/b/LBVidN/JdGV8" \h </w:instrText>
      </w:r>
      <w:r>
        <w:fldChar w:fldCharType="separate"/>
      </w:r>
      <w:r w:rsidR="00843F03">
        <w:rPr>
          <w:rFonts w:ascii="Times New Roman" w:eastAsia="Times New Roman" w:hAnsi="Times New Roman" w:cs="Times New Roman"/>
          <w:i/>
          <w:sz w:val="24"/>
          <w:szCs w:val="24"/>
        </w:rPr>
        <w:t>17</w:t>
      </w:r>
      <w:r>
        <w:rPr>
          <w:rFonts w:ascii="Times New Roman" w:eastAsia="Times New Roman" w:hAnsi="Times New Roman" w:cs="Times New Roman"/>
          <w:i/>
          <w:sz w:val="24"/>
          <w:szCs w:val="24"/>
        </w:rPr>
        <w:fldChar w:fldCharType="end"/>
      </w:r>
      <w:r>
        <w:fldChar w:fldCharType="begin"/>
      </w:r>
      <w:r>
        <w:instrText xml:space="preserve"> HYPERLINK "http://paperpile.com/b/LBVidN/JdGV8" \h </w:instrText>
      </w:r>
      <w:r>
        <w:fldChar w:fldCharType="separate"/>
      </w:r>
      <w:r w:rsidR="00843F03">
        <w:rPr>
          <w:rFonts w:ascii="Times New Roman" w:eastAsia="Times New Roman" w:hAnsi="Times New Roman" w:cs="Times New Roman"/>
          <w:sz w:val="24"/>
          <w:szCs w:val="24"/>
        </w:rPr>
        <w:t>(8), 692–699. https://doi.org/</w:t>
      </w:r>
      <w:r>
        <w:rPr>
          <w:rFonts w:ascii="Times New Roman" w:eastAsia="Times New Roman" w:hAnsi="Times New Roman" w:cs="Times New Roman"/>
          <w:sz w:val="24"/>
          <w:szCs w:val="24"/>
        </w:rPr>
        <w:fldChar w:fldCharType="end"/>
      </w:r>
      <w:r>
        <w:fldChar w:fldCharType="begin"/>
      </w:r>
      <w:r>
        <w:instrText xml:space="preserve"> HYPERLINK "http://dx.doi.org/10.1111/j.1467-9280.2006.01768.x" \h </w:instrText>
      </w:r>
      <w:r>
        <w:fldChar w:fldCharType="separate"/>
      </w:r>
      <w:r w:rsidR="00843F03">
        <w:rPr>
          <w:rFonts w:ascii="Times New Roman" w:eastAsia="Times New Roman" w:hAnsi="Times New Roman" w:cs="Times New Roman"/>
          <w:sz w:val="24"/>
          <w:szCs w:val="24"/>
        </w:rPr>
        <w:t>10.1111/j.1467-9280.2006.01768.x</w:t>
      </w:r>
      <w:r>
        <w:rPr>
          <w:rFonts w:ascii="Times New Roman" w:eastAsia="Times New Roman" w:hAnsi="Times New Roman" w:cs="Times New Roman"/>
          <w:sz w:val="24"/>
          <w:szCs w:val="24"/>
        </w:rPr>
        <w:fldChar w:fldCharType="end"/>
      </w:r>
    </w:p>
    <w:p w14:paraId="1682B0CA"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"http://paperpile.com/b/LBVidN/eO2P1" \h </w:instrText>
      </w:r>
      <w:r>
        <w:fldChar w:fldCharType="separate"/>
      </w:r>
      <w:r w:rsidR="00843F03">
        <w:rPr>
          <w:rFonts w:ascii="Times New Roman" w:eastAsia="Times New Roman" w:hAnsi="Times New Roman" w:cs="Times New Roman"/>
          <w:sz w:val="24"/>
          <w:szCs w:val="24"/>
        </w:rPr>
        <w:t xml:space="preserve">Schriber, R. A., Rogers, C. R., Ferrer, E., Conger, R. D., Robins, R. W., Hastings, P. D., &amp; Guyer, A. E. (2018). Do Hostile School Environments Promote Social Deviance by Shaping Neural Responses to Social Exclusion? </w:t>
      </w:r>
      <w:r>
        <w:rPr>
          <w:rFonts w:ascii="Times New Roman" w:eastAsia="Times New Roman" w:hAnsi="Times New Roman" w:cs="Times New Roman"/>
          <w:sz w:val="24"/>
          <w:szCs w:val="24"/>
        </w:rPr>
        <w:fldChar w:fldCharType="end"/>
      </w:r>
      <w:r>
        <w:fldChar w:fldCharType="begin"/>
      </w:r>
      <w:r>
        <w:instrText xml:space="preserve"> HYPERLINK "http://paperpile.com/b/LBVidN/eO2P1" \h </w:instrText>
      </w:r>
      <w:r>
        <w:fldChar w:fldCharType="separate"/>
      </w:r>
      <w:r w:rsidR="00843F03">
        <w:rPr>
          <w:rFonts w:ascii="Times New Roman" w:eastAsia="Times New Roman" w:hAnsi="Times New Roman" w:cs="Times New Roman"/>
          <w:i/>
          <w:sz w:val="24"/>
          <w:szCs w:val="24"/>
        </w:rPr>
        <w:t>Journal of Research on Adolescence: The Official Journal of the Society for Research on Adolescence</w:t>
      </w:r>
      <w:r>
        <w:rPr>
          <w:rFonts w:ascii="Times New Roman" w:eastAsia="Times New Roman" w:hAnsi="Times New Roman" w:cs="Times New Roman"/>
          <w:i/>
          <w:sz w:val="24"/>
          <w:szCs w:val="24"/>
        </w:rPr>
        <w:fldChar w:fldCharType="end"/>
      </w:r>
      <w:r>
        <w:fldChar w:fldCharType="begin"/>
      </w:r>
      <w:r>
        <w:instrText xml:space="preserve"> HYPERLINK "http://paperpile.com/b/LBVidN/eO2P1"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"http://paperpile.com/b/LBVidN/eO2P1" \h </w:instrText>
      </w:r>
      <w:r>
        <w:fldChar w:fldCharType="separate"/>
      </w:r>
      <w:r w:rsidR="00843F03">
        <w:rPr>
          <w:rFonts w:ascii="Times New Roman" w:eastAsia="Times New Roman" w:hAnsi="Times New Roman" w:cs="Times New Roman"/>
          <w:i/>
          <w:sz w:val="24"/>
          <w:szCs w:val="24"/>
        </w:rPr>
        <w:t>28</w:t>
      </w:r>
      <w:r>
        <w:rPr>
          <w:rFonts w:ascii="Times New Roman" w:eastAsia="Times New Roman" w:hAnsi="Times New Roman" w:cs="Times New Roman"/>
          <w:i/>
          <w:sz w:val="24"/>
          <w:szCs w:val="24"/>
        </w:rPr>
        <w:fldChar w:fldCharType="end"/>
      </w:r>
      <w:r>
        <w:fldChar w:fldCharType="begin"/>
      </w:r>
      <w:r>
        <w:instrText xml:space="preserve"> HYPERLINK "http://paperpile.com/b/LBVidN/eO2P1" \h </w:instrText>
      </w:r>
      <w:r>
        <w:fldChar w:fldCharType="separate"/>
      </w:r>
      <w:r w:rsidR="00843F03">
        <w:rPr>
          <w:rFonts w:ascii="Times New Roman" w:eastAsia="Times New Roman" w:hAnsi="Times New Roman" w:cs="Times New Roman"/>
          <w:sz w:val="24"/>
          <w:szCs w:val="24"/>
        </w:rPr>
        <w:t>(1), 103–120. https://doi.org/</w:t>
      </w:r>
      <w:r>
        <w:rPr>
          <w:rFonts w:ascii="Times New Roman" w:eastAsia="Times New Roman" w:hAnsi="Times New Roman" w:cs="Times New Roman"/>
          <w:sz w:val="24"/>
          <w:szCs w:val="24"/>
        </w:rPr>
        <w:fldChar w:fldCharType="end"/>
      </w:r>
      <w:r>
        <w:fldChar w:fldCharType="begin"/>
      </w:r>
      <w:r>
        <w:instrText xml:space="preserve"> HYPERLINK "http://dx.doi.org/10.1111/jora.12340" \h </w:instrText>
      </w:r>
      <w:r>
        <w:fldChar w:fldCharType="separate"/>
      </w:r>
      <w:r w:rsidR="00843F03">
        <w:rPr>
          <w:rFonts w:ascii="Times New Roman" w:eastAsia="Times New Roman" w:hAnsi="Times New Roman" w:cs="Times New Roman"/>
          <w:sz w:val="24"/>
          <w:szCs w:val="24"/>
        </w:rPr>
        <w:t>10.1111/jora.12340</w:t>
      </w:r>
      <w:r>
        <w:rPr>
          <w:rFonts w:ascii="Times New Roman" w:eastAsia="Times New Roman" w:hAnsi="Times New Roman" w:cs="Times New Roman"/>
          <w:sz w:val="24"/>
          <w:szCs w:val="24"/>
        </w:rPr>
        <w:fldChar w:fldCharType="end"/>
      </w:r>
    </w:p>
    <w:p w14:paraId="2EC4E497"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"http://paperpile.com/b/LBVidN/LDJHp" \h </w:instrText>
      </w:r>
      <w:r>
        <w:fldChar w:fldCharType="separate"/>
      </w:r>
      <w:r w:rsidR="00843F03">
        <w:rPr>
          <w:rFonts w:ascii="Times New Roman" w:eastAsia="Times New Roman" w:hAnsi="Times New Roman" w:cs="Times New Roman"/>
          <w:sz w:val="24"/>
          <w:szCs w:val="24"/>
        </w:rPr>
        <w:t xml:space="preserve">Seo, D., &amp; Ray, S. (2019). Habit and addiction in the use of social networking sites: Their nature, antecedents, and consequences. </w:t>
      </w:r>
      <w:r>
        <w:rPr>
          <w:rFonts w:ascii="Times New Roman" w:eastAsia="Times New Roman" w:hAnsi="Times New Roman" w:cs="Times New Roman"/>
          <w:sz w:val="24"/>
          <w:szCs w:val="24"/>
        </w:rPr>
        <w:fldChar w:fldCharType="end"/>
      </w:r>
      <w:r>
        <w:fldChar w:fldCharType="begin"/>
      </w:r>
      <w:r>
        <w:instrText xml:space="preserve"> HYPERLINK "http://paperpile.com/b/LBVidN/LDJHp" \h </w:instrText>
      </w:r>
      <w:r>
        <w:fldChar w:fldCharType="separate"/>
      </w:r>
      <w:r w:rsidR="00843F03">
        <w:rPr>
          <w:rFonts w:ascii="Times New Roman" w:eastAsia="Times New Roman" w:hAnsi="Times New Roman" w:cs="Times New Roman"/>
          <w:i/>
          <w:sz w:val="24"/>
          <w:szCs w:val="24"/>
        </w:rPr>
        <w:t>Computers in Human Behavior</w:t>
      </w:r>
      <w:r>
        <w:rPr>
          <w:rFonts w:ascii="Times New Roman" w:eastAsia="Times New Roman" w:hAnsi="Times New Roman" w:cs="Times New Roman"/>
          <w:i/>
          <w:sz w:val="24"/>
          <w:szCs w:val="24"/>
        </w:rPr>
        <w:fldChar w:fldCharType="end"/>
      </w:r>
      <w:r>
        <w:fldChar w:fldCharType="begin"/>
      </w:r>
      <w:r>
        <w:instrText xml:space="preserve"> HYPERLINK "http://paperpile.com/b/LBVidN/LDJHp"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"http://paperpile.com/b/LBVidN/LDJHp" \h </w:instrText>
      </w:r>
      <w:r>
        <w:fldChar w:fldCharType="separate"/>
      </w:r>
      <w:r w:rsidR="00843F03">
        <w:rPr>
          <w:rFonts w:ascii="Times New Roman" w:eastAsia="Times New Roman" w:hAnsi="Times New Roman" w:cs="Times New Roman"/>
          <w:i/>
          <w:sz w:val="24"/>
          <w:szCs w:val="24"/>
        </w:rPr>
        <w:t>99</w:t>
      </w:r>
      <w:r>
        <w:rPr>
          <w:rFonts w:ascii="Times New Roman" w:eastAsia="Times New Roman" w:hAnsi="Times New Roman" w:cs="Times New Roman"/>
          <w:i/>
          <w:sz w:val="24"/>
          <w:szCs w:val="24"/>
        </w:rPr>
        <w:fldChar w:fldCharType="end"/>
      </w:r>
      <w:r>
        <w:fldChar w:fldCharType="begin"/>
      </w:r>
      <w:r>
        <w:instrText xml:space="preserve"> HYPERLINK "http://paperpile.com/b/LBVidN/LDJHp" \h </w:instrText>
      </w:r>
      <w:r>
        <w:fldChar w:fldCharType="separate"/>
      </w:r>
      <w:r w:rsidR="00843F03">
        <w:rPr>
          <w:rFonts w:ascii="Times New Roman" w:eastAsia="Times New Roman" w:hAnsi="Times New Roman" w:cs="Times New Roman"/>
          <w:sz w:val="24"/>
          <w:szCs w:val="24"/>
        </w:rPr>
        <w:t>, 109–125. https://doi.org/</w:t>
      </w:r>
      <w:r>
        <w:rPr>
          <w:rFonts w:ascii="Times New Roman" w:eastAsia="Times New Roman" w:hAnsi="Times New Roman" w:cs="Times New Roman"/>
          <w:sz w:val="24"/>
          <w:szCs w:val="24"/>
        </w:rPr>
        <w:fldChar w:fldCharType="end"/>
      </w:r>
      <w:r>
        <w:fldChar w:fldCharType="begin"/>
      </w:r>
      <w:r>
        <w:instrText xml:space="preserve"> HYPERLINK "http://dx.doi.org/10.1016/j.chb.2019.05.018" \h </w:instrText>
      </w:r>
      <w:r>
        <w:fldChar w:fldCharType="separate"/>
      </w:r>
      <w:r w:rsidR="00843F03">
        <w:rPr>
          <w:rFonts w:ascii="Times New Roman" w:eastAsia="Times New Roman" w:hAnsi="Times New Roman" w:cs="Times New Roman"/>
          <w:sz w:val="24"/>
          <w:szCs w:val="24"/>
        </w:rPr>
        <w:t>10.1016/j.chb.2019.05.018</w:t>
      </w:r>
      <w:r>
        <w:rPr>
          <w:rFonts w:ascii="Times New Roman" w:eastAsia="Times New Roman" w:hAnsi="Times New Roman" w:cs="Times New Roman"/>
          <w:sz w:val="24"/>
          <w:szCs w:val="24"/>
        </w:rPr>
        <w:fldChar w:fldCharType="end"/>
      </w:r>
    </w:p>
    <w:p w14:paraId="528238F7"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"http://paperpile.com/b/LBVidN/2M6N" \h </w:instrText>
      </w:r>
      <w:r>
        <w:fldChar w:fldCharType="separate"/>
      </w:r>
      <w:r w:rsidR="00843F03">
        <w:rPr>
          <w:rFonts w:ascii="Times New Roman" w:eastAsia="Times New Roman" w:hAnsi="Times New Roman" w:cs="Times New Roman"/>
          <w:sz w:val="24"/>
          <w:szCs w:val="24"/>
        </w:rPr>
        <w:t xml:space="preserve">Sherman, L. E., Payton, A. A., Hernandez, L. M., Greenfield, P. M., &amp; Dapretto, M. (2016). The Power of the Like in Adolescence: Effects of Peer Influence on Neural and Behavioral Responses to Social Media. </w:t>
      </w:r>
      <w:r>
        <w:rPr>
          <w:rFonts w:ascii="Times New Roman" w:eastAsia="Times New Roman" w:hAnsi="Times New Roman" w:cs="Times New Roman"/>
          <w:sz w:val="24"/>
          <w:szCs w:val="24"/>
        </w:rPr>
        <w:fldChar w:fldCharType="end"/>
      </w:r>
      <w:r>
        <w:fldChar w:fldCharType="begin"/>
      </w:r>
      <w:r>
        <w:instrText xml:space="preserve"> HYPERLINK "http://paperpile.com/b/LBVidN/2M6N" \h </w:instrText>
      </w:r>
      <w:r>
        <w:fldChar w:fldCharType="separate"/>
      </w:r>
      <w:r w:rsidR="00843F03">
        <w:rPr>
          <w:rFonts w:ascii="Times New Roman" w:eastAsia="Times New Roman" w:hAnsi="Times New Roman" w:cs="Times New Roman"/>
          <w:i/>
          <w:sz w:val="24"/>
          <w:szCs w:val="24"/>
        </w:rPr>
        <w:t>Psychological Science</w:t>
      </w:r>
      <w:r>
        <w:rPr>
          <w:rFonts w:ascii="Times New Roman" w:eastAsia="Times New Roman" w:hAnsi="Times New Roman" w:cs="Times New Roman"/>
          <w:i/>
          <w:sz w:val="24"/>
          <w:szCs w:val="24"/>
        </w:rPr>
        <w:fldChar w:fldCharType="end"/>
      </w:r>
      <w:r>
        <w:fldChar w:fldCharType="begin"/>
      </w:r>
      <w:r>
        <w:instrText xml:space="preserve"> HYPERLINK "http://paperpile.com/b/LBVidN/2M6N" \h </w:instrText>
      </w:r>
      <w:r>
        <w:fldChar w:fldCharType="separate"/>
      </w:r>
      <w:r w:rsidR="00843F03">
        <w:rPr>
          <w:rFonts w:ascii="Times New Roman" w:eastAsia="Times New Roman" w:hAnsi="Times New Roman" w:cs="Times New Roman"/>
          <w:sz w:val="24"/>
          <w:szCs w:val="24"/>
        </w:rPr>
        <w:t>. https://doi.org/</w:t>
      </w:r>
      <w:r>
        <w:rPr>
          <w:rFonts w:ascii="Times New Roman" w:eastAsia="Times New Roman" w:hAnsi="Times New Roman" w:cs="Times New Roman"/>
          <w:sz w:val="24"/>
          <w:szCs w:val="24"/>
        </w:rPr>
        <w:fldChar w:fldCharType="end"/>
      </w:r>
      <w:r>
        <w:fldChar w:fldCharType="begin"/>
      </w:r>
      <w:r>
        <w:instrText xml:space="preserve"> HYPERLINK "http://dx.doi.org/10.1177/0956797616645673" \h </w:instrText>
      </w:r>
      <w:r>
        <w:fldChar w:fldCharType="separate"/>
      </w:r>
      <w:r w:rsidR="00843F03">
        <w:rPr>
          <w:rFonts w:ascii="Times New Roman" w:eastAsia="Times New Roman" w:hAnsi="Times New Roman" w:cs="Times New Roman"/>
          <w:sz w:val="24"/>
          <w:szCs w:val="24"/>
        </w:rPr>
        <w:t>10.1177/0956797616645673</w:t>
      </w:r>
      <w:r>
        <w:rPr>
          <w:rFonts w:ascii="Times New Roman" w:eastAsia="Times New Roman" w:hAnsi="Times New Roman" w:cs="Times New Roman"/>
          <w:sz w:val="24"/>
          <w:szCs w:val="24"/>
        </w:rPr>
        <w:fldChar w:fldCharType="end"/>
      </w:r>
    </w:p>
    <w:p w14:paraId="68D039D7"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"http://paperpile.com/b/LBVidN/RV9J0" \h </w:instrText>
      </w:r>
      <w:r>
        <w:fldChar w:fldCharType="separate"/>
      </w:r>
      <w:r w:rsidR="00843F03">
        <w:rPr>
          <w:rFonts w:ascii="Times New Roman" w:eastAsia="Times New Roman" w:hAnsi="Times New Roman" w:cs="Times New Roman"/>
          <w:sz w:val="24"/>
          <w:szCs w:val="24"/>
        </w:rPr>
        <w:t xml:space="preserve">Sinclair, T. J., &amp; Grieve, R. (2017). Facebook as a source of social connectedness in older adults. </w:t>
      </w:r>
      <w:r>
        <w:rPr>
          <w:rFonts w:ascii="Times New Roman" w:eastAsia="Times New Roman" w:hAnsi="Times New Roman" w:cs="Times New Roman"/>
          <w:sz w:val="24"/>
          <w:szCs w:val="24"/>
        </w:rPr>
        <w:fldChar w:fldCharType="end"/>
      </w:r>
      <w:r>
        <w:fldChar w:fldCharType="begin"/>
      </w:r>
      <w:r>
        <w:instrText xml:space="preserve"> HYPERLINK "http://paperpile.com/b/LBVidN/RV9J0" \h </w:instrText>
      </w:r>
      <w:r>
        <w:fldChar w:fldCharType="separate"/>
      </w:r>
      <w:r w:rsidR="00843F03">
        <w:rPr>
          <w:rFonts w:ascii="Times New Roman" w:eastAsia="Times New Roman" w:hAnsi="Times New Roman" w:cs="Times New Roman"/>
          <w:i/>
          <w:sz w:val="24"/>
          <w:szCs w:val="24"/>
        </w:rPr>
        <w:t>Computers in Human Behavior</w:t>
      </w:r>
      <w:r>
        <w:rPr>
          <w:rFonts w:ascii="Times New Roman" w:eastAsia="Times New Roman" w:hAnsi="Times New Roman" w:cs="Times New Roman"/>
          <w:i/>
          <w:sz w:val="24"/>
          <w:szCs w:val="24"/>
        </w:rPr>
        <w:fldChar w:fldCharType="end"/>
      </w:r>
      <w:r>
        <w:fldChar w:fldCharType="begin"/>
      </w:r>
      <w:r>
        <w:instrText xml:space="preserve"> HYPERLINK "http://paperpile.com/b/LBVidN/RV9J0"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"http://paperpile.com/b/LBVidN/RV9J0" \h </w:instrText>
      </w:r>
      <w:r>
        <w:fldChar w:fldCharType="separate"/>
      </w:r>
      <w:r w:rsidR="00843F03">
        <w:rPr>
          <w:rFonts w:ascii="Times New Roman" w:eastAsia="Times New Roman" w:hAnsi="Times New Roman" w:cs="Times New Roman"/>
          <w:i/>
          <w:sz w:val="24"/>
          <w:szCs w:val="24"/>
        </w:rPr>
        <w:t>66</w:t>
      </w:r>
      <w:r>
        <w:rPr>
          <w:rFonts w:ascii="Times New Roman" w:eastAsia="Times New Roman" w:hAnsi="Times New Roman" w:cs="Times New Roman"/>
          <w:i/>
          <w:sz w:val="24"/>
          <w:szCs w:val="24"/>
        </w:rPr>
        <w:fldChar w:fldCharType="end"/>
      </w:r>
      <w:r>
        <w:fldChar w:fldCharType="begin"/>
      </w:r>
      <w:r>
        <w:instrText xml:space="preserve"> HYPERLINK "http://paperpile.com/b/LBVidN/RV9J0" \h </w:instrText>
      </w:r>
      <w:r>
        <w:fldChar w:fldCharType="separate"/>
      </w:r>
      <w:r w:rsidR="00843F03">
        <w:rPr>
          <w:rFonts w:ascii="Times New Roman" w:eastAsia="Times New Roman" w:hAnsi="Times New Roman" w:cs="Times New Roman"/>
          <w:sz w:val="24"/>
          <w:szCs w:val="24"/>
        </w:rPr>
        <w:t>, 363–369. https://doi.org/</w:t>
      </w:r>
      <w:r>
        <w:rPr>
          <w:rFonts w:ascii="Times New Roman" w:eastAsia="Times New Roman" w:hAnsi="Times New Roman" w:cs="Times New Roman"/>
          <w:sz w:val="24"/>
          <w:szCs w:val="24"/>
        </w:rPr>
        <w:fldChar w:fldCharType="end"/>
      </w:r>
      <w:r>
        <w:fldChar w:fldCharType="begin"/>
      </w:r>
      <w:r>
        <w:instrText xml:space="preserve"> HYPERLINK "http://dx.doi.org/10.1016/j.chb.2016.10.003" \h </w:instrText>
      </w:r>
      <w:r>
        <w:fldChar w:fldCharType="separate"/>
      </w:r>
      <w:r w:rsidR="00843F03">
        <w:rPr>
          <w:rFonts w:ascii="Times New Roman" w:eastAsia="Times New Roman" w:hAnsi="Times New Roman" w:cs="Times New Roman"/>
          <w:sz w:val="24"/>
          <w:szCs w:val="24"/>
        </w:rPr>
        <w:t>10.1016/j.chb.2016.10.003</w:t>
      </w:r>
      <w:r>
        <w:rPr>
          <w:rFonts w:ascii="Times New Roman" w:eastAsia="Times New Roman" w:hAnsi="Times New Roman" w:cs="Times New Roman"/>
          <w:sz w:val="24"/>
          <w:szCs w:val="24"/>
        </w:rPr>
        <w:fldChar w:fldCharType="end"/>
      </w:r>
    </w:p>
    <w:p w14:paraId="1747CC58"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"http://paperpile.com/b/LBVidN/8YGS" \h </w:instrText>
      </w:r>
      <w:r>
        <w:fldChar w:fldCharType="separate"/>
      </w:r>
      <w:r w:rsidR="00843F03">
        <w:rPr>
          <w:rFonts w:ascii="Times New Roman" w:eastAsia="Times New Roman" w:hAnsi="Times New Roman" w:cs="Times New Roman"/>
          <w:sz w:val="24"/>
          <w:szCs w:val="24"/>
        </w:rPr>
        <w:t xml:space="preserve">Sommer, K. L., Leone, J., &amp; Williams, K. D. (2020). Ostracism and Motivation in Groups. In </w:t>
      </w:r>
      <w:r>
        <w:rPr>
          <w:rFonts w:ascii="Times New Roman" w:eastAsia="Times New Roman" w:hAnsi="Times New Roman" w:cs="Times New Roman"/>
          <w:sz w:val="24"/>
          <w:szCs w:val="24"/>
        </w:rPr>
        <w:fldChar w:fldCharType="end"/>
      </w:r>
      <w:r>
        <w:fldChar w:fldCharType="begin"/>
      </w:r>
      <w:r>
        <w:instrText xml:space="preserve"> HYPERLINK "http://paperpile.com/b/LBVidN/8YGS" \h </w:instrText>
      </w:r>
      <w:r>
        <w:fldChar w:fldCharType="separate"/>
      </w:r>
      <w:r w:rsidR="00843F03">
        <w:rPr>
          <w:rFonts w:ascii="Times New Roman" w:eastAsia="Times New Roman" w:hAnsi="Times New Roman" w:cs="Times New Roman"/>
          <w:i/>
          <w:sz w:val="24"/>
          <w:szCs w:val="24"/>
        </w:rPr>
        <w:t>Individual Motivation within Groups</w:t>
      </w:r>
      <w:r>
        <w:rPr>
          <w:rFonts w:ascii="Times New Roman" w:eastAsia="Times New Roman" w:hAnsi="Times New Roman" w:cs="Times New Roman"/>
          <w:i/>
          <w:sz w:val="24"/>
          <w:szCs w:val="24"/>
        </w:rPr>
        <w:fldChar w:fldCharType="end"/>
      </w:r>
      <w:r>
        <w:fldChar w:fldCharType="begin"/>
      </w:r>
      <w:r>
        <w:instrText xml:space="preserve"> HYPERLINK "http://paperpile.com/b/LBVidN/8YGS" \h </w:instrText>
      </w:r>
      <w:r>
        <w:fldChar w:fldCharType="separate"/>
      </w:r>
      <w:r w:rsidR="00843F03">
        <w:rPr>
          <w:rFonts w:ascii="Times New Roman" w:eastAsia="Times New Roman" w:hAnsi="Times New Roman" w:cs="Times New Roman"/>
          <w:sz w:val="24"/>
          <w:szCs w:val="24"/>
        </w:rPr>
        <w:t xml:space="preserve"> (pp. 331–357). https://doi.org/</w:t>
      </w:r>
      <w:r>
        <w:rPr>
          <w:rFonts w:ascii="Times New Roman" w:eastAsia="Times New Roman" w:hAnsi="Times New Roman" w:cs="Times New Roman"/>
          <w:sz w:val="24"/>
          <w:szCs w:val="24"/>
        </w:rPr>
        <w:fldChar w:fldCharType="end"/>
      </w:r>
      <w:r>
        <w:fldChar w:fldCharType="begin"/>
      </w:r>
      <w:r>
        <w:instrText xml:space="preserve"> HYPERLINK "http://dx.doi.org/10.1016/b978-0-12-849867-5.00010-0" \h </w:instrText>
      </w:r>
      <w:r>
        <w:fldChar w:fldCharType="separate"/>
      </w:r>
      <w:r w:rsidR="00843F03">
        <w:rPr>
          <w:rFonts w:ascii="Times New Roman" w:eastAsia="Times New Roman" w:hAnsi="Times New Roman" w:cs="Times New Roman"/>
          <w:sz w:val="24"/>
          <w:szCs w:val="24"/>
        </w:rPr>
        <w:t>10.1016/b978-0-12-849867-5.00010-0</w:t>
      </w:r>
      <w:r>
        <w:rPr>
          <w:rFonts w:ascii="Times New Roman" w:eastAsia="Times New Roman" w:hAnsi="Times New Roman" w:cs="Times New Roman"/>
          <w:sz w:val="24"/>
          <w:szCs w:val="24"/>
        </w:rPr>
        <w:fldChar w:fldCharType="end"/>
      </w:r>
    </w:p>
    <w:p w14:paraId="3876FA46"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lastRenderedPageBreak/>
        <w:fldChar w:fldCharType="begin"/>
      </w:r>
      <w:r>
        <w:instrText xml:space="preserve"> HYPERLINK "http://paperpile.com/b/LBVidN/PKcj" \h </w:instrText>
      </w:r>
      <w:r>
        <w:fldChar w:fldCharType="separate"/>
      </w:r>
      <w:r w:rsidR="00843F03">
        <w:rPr>
          <w:rFonts w:ascii="Times New Roman" w:eastAsia="Times New Roman" w:hAnsi="Times New Roman" w:cs="Times New Roman"/>
          <w:sz w:val="24"/>
          <w:szCs w:val="24"/>
        </w:rPr>
        <w:t xml:space="preserve">Statistica. (2020). </w:t>
      </w:r>
      <w:r>
        <w:rPr>
          <w:rFonts w:ascii="Times New Roman" w:eastAsia="Times New Roman" w:hAnsi="Times New Roman" w:cs="Times New Roman"/>
          <w:sz w:val="24"/>
          <w:szCs w:val="24"/>
        </w:rPr>
        <w:fldChar w:fldCharType="end"/>
      </w:r>
      <w:r>
        <w:fldChar w:fldCharType="begin"/>
      </w:r>
      <w:r>
        <w:instrText xml:space="preserve"> HYPERLINK "http://paperpile.com/b/LBVidN/PKcj" \h </w:instrText>
      </w:r>
      <w:r>
        <w:fldChar w:fldCharType="separate"/>
      </w:r>
      <w:r w:rsidR="00843F03">
        <w:rPr>
          <w:rFonts w:ascii="Times New Roman" w:eastAsia="Times New Roman" w:hAnsi="Times New Roman" w:cs="Times New Roman"/>
          <w:i/>
          <w:sz w:val="24"/>
          <w:szCs w:val="24"/>
        </w:rPr>
        <w:t>Facebook: active users worldwide</w:t>
      </w:r>
      <w:r>
        <w:rPr>
          <w:rFonts w:ascii="Times New Roman" w:eastAsia="Times New Roman" w:hAnsi="Times New Roman" w:cs="Times New Roman"/>
          <w:i/>
          <w:sz w:val="24"/>
          <w:szCs w:val="24"/>
        </w:rPr>
        <w:fldChar w:fldCharType="end"/>
      </w:r>
      <w:r>
        <w:fldChar w:fldCharType="begin"/>
      </w:r>
      <w:r>
        <w:instrText xml:space="preserve"> HYPERLINK "http://paperpile.com/b/LBVidN/PKcj" \h </w:instrText>
      </w:r>
      <w:r>
        <w:fldChar w:fldCharType="separate"/>
      </w:r>
      <w:r w:rsidR="00843F03">
        <w:rPr>
          <w:rFonts w:ascii="Times New Roman" w:eastAsia="Times New Roman" w:hAnsi="Times New Roman" w:cs="Times New Roman"/>
          <w:sz w:val="24"/>
          <w:szCs w:val="24"/>
        </w:rPr>
        <w:t xml:space="preserve">. Statista.com. </w:t>
      </w:r>
      <w:r>
        <w:rPr>
          <w:rFonts w:ascii="Times New Roman" w:eastAsia="Times New Roman" w:hAnsi="Times New Roman" w:cs="Times New Roman"/>
          <w:sz w:val="24"/>
          <w:szCs w:val="24"/>
        </w:rPr>
        <w:fldChar w:fldCharType="end"/>
      </w:r>
      <w:r>
        <w:fldChar w:fldCharType="begin"/>
      </w:r>
      <w:r>
        <w:instrText xml:space="preserve"> HYPERLINK "https://www.statista.com/statistics/264810/number-of-monthly-active-facebook-users-worldwide/" \h </w:instrText>
      </w:r>
      <w:r>
        <w:fldChar w:fldCharType="separate"/>
      </w:r>
      <w:r w:rsidR="00843F03">
        <w:rPr>
          <w:rFonts w:ascii="Times New Roman" w:eastAsia="Times New Roman" w:hAnsi="Times New Roman" w:cs="Times New Roman"/>
          <w:sz w:val="24"/>
          <w:szCs w:val="24"/>
        </w:rPr>
        <w:t>https://www.statista.com/statistics/264810/number-of-monthly-active-facebook-users-worldwide/</w:t>
      </w:r>
      <w:r>
        <w:rPr>
          <w:rFonts w:ascii="Times New Roman" w:eastAsia="Times New Roman" w:hAnsi="Times New Roman" w:cs="Times New Roman"/>
          <w:sz w:val="24"/>
          <w:szCs w:val="24"/>
        </w:rPr>
        <w:fldChar w:fldCharType="end"/>
      </w:r>
    </w:p>
    <w:p w14:paraId="476C3302"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"http://paperpile.com/b/LBVidN/Vjta" \h </w:instrText>
      </w:r>
      <w:r>
        <w:fldChar w:fldCharType="separate"/>
      </w:r>
      <w:r w:rsidR="00843F03">
        <w:rPr>
          <w:rFonts w:ascii="Times New Roman" w:eastAsia="Times New Roman" w:hAnsi="Times New Roman" w:cs="Times New Roman"/>
          <w:sz w:val="24"/>
          <w:szCs w:val="24"/>
        </w:rPr>
        <w:t xml:space="preserve">Stillman, T. F., Baumeister, R. F., Lambert, N. M., Crescioni, A. W., Dewall, C. N., &amp; Fincham, F. D. (2009). Alone and Without Purpose: Life Loses Meaning Following Social Exclusion. </w:t>
      </w:r>
      <w:r>
        <w:rPr>
          <w:rFonts w:ascii="Times New Roman" w:eastAsia="Times New Roman" w:hAnsi="Times New Roman" w:cs="Times New Roman"/>
          <w:sz w:val="24"/>
          <w:szCs w:val="24"/>
        </w:rPr>
        <w:fldChar w:fldCharType="end"/>
      </w:r>
      <w:r>
        <w:fldChar w:fldCharType="begin"/>
      </w:r>
      <w:r>
        <w:instrText xml:space="preserve"> HYPERLINK "http://paperpile.com/b/LBVidN/Vjta" \h </w:instrText>
      </w:r>
      <w:r>
        <w:fldChar w:fldCharType="separate"/>
      </w:r>
      <w:r w:rsidR="00843F03">
        <w:rPr>
          <w:rFonts w:ascii="Times New Roman" w:eastAsia="Times New Roman" w:hAnsi="Times New Roman" w:cs="Times New Roman"/>
          <w:i/>
          <w:sz w:val="24"/>
          <w:szCs w:val="24"/>
        </w:rPr>
        <w:t>Journal of Experimental Social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"http://paperpile.com/b/LBVidN/Vjta"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"http://paperpile.com/b/LBVidN/Vjta" \h </w:instrText>
      </w:r>
      <w:r>
        <w:fldChar w:fldCharType="separate"/>
      </w:r>
      <w:r w:rsidR="00843F03">
        <w:rPr>
          <w:rFonts w:ascii="Times New Roman" w:eastAsia="Times New Roman" w:hAnsi="Times New Roman" w:cs="Times New Roman"/>
          <w:i/>
          <w:sz w:val="24"/>
          <w:szCs w:val="24"/>
        </w:rPr>
        <w:t>45</w:t>
      </w:r>
      <w:r>
        <w:rPr>
          <w:rFonts w:ascii="Times New Roman" w:eastAsia="Times New Roman" w:hAnsi="Times New Roman" w:cs="Times New Roman"/>
          <w:i/>
          <w:sz w:val="24"/>
          <w:szCs w:val="24"/>
        </w:rPr>
        <w:fldChar w:fldCharType="end"/>
      </w:r>
      <w:r>
        <w:fldChar w:fldCharType="begin"/>
      </w:r>
      <w:r>
        <w:instrText xml:space="preserve"> HYPERLINK "http://paperpile.com/b/LBVidN/Vjta" \h </w:instrText>
      </w:r>
      <w:r>
        <w:fldChar w:fldCharType="separate"/>
      </w:r>
      <w:r w:rsidR="00843F03">
        <w:rPr>
          <w:rFonts w:ascii="Times New Roman" w:eastAsia="Times New Roman" w:hAnsi="Times New Roman" w:cs="Times New Roman"/>
          <w:sz w:val="24"/>
          <w:szCs w:val="24"/>
        </w:rPr>
        <w:t>(4), 686–694. https://doi.org/</w:t>
      </w:r>
      <w:r>
        <w:rPr>
          <w:rFonts w:ascii="Times New Roman" w:eastAsia="Times New Roman" w:hAnsi="Times New Roman" w:cs="Times New Roman"/>
          <w:sz w:val="24"/>
          <w:szCs w:val="24"/>
        </w:rPr>
        <w:fldChar w:fldCharType="end"/>
      </w:r>
      <w:r>
        <w:fldChar w:fldCharType="begin"/>
      </w:r>
      <w:r>
        <w:instrText xml:space="preserve"> HYPERLINK "http://dx.doi.org/10.1016/j.jesp.2009.03.007" \h </w:instrText>
      </w:r>
      <w:r>
        <w:fldChar w:fldCharType="separate"/>
      </w:r>
      <w:r w:rsidR="00843F03">
        <w:rPr>
          <w:rFonts w:ascii="Times New Roman" w:eastAsia="Times New Roman" w:hAnsi="Times New Roman" w:cs="Times New Roman"/>
          <w:sz w:val="24"/>
          <w:szCs w:val="24"/>
        </w:rPr>
        <w:t>10.1016/j.jesp.2009.03.007</w:t>
      </w:r>
      <w:r>
        <w:rPr>
          <w:rFonts w:ascii="Times New Roman" w:eastAsia="Times New Roman" w:hAnsi="Times New Roman" w:cs="Times New Roman"/>
          <w:sz w:val="24"/>
          <w:szCs w:val="24"/>
        </w:rPr>
        <w:fldChar w:fldCharType="end"/>
      </w:r>
    </w:p>
    <w:p w14:paraId="1CEDBCEE"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"http://paperpile.com/b/LBVidN/0dlz" \h </w:instrText>
      </w:r>
      <w:r>
        <w:fldChar w:fldCharType="separate"/>
      </w:r>
      <w:r w:rsidR="00843F03">
        <w:rPr>
          <w:rFonts w:ascii="Times New Roman" w:eastAsia="Times New Roman" w:hAnsi="Times New Roman" w:cs="Times New Roman"/>
          <w:sz w:val="24"/>
          <w:szCs w:val="24"/>
        </w:rPr>
        <w:t xml:space="preserve">Teppers, E., Luyckx, K., Klimstra, T. A., &amp; Goossens, L. (2014). Loneliness and Facebook motives in adolescence: a longitudinal inquiry into directionality of effect. </w:t>
      </w:r>
      <w:r>
        <w:rPr>
          <w:rFonts w:ascii="Times New Roman" w:eastAsia="Times New Roman" w:hAnsi="Times New Roman" w:cs="Times New Roman"/>
          <w:sz w:val="24"/>
          <w:szCs w:val="24"/>
        </w:rPr>
        <w:fldChar w:fldCharType="end"/>
      </w:r>
      <w:r>
        <w:fldChar w:fldCharType="begin"/>
      </w:r>
      <w:r>
        <w:instrText xml:space="preserve"> HYPERLINK "http://paperpile.com/b/LBVidN/0dlz" \h </w:instrText>
      </w:r>
      <w:r>
        <w:fldChar w:fldCharType="separate"/>
      </w:r>
      <w:r w:rsidR="00843F03">
        <w:rPr>
          <w:rFonts w:ascii="Times New Roman" w:eastAsia="Times New Roman" w:hAnsi="Times New Roman" w:cs="Times New Roman"/>
          <w:i/>
          <w:sz w:val="24"/>
          <w:szCs w:val="24"/>
        </w:rPr>
        <w:t>Journal of Adolescence</w:t>
      </w:r>
      <w:r>
        <w:rPr>
          <w:rFonts w:ascii="Times New Roman" w:eastAsia="Times New Roman" w:hAnsi="Times New Roman" w:cs="Times New Roman"/>
          <w:i/>
          <w:sz w:val="24"/>
          <w:szCs w:val="24"/>
        </w:rPr>
        <w:fldChar w:fldCharType="end"/>
      </w:r>
      <w:r>
        <w:fldChar w:fldCharType="begin"/>
      </w:r>
      <w:r>
        <w:instrText xml:space="preserve"> HYPERLINK "http://paperpile.com/b/LBVidN/0dlz"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"http://paperpile.com/b/LBVidN/0dlz" \h </w:instrText>
      </w:r>
      <w:r>
        <w:fldChar w:fldCharType="separate"/>
      </w:r>
      <w:r w:rsidR="00843F03">
        <w:rPr>
          <w:rFonts w:ascii="Times New Roman" w:eastAsia="Times New Roman" w:hAnsi="Times New Roman" w:cs="Times New Roman"/>
          <w:i/>
          <w:sz w:val="24"/>
          <w:szCs w:val="24"/>
        </w:rPr>
        <w:t>37</w:t>
      </w:r>
      <w:r>
        <w:rPr>
          <w:rFonts w:ascii="Times New Roman" w:eastAsia="Times New Roman" w:hAnsi="Times New Roman" w:cs="Times New Roman"/>
          <w:i/>
          <w:sz w:val="24"/>
          <w:szCs w:val="24"/>
        </w:rPr>
        <w:fldChar w:fldCharType="end"/>
      </w:r>
      <w:r>
        <w:fldChar w:fldCharType="begin"/>
      </w:r>
      <w:r>
        <w:instrText xml:space="preserve"> HYPERLINK "http://paperpile.com/b/LBVidN/0dlz" \h </w:instrText>
      </w:r>
      <w:r>
        <w:fldChar w:fldCharType="separate"/>
      </w:r>
      <w:r w:rsidR="00843F03">
        <w:rPr>
          <w:rFonts w:ascii="Times New Roman" w:eastAsia="Times New Roman" w:hAnsi="Times New Roman" w:cs="Times New Roman"/>
          <w:sz w:val="24"/>
          <w:szCs w:val="24"/>
        </w:rPr>
        <w:t>(5), 691–699. https://doi.org/</w:t>
      </w:r>
      <w:r>
        <w:rPr>
          <w:rFonts w:ascii="Times New Roman" w:eastAsia="Times New Roman" w:hAnsi="Times New Roman" w:cs="Times New Roman"/>
          <w:sz w:val="24"/>
          <w:szCs w:val="24"/>
        </w:rPr>
        <w:fldChar w:fldCharType="end"/>
      </w:r>
      <w:r>
        <w:fldChar w:fldCharType="begin"/>
      </w:r>
      <w:r>
        <w:instrText xml:space="preserve"> HYPERLINK "http://dx.doi.org/10.1016/j.adolescence.2013.11.003" \h </w:instrText>
      </w:r>
      <w:r>
        <w:fldChar w:fldCharType="separate"/>
      </w:r>
      <w:r w:rsidR="00843F03">
        <w:rPr>
          <w:rFonts w:ascii="Times New Roman" w:eastAsia="Times New Roman" w:hAnsi="Times New Roman" w:cs="Times New Roman"/>
          <w:sz w:val="24"/>
          <w:szCs w:val="24"/>
        </w:rPr>
        <w:t>10.1016/j.adolescence.2013.11.003</w:t>
      </w:r>
      <w:r>
        <w:rPr>
          <w:rFonts w:ascii="Times New Roman" w:eastAsia="Times New Roman" w:hAnsi="Times New Roman" w:cs="Times New Roman"/>
          <w:sz w:val="24"/>
          <w:szCs w:val="24"/>
        </w:rPr>
        <w:fldChar w:fldCharType="end"/>
      </w:r>
    </w:p>
    <w:p w14:paraId="6775AAD5"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"http://paperpile.com/b/LBVidN/Vy57X" \h </w:instrText>
      </w:r>
      <w:r>
        <w:fldChar w:fldCharType="separate"/>
      </w:r>
      <w:r w:rsidR="00843F03">
        <w:rPr>
          <w:rFonts w:ascii="Times New Roman" w:eastAsia="Times New Roman" w:hAnsi="Times New Roman" w:cs="Times New Roman"/>
          <w:sz w:val="24"/>
          <w:szCs w:val="24"/>
        </w:rPr>
        <w:t xml:space="preserve">Van Overwalle, F., &amp; Baetens, K. (2009). Understanding others’ actions and goals by mirror and mentalizing systems: a meta-analysis. </w:t>
      </w:r>
      <w:r>
        <w:rPr>
          <w:rFonts w:ascii="Times New Roman" w:eastAsia="Times New Roman" w:hAnsi="Times New Roman" w:cs="Times New Roman"/>
          <w:sz w:val="24"/>
          <w:szCs w:val="24"/>
        </w:rPr>
        <w:fldChar w:fldCharType="end"/>
      </w:r>
      <w:r>
        <w:fldChar w:fldCharType="begin"/>
      </w:r>
      <w:r>
        <w:instrText xml:space="preserve"> HYPERLINK "http://paperpile.com/b/LBVidN/Vy57X" \h </w:instrText>
      </w:r>
      <w:r>
        <w:fldChar w:fldCharType="separate"/>
      </w:r>
      <w:r w:rsidR="00843F03">
        <w:rPr>
          <w:rFonts w:ascii="Times New Roman" w:eastAsia="Times New Roman" w:hAnsi="Times New Roman" w:cs="Times New Roman"/>
          <w:i/>
          <w:sz w:val="24"/>
          <w:szCs w:val="24"/>
        </w:rPr>
        <w:t>NeuroImage</w:t>
      </w:r>
      <w:r>
        <w:rPr>
          <w:rFonts w:ascii="Times New Roman" w:eastAsia="Times New Roman" w:hAnsi="Times New Roman" w:cs="Times New Roman"/>
          <w:i/>
          <w:sz w:val="24"/>
          <w:szCs w:val="24"/>
        </w:rPr>
        <w:fldChar w:fldCharType="end"/>
      </w:r>
      <w:r>
        <w:fldChar w:fldCharType="begin"/>
      </w:r>
      <w:r>
        <w:instrText xml:space="preserve"> HYPERLINK "http://paperpile.com/b/LBVidN/Vy57X"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"http://paperpile.com/b/LBVidN/Vy57X" \h </w:instrText>
      </w:r>
      <w:r>
        <w:fldChar w:fldCharType="separate"/>
      </w:r>
      <w:r w:rsidR="00843F03">
        <w:rPr>
          <w:rFonts w:ascii="Times New Roman" w:eastAsia="Times New Roman" w:hAnsi="Times New Roman" w:cs="Times New Roman"/>
          <w:i/>
          <w:sz w:val="24"/>
          <w:szCs w:val="24"/>
        </w:rPr>
        <w:t>48</w:t>
      </w:r>
      <w:r>
        <w:rPr>
          <w:rFonts w:ascii="Times New Roman" w:eastAsia="Times New Roman" w:hAnsi="Times New Roman" w:cs="Times New Roman"/>
          <w:i/>
          <w:sz w:val="24"/>
          <w:szCs w:val="24"/>
        </w:rPr>
        <w:fldChar w:fldCharType="end"/>
      </w:r>
      <w:r>
        <w:fldChar w:fldCharType="begin"/>
      </w:r>
      <w:r>
        <w:instrText xml:space="preserve"> HYPERLINK "http://paperpile.com/b/LBVidN/Vy57X" \h </w:instrText>
      </w:r>
      <w:r>
        <w:fldChar w:fldCharType="separate"/>
      </w:r>
      <w:r w:rsidR="00843F03">
        <w:rPr>
          <w:rFonts w:ascii="Times New Roman" w:eastAsia="Times New Roman" w:hAnsi="Times New Roman" w:cs="Times New Roman"/>
          <w:sz w:val="24"/>
          <w:szCs w:val="24"/>
        </w:rPr>
        <w:t>(3), 564–584. https://doi.org/</w:t>
      </w:r>
      <w:r>
        <w:rPr>
          <w:rFonts w:ascii="Times New Roman" w:eastAsia="Times New Roman" w:hAnsi="Times New Roman" w:cs="Times New Roman"/>
          <w:sz w:val="24"/>
          <w:szCs w:val="24"/>
        </w:rPr>
        <w:fldChar w:fldCharType="end"/>
      </w:r>
      <w:r>
        <w:fldChar w:fldCharType="begin"/>
      </w:r>
      <w:r>
        <w:instrText xml:space="preserve"> HYPERLINK "http://dx.doi.org/10.1016/j.neuroimage.2009.06.009" \h </w:instrText>
      </w:r>
      <w:r>
        <w:fldChar w:fldCharType="separate"/>
      </w:r>
      <w:r w:rsidR="00843F03">
        <w:rPr>
          <w:rFonts w:ascii="Times New Roman" w:eastAsia="Times New Roman" w:hAnsi="Times New Roman" w:cs="Times New Roman"/>
          <w:sz w:val="24"/>
          <w:szCs w:val="24"/>
        </w:rPr>
        <w:t>10.1016/j.neuroimage.2009.06.009</w:t>
      </w:r>
      <w:r>
        <w:rPr>
          <w:rFonts w:ascii="Times New Roman" w:eastAsia="Times New Roman" w:hAnsi="Times New Roman" w:cs="Times New Roman"/>
          <w:sz w:val="24"/>
          <w:szCs w:val="24"/>
        </w:rPr>
        <w:fldChar w:fldCharType="end"/>
      </w:r>
    </w:p>
    <w:p w14:paraId="2827AC4F"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"http://paperpile.com/b/LBVidN/tCeR" \h </w:instrText>
      </w:r>
      <w:r>
        <w:fldChar w:fldCharType="separate"/>
      </w:r>
      <w:r w:rsidR="00843F03">
        <w:rPr>
          <w:rFonts w:ascii="Times New Roman" w:eastAsia="Times New Roman" w:hAnsi="Times New Roman" w:cs="Times New Roman"/>
          <w:sz w:val="24"/>
          <w:szCs w:val="24"/>
        </w:rPr>
        <w:t xml:space="preserve">Verduyn, P., Ybarra, O., Résibois, M., Jonides, J., &amp; Kross, E. (2017). Do social network sites enhance or undermine subjective well-being? A critical review. </w:t>
      </w:r>
      <w:r>
        <w:rPr>
          <w:rFonts w:ascii="Times New Roman" w:eastAsia="Times New Roman" w:hAnsi="Times New Roman" w:cs="Times New Roman"/>
          <w:sz w:val="24"/>
          <w:szCs w:val="24"/>
        </w:rPr>
        <w:fldChar w:fldCharType="end"/>
      </w:r>
      <w:r>
        <w:fldChar w:fldCharType="begin"/>
      </w:r>
      <w:r>
        <w:instrText xml:space="preserve"> HYPERLINK "http://paperpile.com/b/LBVidN/tCeR" \h </w:instrText>
      </w:r>
      <w:r>
        <w:fldChar w:fldCharType="separate"/>
      </w:r>
      <w:r w:rsidR="00843F03">
        <w:rPr>
          <w:rFonts w:ascii="Times New Roman" w:eastAsia="Times New Roman" w:hAnsi="Times New Roman" w:cs="Times New Roman"/>
          <w:i/>
          <w:sz w:val="24"/>
          <w:szCs w:val="24"/>
        </w:rPr>
        <w:t>Social Issues and Policy Review</w:t>
      </w:r>
      <w:r>
        <w:rPr>
          <w:rFonts w:ascii="Times New Roman" w:eastAsia="Times New Roman" w:hAnsi="Times New Roman" w:cs="Times New Roman"/>
          <w:i/>
          <w:sz w:val="24"/>
          <w:szCs w:val="24"/>
        </w:rPr>
        <w:fldChar w:fldCharType="end"/>
      </w:r>
      <w:r>
        <w:fldChar w:fldCharType="begin"/>
      </w:r>
      <w:r>
        <w:instrText xml:space="preserve"> HYPERLINK "http://paperpile.com/b/LBVidN/tCeR"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"http://paperpile.com/b/LBVidN/tCeR" \h </w:instrText>
      </w:r>
      <w:r>
        <w:fldChar w:fldCharType="separate"/>
      </w:r>
      <w:r w:rsidR="00843F03">
        <w:rPr>
          <w:rFonts w:ascii="Times New Roman" w:eastAsia="Times New Roman" w:hAnsi="Times New Roman" w:cs="Times New Roman"/>
          <w:i/>
          <w:sz w:val="24"/>
          <w:szCs w:val="24"/>
        </w:rPr>
        <w:t>11</w:t>
      </w:r>
      <w:r>
        <w:rPr>
          <w:rFonts w:ascii="Times New Roman" w:eastAsia="Times New Roman" w:hAnsi="Times New Roman" w:cs="Times New Roman"/>
          <w:i/>
          <w:sz w:val="24"/>
          <w:szCs w:val="24"/>
        </w:rPr>
        <w:fldChar w:fldCharType="end"/>
      </w:r>
      <w:r>
        <w:fldChar w:fldCharType="begin"/>
      </w:r>
      <w:r>
        <w:instrText xml:space="preserve"> HYPERLINK "http://paperpile.com/b/LBVidN/tCeR" \h </w:instrText>
      </w:r>
      <w:r>
        <w:fldChar w:fldCharType="separate"/>
      </w:r>
      <w:r w:rsidR="00843F03">
        <w:rPr>
          <w:rFonts w:ascii="Times New Roman" w:eastAsia="Times New Roman" w:hAnsi="Times New Roman" w:cs="Times New Roman"/>
          <w:sz w:val="24"/>
          <w:szCs w:val="24"/>
        </w:rPr>
        <w:t xml:space="preserve">(1), 274–302. </w:t>
      </w:r>
      <w:r>
        <w:rPr>
          <w:rFonts w:ascii="Times New Roman" w:eastAsia="Times New Roman" w:hAnsi="Times New Roman" w:cs="Times New Roman"/>
          <w:sz w:val="24"/>
          <w:szCs w:val="24"/>
        </w:rPr>
        <w:fldChar w:fldCharType="end"/>
      </w:r>
      <w:r>
        <w:fldChar w:fldCharType="begin"/>
      </w:r>
      <w:r>
        <w:instrText xml:space="preserve"> HYPERLINK "https://spssi.onlinelibrary.wiley.com/doi/abs/10.1111/sipr.12033" \h </w:instrText>
      </w:r>
      <w:r>
        <w:fldChar w:fldCharType="separate"/>
      </w:r>
      <w:r w:rsidR="00843F03">
        <w:rPr>
          <w:rFonts w:ascii="Times New Roman" w:eastAsia="Times New Roman" w:hAnsi="Times New Roman" w:cs="Times New Roman"/>
          <w:sz w:val="24"/>
          <w:szCs w:val="24"/>
        </w:rPr>
        <w:t>https://spssi.onlinelibrary.wiley.com/doi/abs/10.1111/sipr.12033</w:t>
      </w:r>
      <w:r>
        <w:rPr>
          <w:rFonts w:ascii="Times New Roman" w:eastAsia="Times New Roman" w:hAnsi="Times New Roman" w:cs="Times New Roman"/>
          <w:sz w:val="24"/>
          <w:szCs w:val="24"/>
        </w:rPr>
        <w:fldChar w:fldCharType="end"/>
      </w:r>
    </w:p>
    <w:p w14:paraId="150A2101"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"http://paperpile.com/b/LBVidN/c2QoA" \h </w:instrText>
      </w:r>
      <w:r>
        <w:fldChar w:fldCharType="separate"/>
      </w:r>
      <w:r w:rsidR="00843F03">
        <w:rPr>
          <w:rFonts w:ascii="Times New Roman" w:eastAsia="Times New Roman" w:hAnsi="Times New Roman" w:cs="Times New Roman"/>
          <w:sz w:val="24"/>
          <w:szCs w:val="24"/>
        </w:rPr>
        <w:t xml:space="preserve">Verplanken, B., &amp; Orbell, S. (2003). Reflections on past behavior: a self-report index of habit strength 1. </w:t>
      </w:r>
      <w:r>
        <w:rPr>
          <w:rFonts w:ascii="Times New Roman" w:eastAsia="Times New Roman" w:hAnsi="Times New Roman" w:cs="Times New Roman"/>
          <w:sz w:val="24"/>
          <w:szCs w:val="24"/>
        </w:rPr>
        <w:fldChar w:fldCharType="end"/>
      </w:r>
      <w:r>
        <w:fldChar w:fldCharType="begin"/>
      </w:r>
      <w:r>
        <w:instrText xml:space="preserve"> HYPERLINK "http://paperpile.com/b/LBVidN/c2QoA" \h </w:instrText>
      </w:r>
      <w:r>
        <w:fldChar w:fldCharType="separate"/>
      </w:r>
      <w:r w:rsidR="00843F03">
        <w:rPr>
          <w:rFonts w:ascii="Times New Roman" w:eastAsia="Times New Roman" w:hAnsi="Times New Roman" w:cs="Times New Roman"/>
          <w:i/>
          <w:sz w:val="24"/>
          <w:szCs w:val="24"/>
        </w:rPr>
        <w:t>Journal of Applied Social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"http://paperpile.com/b/LBVidN/c2QoA"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"http://paperpile.com/b/LBVidN/c2QoA" \h </w:instrText>
      </w:r>
      <w:r>
        <w:fldChar w:fldCharType="separate"/>
      </w:r>
      <w:r w:rsidR="00843F03">
        <w:rPr>
          <w:rFonts w:ascii="Times New Roman" w:eastAsia="Times New Roman" w:hAnsi="Times New Roman" w:cs="Times New Roman"/>
          <w:i/>
          <w:sz w:val="24"/>
          <w:szCs w:val="24"/>
        </w:rPr>
        <w:t>33</w:t>
      </w:r>
      <w:r>
        <w:rPr>
          <w:rFonts w:ascii="Times New Roman" w:eastAsia="Times New Roman" w:hAnsi="Times New Roman" w:cs="Times New Roman"/>
          <w:i/>
          <w:sz w:val="24"/>
          <w:szCs w:val="24"/>
        </w:rPr>
        <w:fldChar w:fldCharType="end"/>
      </w:r>
      <w:r>
        <w:fldChar w:fldCharType="begin"/>
      </w:r>
      <w:r>
        <w:instrText xml:space="preserve"> HYPERLINK "http://paperpile.com/b/LBVidN/c2QoA" \h </w:instrText>
      </w:r>
      <w:r>
        <w:fldChar w:fldCharType="separate"/>
      </w:r>
      <w:r w:rsidR="00843F03">
        <w:rPr>
          <w:rFonts w:ascii="Times New Roman" w:eastAsia="Times New Roman" w:hAnsi="Times New Roman" w:cs="Times New Roman"/>
          <w:sz w:val="24"/>
          <w:szCs w:val="24"/>
        </w:rPr>
        <w:t xml:space="preserve">(6), 1313–1330. </w:t>
      </w:r>
      <w:r>
        <w:rPr>
          <w:rFonts w:ascii="Times New Roman" w:eastAsia="Times New Roman" w:hAnsi="Times New Roman" w:cs="Times New Roman"/>
          <w:sz w:val="24"/>
          <w:szCs w:val="24"/>
        </w:rPr>
        <w:fldChar w:fldCharType="end"/>
      </w:r>
      <w:r>
        <w:fldChar w:fldCharType="begin"/>
      </w:r>
      <w:r>
        <w:instrText xml:space="preserve"> HYPERLINK "https://onlinelibrary.wiley.com/doi/abs/10.1111/j.1559-1816.2003.tb01951.x?casa_token=_bIV6qDAG_EAAAAA:jsderHhHSJWmWG9pK9OG5zkgkxXsft1eqfbVI9q794DRDQJAfxk4j6NOCHKVi9OUUJpiWof0qrDr2Xqa" \h </w:instrText>
      </w:r>
      <w:r>
        <w:fldChar w:fldCharType="separate"/>
      </w:r>
      <w:r w:rsidR="00843F03">
        <w:rPr>
          <w:rFonts w:ascii="Times New Roman" w:eastAsia="Times New Roman" w:hAnsi="Times New Roman" w:cs="Times New Roman"/>
          <w:sz w:val="24"/>
          <w:szCs w:val="24"/>
        </w:rPr>
        <w:t>https://onlinelibrary.wiley.com/doi/abs/10.1111/j.1559-1816.2003.tb01951.x?casa_token=_bIV6qDAG_EAAAAA:jsderHhHSJWmWG9pK9OG5zkgkxXsft1eqfbVI9q794DRDQJAfxk4j6NOCHKVi9OUUJpiWof0qrDr2Xqa</w:t>
      </w:r>
      <w:r>
        <w:rPr>
          <w:rFonts w:ascii="Times New Roman" w:eastAsia="Times New Roman" w:hAnsi="Times New Roman" w:cs="Times New Roman"/>
          <w:sz w:val="24"/>
          <w:szCs w:val="24"/>
        </w:rPr>
        <w:fldChar w:fldCharType="end"/>
      </w:r>
    </w:p>
    <w:p w14:paraId="40A0CFB9"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"http://paperpile.com/b/LBVidN/k2NN" \h </w:instrText>
      </w:r>
      <w:r>
        <w:fldChar w:fldCharType="separate"/>
      </w:r>
      <w:r w:rsidR="00843F03">
        <w:rPr>
          <w:rFonts w:ascii="Times New Roman" w:eastAsia="Times New Roman" w:hAnsi="Times New Roman" w:cs="Times New Roman"/>
          <w:sz w:val="24"/>
          <w:szCs w:val="24"/>
        </w:rPr>
        <w:t xml:space="preserve">Verplanken, B., &amp; Wood, W. (2006). Interventions to Break and Create Consumer Habits. </w:t>
      </w:r>
      <w:r>
        <w:rPr>
          <w:rFonts w:ascii="Times New Roman" w:eastAsia="Times New Roman" w:hAnsi="Times New Roman" w:cs="Times New Roman"/>
          <w:sz w:val="24"/>
          <w:szCs w:val="24"/>
        </w:rPr>
        <w:fldChar w:fldCharType="end"/>
      </w:r>
      <w:r>
        <w:fldChar w:fldCharType="begin"/>
      </w:r>
      <w:r>
        <w:instrText xml:space="preserve"> HYPERLINK "http://paperpile.com/b/LBVidN/k2NN" \h </w:instrText>
      </w:r>
      <w:r>
        <w:fldChar w:fldCharType="separate"/>
      </w:r>
      <w:r w:rsidR="00843F03">
        <w:rPr>
          <w:rFonts w:ascii="Times New Roman" w:eastAsia="Times New Roman" w:hAnsi="Times New Roman" w:cs="Times New Roman"/>
          <w:i/>
          <w:sz w:val="24"/>
          <w:szCs w:val="24"/>
        </w:rPr>
        <w:t>Journal of Public Policy &amp; Marketing</w:t>
      </w:r>
      <w:r>
        <w:rPr>
          <w:rFonts w:ascii="Times New Roman" w:eastAsia="Times New Roman" w:hAnsi="Times New Roman" w:cs="Times New Roman"/>
          <w:i/>
          <w:sz w:val="24"/>
          <w:szCs w:val="24"/>
        </w:rPr>
        <w:fldChar w:fldCharType="end"/>
      </w:r>
      <w:r>
        <w:fldChar w:fldCharType="begin"/>
      </w:r>
      <w:r>
        <w:instrText xml:space="preserve"> HYPERLINK "http://paperpile.com/b/LBVidN/k2NN"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"http://paperpile.com/b/LBVidN/k2NN" \h </w:instrText>
      </w:r>
      <w:r>
        <w:fldChar w:fldCharType="separate"/>
      </w:r>
      <w:r w:rsidR="00843F03">
        <w:rPr>
          <w:rFonts w:ascii="Times New Roman" w:eastAsia="Times New Roman" w:hAnsi="Times New Roman" w:cs="Times New Roman"/>
          <w:i/>
          <w:sz w:val="24"/>
          <w:szCs w:val="24"/>
        </w:rPr>
        <w:t>25</w:t>
      </w:r>
      <w:r>
        <w:rPr>
          <w:rFonts w:ascii="Times New Roman" w:eastAsia="Times New Roman" w:hAnsi="Times New Roman" w:cs="Times New Roman"/>
          <w:i/>
          <w:sz w:val="24"/>
          <w:szCs w:val="24"/>
        </w:rPr>
        <w:fldChar w:fldCharType="end"/>
      </w:r>
      <w:r>
        <w:fldChar w:fldCharType="begin"/>
      </w:r>
      <w:r>
        <w:instrText xml:space="preserve"> HYPERLINK "http://paperpile.com/b/LBVidN/k2NN" \h </w:instrText>
      </w:r>
      <w:r>
        <w:fldChar w:fldCharType="separate"/>
      </w:r>
      <w:r w:rsidR="00843F03">
        <w:rPr>
          <w:rFonts w:ascii="Times New Roman" w:eastAsia="Times New Roman" w:hAnsi="Times New Roman" w:cs="Times New Roman"/>
          <w:sz w:val="24"/>
          <w:szCs w:val="24"/>
        </w:rPr>
        <w:t>(1), 90–103. https://doi.org/</w:t>
      </w:r>
      <w:r>
        <w:rPr>
          <w:rFonts w:ascii="Times New Roman" w:eastAsia="Times New Roman" w:hAnsi="Times New Roman" w:cs="Times New Roman"/>
          <w:sz w:val="24"/>
          <w:szCs w:val="24"/>
        </w:rPr>
        <w:fldChar w:fldCharType="end"/>
      </w:r>
      <w:r>
        <w:fldChar w:fldCharType="begin"/>
      </w:r>
      <w:r>
        <w:instrText xml:space="preserve"> HYPERLINK "http://dx.doi.org/10.1509/jppm.25.1.90" \h </w:instrText>
      </w:r>
      <w:r>
        <w:fldChar w:fldCharType="separate"/>
      </w:r>
      <w:r w:rsidR="00843F03">
        <w:rPr>
          <w:rFonts w:ascii="Times New Roman" w:eastAsia="Times New Roman" w:hAnsi="Times New Roman" w:cs="Times New Roman"/>
          <w:sz w:val="24"/>
          <w:szCs w:val="24"/>
        </w:rPr>
        <w:t>10.1509/jppm.25.1.90</w:t>
      </w:r>
      <w:r>
        <w:rPr>
          <w:rFonts w:ascii="Times New Roman" w:eastAsia="Times New Roman" w:hAnsi="Times New Roman" w:cs="Times New Roman"/>
          <w:sz w:val="24"/>
          <w:szCs w:val="24"/>
        </w:rPr>
        <w:fldChar w:fldCharType="end"/>
      </w:r>
    </w:p>
    <w:p w14:paraId="744DB40F"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lastRenderedPageBreak/>
        <w:fldChar w:fldCharType="begin"/>
      </w:r>
      <w:r>
        <w:instrText xml:space="preserve"> HYPERLINK "http://paperpile.com/b/LBVidN/xF0ed" \h </w:instrText>
      </w:r>
      <w:r>
        <w:fldChar w:fldCharType="separate"/>
      </w:r>
      <w:r w:rsidR="00843F03">
        <w:rPr>
          <w:rFonts w:ascii="Times New Roman" w:eastAsia="Times New Roman" w:hAnsi="Times New Roman" w:cs="Times New Roman"/>
          <w:sz w:val="24"/>
          <w:szCs w:val="24"/>
        </w:rPr>
        <w:t xml:space="preserve">Vijayakumar, N., Cheng, T. W., &amp; Pfeifer, J. H. (2017). Neural correlates of social exclusion across ages: A coordinate-based meta-analysis of functional MRI studies. </w:t>
      </w:r>
      <w:r>
        <w:rPr>
          <w:rFonts w:ascii="Times New Roman" w:eastAsia="Times New Roman" w:hAnsi="Times New Roman" w:cs="Times New Roman"/>
          <w:sz w:val="24"/>
          <w:szCs w:val="24"/>
        </w:rPr>
        <w:fldChar w:fldCharType="end"/>
      </w:r>
      <w:r>
        <w:fldChar w:fldCharType="begin"/>
      </w:r>
      <w:r>
        <w:instrText xml:space="preserve"> HYPERLINK "http://paperpile.com/b/LBVidN/xF0ed" \h </w:instrText>
      </w:r>
      <w:r>
        <w:fldChar w:fldCharType="separate"/>
      </w:r>
      <w:r w:rsidR="00843F03">
        <w:rPr>
          <w:rFonts w:ascii="Times New Roman" w:eastAsia="Times New Roman" w:hAnsi="Times New Roman" w:cs="Times New Roman"/>
          <w:i/>
          <w:sz w:val="24"/>
          <w:szCs w:val="24"/>
        </w:rPr>
        <w:t>NeuroImage</w:t>
      </w:r>
      <w:r>
        <w:rPr>
          <w:rFonts w:ascii="Times New Roman" w:eastAsia="Times New Roman" w:hAnsi="Times New Roman" w:cs="Times New Roman"/>
          <w:i/>
          <w:sz w:val="24"/>
          <w:szCs w:val="24"/>
        </w:rPr>
        <w:fldChar w:fldCharType="end"/>
      </w:r>
      <w:r>
        <w:fldChar w:fldCharType="begin"/>
      </w:r>
      <w:r>
        <w:instrText xml:space="preserve"> HYPERLINK "http://paperpile.com/b/LBVidN/xF0ed"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"http://paperpile.com/b/LBVidN/xF0ed" \h </w:instrText>
      </w:r>
      <w:r>
        <w:fldChar w:fldCharType="separate"/>
      </w:r>
      <w:r w:rsidR="00843F03">
        <w:rPr>
          <w:rFonts w:ascii="Times New Roman" w:eastAsia="Times New Roman" w:hAnsi="Times New Roman" w:cs="Times New Roman"/>
          <w:i/>
          <w:sz w:val="24"/>
          <w:szCs w:val="24"/>
        </w:rPr>
        <w:t>153</w:t>
      </w:r>
      <w:r>
        <w:rPr>
          <w:rFonts w:ascii="Times New Roman" w:eastAsia="Times New Roman" w:hAnsi="Times New Roman" w:cs="Times New Roman"/>
          <w:i/>
          <w:sz w:val="24"/>
          <w:szCs w:val="24"/>
        </w:rPr>
        <w:fldChar w:fldCharType="end"/>
      </w:r>
      <w:r>
        <w:fldChar w:fldCharType="begin"/>
      </w:r>
      <w:r>
        <w:instrText xml:space="preserve"> HYPERLINK "http://paperpile.com/b/LBVidN/xF0ed" \h </w:instrText>
      </w:r>
      <w:r>
        <w:fldChar w:fldCharType="separate"/>
      </w:r>
      <w:r w:rsidR="00843F03">
        <w:rPr>
          <w:rFonts w:ascii="Times New Roman" w:eastAsia="Times New Roman" w:hAnsi="Times New Roman" w:cs="Times New Roman"/>
          <w:sz w:val="24"/>
          <w:szCs w:val="24"/>
        </w:rPr>
        <w:t>, 359–368. https://doi.org/</w:t>
      </w:r>
      <w:r>
        <w:rPr>
          <w:rFonts w:ascii="Times New Roman" w:eastAsia="Times New Roman" w:hAnsi="Times New Roman" w:cs="Times New Roman"/>
          <w:sz w:val="24"/>
          <w:szCs w:val="24"/>
        </w:rPr>
        <w:fldChar w:fldCharType="end"/>
      </w:r>
      <w:r>
        <w:fldChar w:fldCharType="begin"/>
      </w:r>
      <w:r>
        <w:instrText xml:space="preserve"> HYPERLINK "http://dx.doi.org/10.1016/j.neuroimage.2017.02.050" \h </w:instrText>
      </w:r>
      <w:r>
        <w:fldChar w:fldCharType="separate"/>
      </w:r>
      <w:r w:rsidR="00843F03">
        <w:rPr>
          <w:rFonts w:ascii="Times New Roman" w:eastAsia="Times New Roman" w:hAnsi="Times New Roman" w:cs="Times New Roman"/>
          <w:sz w:val="24"/>
          <w:szCs w:val="24"/>
        </w:rPr>
        <w:t>10.1016/j.neuroimage.2017.02.050</w:t>
      </w:r>
      <w:r>
        <w:rPr>
          <w:rFonts w:ascii="Times New Roman" w:eastAsia="Times New Roman" w:hAnsi="Times New Roman" w:cs="Times New Roman"/>
          <w:sz w:val="24"/>
          <w:szCs w:val="24"/>
        </w:rPr>
        <w:fldChar w:fldCharType="end"/>
      </w:r>
    </w:p>
    <w:p w14:paraId="6401AB11"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"http://paperpile.com/b/LBVidN/jBcz" \h </w:instrText>
      </w:r>
      <w:r>
        <w:fldChar w:fldCharType="separate"/>
      </w:r>
      <w:r w:rsidR="00843F03">
        <w:rPr>
          <w:rFonts w:ascii="Times New Roman" w:eastAsia="Times New Roman" w:hAnsi="Times New Roman" w:cs="Times New Roman"/>
          <w:sz w:val="24"/>
          <w:szCs w:val="24"/>
        </w:rPr>
        <w:t xml:space="preserve">Vishwanath, A. (2015). Habitual Facebook Use and its Impact on Getting Deceived on Social Media. </w:t>
      </w:r>
      <w:r>
        <w:rPr>
          <w:rFonts w:ascii="Times New Roman" w:eastAsia="Times New Roman" w:hAnsi="Times New Roman" w:cs="Times New Roman"/>
          <w:sz w:val="24"/>
          <w:szCs w:val="24"/>
        </w:rPr>
        <w:fldChar w:fldCharType="end"/>
      </w:r>
      <w:r>
        <w:fldChar w:fldCharType="begin"/>
      </w:r>
      <w:r>
        <w:instrText xml:space="preserve"> HYPERLINK "http://paperpile.com/b/LBVidN/jBcz" \h </w:instrText>
      </w:r>
      <w:r>
        <w:fldChar w:fldCharType="separate"/>
      </w:r>
      <w:r w:rsidR="00843F03">
        <w:rPr>
          <w:rFonts w:ascii="Times New Roman" w:eastAsia="Times New Roman" w:hAnsi="Times New Roman" w:cs="Times New Roman"/>
          <w:i/>
          <w:sz w:val="24"/>
          <w:szCs w:val="24"/>
        </w:rPr>
        <w:t>Journal of Computer-Mediated Communication: JCMC</w:t>
      </w:r>
      <w:r>
        <w:rPr>
          <w:rFonts w:ascii="Times New Roman" w:eastAsia="Times New Roman" w:hAnsi="Times New Roman" w:cs="Times New Roman"/>
          <w:i/>
          <w:sz w:val="24"/>
          <w:szCs w:val="24"/>
        </w:rPr>
        <w:fldChar w:fldCharType="end"/>
      </w:r>
      <w:r>
        <w:fldChar w:fldCharType="begin"/>
      </w:r>
      <w:r>
        <w:instrText xml:space="preserve"> HYPERLINK "http://paperpile.com/b/LBVidN/jBcz"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"http://paperpile.com/b/LBVidN/jBcz" \h </w:instrText>
      </w:r>
      <w:r>
        <w:fldChar w:fldCharType="separate"/>
      </w:r>
      <w:r w:rsidR="00843F03">
        <w:rPr>
          <w:rFonts w:ascii="Times New Roman" w:eastAsia="Times New Roman" w:hAnsi="Times New Roman" w:cs="Times New Roman"/>
          <w:i/>
          <w:sz w:val="24"/>
          <w:szCs w:val="24"/>
        </w:rPr>
        <w:t>20</w:t>
      </w:r>
      <w:r>
        <w:rPr>
          <w:rFonts w:ascii="Times New Roman" w:eastAsia="Times New Roman" w:hAnsi="Times New Roman" w:cs="Times New Roman"/>
          <w:i/>
          <w:sz w:val="24"/>
          <w:szCs w:val="24"/>
        </w:rPr>
        <w:fldChar w:fldCharType="end"/>
      </w:r>
      <w:r>
        <w:fldChar w:fldCharType="begin"/>
      </w:r>
      <w:r>
        <w:instrText xml:space="preserve"> HYPERLINK "http://paperpile.com/b/LBVidN/jBcz" \h </w:instrText>
      </w:r>
      <w:r>
        <w:fldChar w:fldCharType="separate"/>
      </w:r>
      <w:r w:rsidR="00843F03">
        <w:rPr>
          <w:rFonts w:ascii="Times New Roman" w:eastAsia="Times New Roman" w:hAnsi="Times New Roman" w:cs="Times New Roman"/>
          <w:sz w:val="24"/>
          <w:szCs w:val="24"/>
        </w:rPr>
        <w:t>(1), 83–98. https://doi.org/</w:t>
      </w:r>
      <w:r>
        <w:rPr>
          <w:rFonts w:ascii="Times New Roman" w:eastAsia="Times New Roman" w:hAnsi="Times New Roman" w:cs="Times New Roman"/>
          <w:sz w:val="24"/>
          <w:szCs w:val="24"/>
        </w:rPr>
        <w:fldChar w:fldCharType="end"/>
      </w:r>
      <w:r>
        <w:fldChar w:fldCharType="begin"/>
      </w:r>
      <w:r>
        <w:instrText xml:space="preserve"> HYPERLINK "http://dx.doi.org/10.1111/jcc4.12100" \h </w:instrText>
      </w:r>
      <w:r>
        <w:fldChar w:fldCharType="separate"/>
      </w:r>
      <w:r w:rsidR="00843F03">
        <w:rPr>
          <w:rFonts w:ascii="Times New Roman" w:eastAsia="Times New Roman" w:hAnsi="Times New Roman" w:cs="Times New Roman"/>
          <w:sz w:val="24"/>
          <w:szCs w:val="24"/>
        </w:rPr>
        <w:t>10.1111/jcc4.12100</w:t>
      </w:r>
      <w:r>
        <w:rPr>
          <w:rFonts w:ascii="Times New Roman" w:eastAsia="Times New Roman" w:hAnsi="Times New Roman" w:cs="Times New Roman"/>
          <w:sz w:val="24"/>
          <w:szCs w:val="24"/>
        </w:rPr>
        <w:fldChar w:fldCharType="end"/>
      </w:r>
    </w:p>
    <w:p w14:paraId="2F0CA2B0"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"http://paperpile.com/b/LBVidN/MLIE" \h </w:instrText>
      </w:r>
      <w:r>
        <w:fldChar w:fldCharType="separate"/>
      </w:r>
      <w:r w:rsidR="00843F03">
        <w:rPr>
          <w:rFonts w:ascii="Times New Roman" w:eastAsia="Times New Roman" w:hAnsi="Times New Roman" w:cs="Times New Roman"/>
          <w:sz w:val="24"/>
          <w:szCs w:val="24"/>
        </w:rPr>
        <w:t xml:space="preserve">Vorderer, P., &amp; Schneider, F. M. (2017). Social media and ostracism. </w:t>
      </w:r>
      <w:r>
        <w:rPr>
          <w:rFonts w:ascii="Times New Roman" w:eastAsia="Times New Roman" w:hAnsi="Times New Roman" w:cs="Times New Roman"/>
          <w:sz w:val="24"/>
          <w:szCs w:val="24"/>
        </w:rPr>
        <w:fldChar w:fldCharType="end"/>
      </w:r>
      <w:r>
        <w:fldChar w:fldCharType="begin"/>
      </w:r>
      <w:r>
        <w:instrText xml:space="preserve"> HYPERLINK "http://paperpile.com/b/LBVidN/MLIE" \h </w:instrText>
      </w:r>
      <w:r>
        <w:fldChar w:fldCharType="separate"/>
      </w:r>
      <w:r w:rsidR="00843F03">
        <w:rPr>
          <w:rFonts w:ascii="Times New Roman" w:eastAsia="Times New Roman" w:hAnsi="Times New Roman" w:cs="Times New Roman"/>
          <w:i/>
          <w:sz w:val="24"/>
          <w:szCs w:val="24"/>
        </w:rPr>
        <w:t>Ostracism, Exclusion, and Rejection</w:t>
      </w:r>
      <w:r>
        <w:rPr>
          <w:rFonts w:ascii="Times New Roman" w:eastAsia="Times New Roman" w:hAnsi="Times New Roman" w:cs="Times New Roman"/>
          <w:i/>
          <w:sz w:val="24"/>
          <w:szCs w:val="24"/>
        </w:rPr>
        <w:fldChar w:fldCharType="end"/>
      </w:r>
      <w:r>
        <w:fldChar w:fldCharType="begin"/>
      </w:r>
      <w:r>
        <w:instrText xml:space="preserve"> HYPERLINK "http://paperpile.com/b/LBVidN/MLIE" \h </w:instrText>
      </w:r>
      <w:r>
        <w:fldChar w:fldCharType="separate"/>
      </w:r>
      <w:r w:rsidR="00843F03">
        <w:rPr>
          <w:rFonts w:ascii="Times New Roman" w:eastAsia="Times New Roman" w:hAnsi="Times New Roman" w:cs="Times New Roman"/>
          <w:sz w:val="24"/>
          <w:szCs w:val="24"/>
        </w:rPr>
        <w:t xml:space="preserve">, 240–257. </w:t>
      </w:r>
      <w:r>
        <w:rPr>
          <w:rFonts w:ascii="Times New Roman" w:eastAsia="Times New Roman" w:hAnsi="Times New Roman" w:cs="Times New Roman"/>
          <w:sz w:val="24"/>
          <w:szCs w:val="24"/>
        </w:rPr>
        <w:fldChar w:fldCharType="end"/>
      </w:r>
      <w:r>
        <w:fldChar w:fldCharType="begin"/>
      </w:r>
      <w:r>
        <w:instrText xml:space="preserve"> HYPERLINK "https://books.google.com/books?hl=en&amp;lr=&amp;id=diglDwAAQBAJ&amp;oi=fnd&amp;pg=PA240&amp;dq=Social+media+and+ostracism&amp;ots=47Sdo-MTEG&amp;sig=ShC_9l_NCU5gvP14mV8pJSzFQxc" \h </w:instrText>
      </w:r>
      <w:r>
        <w:fldChar w:fldCharType="separate"/>
      </w:r>
      <w:r w:rsidR="00843F03">
        <w:rPr>
          <w:rFonts w:ascii="Times New Roman" w:eastAsia="Times New Roman" w:hAnsi="Times New Roman" w:cs="Times New Roman"/>
          <w:sz w:val="24"/>
          <w:szCs w:val="24"/>
        </w:rPr>
        <w:t>https://books.google.com/books?hl=en&amp;lr=&amp;id=diglDwAAQBAJ&amp;oi=fnd&amp;pg=PA240&amp;dq=Social+media+and+ostracism&amp;ots=47Sdo-MTEG&amp;sig=ShC_9l_NCU5gvP14mV8pJSzFQxc</w:t>
      </w:r>
      <w:r>
        <w:rPr>
          <w:rFonts w:ascii="Times New Roman" w:eastAsia="Times New Roman" w:hAnsi="Times New Roman" w:cs="Times New Roman"/>
          <w:sz w:val="24"/>
          <w:szCs w:val="24"/>
        </w:rPr>
        <w:fldChar w:fldCharType="end"/>
      </w:r>
    </w:p>
    <w:p w14:paraId="12CA08EA"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"http://paperpile.com/b/LBVidN/7B0Gm" \h </w:instrText>
      </w:r>
      <w:r>
        <w:fldChar w:fldCharType="separate"/>
      </w:r>
      <w:r w:rsidR="00843F03">
        <w:rPr>
          <w:rFonts w:ascii="Times New Roman" w:eastAsia="Times New Roman" w:hAnsi="Times New Roman" w:cs="Times New Roman"/>
          <w:sz w:val="24"/>
          <w:szCs w:val="24"/>
        </w:rPr>
        <w:t xml:space="preserve">Wagels, L., Bergs, R., Clemens, B., Bauchmüller, M., Gur, R. C., Schneider, F., Habel, U., &amp; Kohn, N. (2017). Contextual exclusion processing: an fMRI study of rejection in a performance-related context. </w:t>
      </w:r>
      <w:r>
        <w:rPr>
          <w:rFonts w:ascii="Times New Roman" w:eastAsia="Times New Roman" w:hAnsi="Times New Roman" w:cs="Times New Roman"/>
          <w:sz w:val="24"/>
          <w:szCs w:val="24"/>
        </w:rPr>
        <w:fldChar w:fldCharType="end"/>
      </w:r>
      <w:r>
        <w:fldChar w:fldCharType="begin"/>
      </w:r>
      <w:r>
        <w:instrText xml:space="preserve"> HYPERLINK "http://paperpile.com/b/LBVidN/7B0Gm" \h </w:instrText>
      </w:r>
      <w:r>
        <w:fldChar w:fldCharType="separate"/>
      </w:r>
      <w:r w:rsidR="00843F03">
        <w:rPr>
          <w:rFonts w:ascii="Times New Roman" w:eastAsia="Times New Roman" w:hAnsi="Times New Roman" w:cs="Times New Roman"/>
          <w:i/>
          <w:sz w:val="24"/>
          <w:szCs w:val="24"/>
        </w:rPr>
        <w:t>Brain Imaging and Behavior</w:t>
      </w:r>
      <w:r>
        <w:rPr>
          <w:rFonts w:ascii="Times New Roman" w:eastAsia="Times New Roman" w:hAnsi="Times New Roman" w:cs="Times New Roman"/>
          <w:i/>
          <w:sz w:val="24"/>
          <w:szCs w:val="24"/>
        </w:rPr>
        <w:fldChar w:fldCharType="end"/>
      </w:r>
      <w:r>
        <w:fldChar w:fldCharType="begin"/>
      </w:r>
      <w:r>
        <w:instrText xml:space="preserve"> HYPERLINK "http://paperpile.com/b/LBVidN/7B0Gm"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"http://paperpile.com/b/LBVidN/7B0Gm" \h </w:instrText>
      </w:r>
      <w:r>
        <w:fldChar w:fldCharType="separate"/>
      </w:r>
      <w:r w:rsidR="00843F03">
        <w:rPr>
          <w:rFonts w:ascii="Times New Roman" w:eastAsia="Times New Roman" w:hAnsi="Times New Roman" w:cs="Times New Roman"/>
          <w:i/>
          <w:sz w:val="24"/>
          <w:szCs w:val="24"/>
        </w:rPr>
        <w:t>11</w:t>
      </w:r>
      <w:r>
        <w:rPr>
          <w:rFonts w:ascii="Times New Roman" w:eastAsia="Times New Roman" w:hAnsi="Times New Roman" w:cs="Times New Roman"/>
          <w:i/>
          <w:sz w:val="24"/>
          <w:szCs w:val="24"/>
        </w:rPr>
        <w:fldChar w:fldCharType="end"/>
      </w:r>
      <w:r>
        <w:fldChar w:fldCharType="begin"/>
      </w:r>
      <w:r>
        <w:instrText xml:space="preserve"> HYPERLINK "http://paperpile.com/b/LBVidN/7B0Gm" \h </w:instrText>
      </w:r>
      <w:r>
        <w:fldChar w:fldCharType="separate"/>
      </w:r>
      <w:r w:rsidR="00843F03">
        <w:rPr>
          <w:rFonts w:ascii="Times New Roman" w:eastAsia="Times New Roman" w:hAnsi="Times New Roman" w:cs="Times New Roman"/>
          <w:sz w:val="24"/>
          <w:szCs w:val="24"/>
        </w:rPr>
        <w:t>(3), 874–886. https://doi.org/</w:t>
      </w:r>
      <w:r>
        <w:rPr>
          <w:rFonts w:ascii="Times New Roman" w:eastAsia="Times New Roman" w:hAnsi="Times New Roman" w:cs="Times New Roman"/>
          <w:sz w:val="24"/>
          <w:szCs w:val="24"/>
        </w:rPr>
        <w:fldChar w:fldCharType="end"/>
      </w:r>
      <w:r>
        <w:fldChar w:fldCharType="begin"/>
      </w:r>
      <w:r>
        <w:instrText xml:space="preserve"> HYPERLINK "http://dx.doi.org/10.1007/s11682-016-9561-2" \h </w:instrText>
      </w:r>
      <w:r>
        <w:fldChar w:fldCharType="separate"/>
      </w:r>
      <w:r w:rsidR="00843F03">
        <w:rPr>
          <w:rFonts w:ascii="Times New Roman" w:eastAsia="Times New Roman" w:hAnsi="Times New Roman" w:cs="Times New Roman"/>
          <w:sz w:val="24"/>
          <w:szCs w:val="24"/>
        </w:rPr>
        <w:t>10.1007/s11682-016-9561-2</w:t>
      </w:r>
      <w:r>
        <w:rPr>
          <w:rFonts w:ascii="Times New Roman" w:eastAsia="Times New Roman" w:hAnsi="Times New Roman" w:cs="Times New Roman"/>
          <w:sz w:val="24"/>
          <w:szCs w:val="24"/>
        </w:rPr>
        <w:fldChar w:fldCharType="end"/>
      </w:r>
    </w:p>
    <w:p w14:paraId="6BC4BDB7"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"http://paperpile.com/b/LBVidN/CB1tQ" \h </w:instrText>
      </w:r>
      <w:r>
        <w:fldChar w:fldCharType="separate"/>
      </w:r>
      <w:r w:rsidR="00843F03">
        <w:rPr>
          <w:rFonts w:ascii="Times New Roman" w:eastAsia="Times New Roman" w:hAnsi="Times New Roman" w:cs="Times New Roman"/>
          <w:sz w:val="24"/>
          <w:szCs w:val="24"/>
        </w:rPr>
        <w:t xml:space="preserve">Williams, K. D. (2009). Chapter 6 Ostracism: A Temporal Need‐Threat Model. In </w:t>
      </w:r>
      <w:r>
        <w:rPr>
          <w:rFonts w:ascii="Times New Roman" w:eastAsia="Times New Roman" w:hAnsi="Times New Roman" w:cs="Times New Roman"/>
          <w:sz w:val="24"/>
          <w:szCs w:val="24"/>
        </w:rPr>
        <w:fldChar w:fldCharType="end"/>
      </w:r>
      <w:r>
        <w:fldChar w:fldCharType="begin"/>
      </w:r>
      <w:r>
        <w:instrText xml:space="preserve"> HYPERLINK "http://paperpile.com/b/LBVidN/CB1tQ" \h </w:instrText>
      </w:r>
      <w:r>
        <w:fldChar w:fldCharType="separate"/>
      </w:r>
      <w:r w:rsidR="00843F03">
        <w:rPr>
          <w:rFonts w:ascii="Times New Roman" w:eastAsia="Times New Roman" w:hAnsi="Times New Roman" w:cs="Times New Roman"/>
          <w:i/>
          <w:sz w:val="24"/>
          <w:szCs w:val="24"/>
        </w:rPr>
        <w:t>Advances in Experimental Social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"http://paperpile.com/b/LBVidN/CB1tQ" \h </w:instrText>
      </w:r>
      <w:r>
        <w:fldChar w:fldCharType="separate"/>
      </w:r>
      <w:r w:rsidR="00843F03">
        <w:rPr>
          <w:rFonts w:ascii="Times New Roman" w:eastAsia="Times New Roman" w:hAnsi="Times New Roman" w:cs="Times New Roman"/>
          <w:sz w:val="24"/>
          <w:szCs w:val="24"/>
        </w:rPr>
        <w:t xml:space="preserve"> (Vol. 41, pp. 275–314). Academic Press. https://doi.org/</w:t>
      </w:r>
      <w:r>
        <w:rPr>
          <w:rFonts w:ascii="Times New Roman" w:eastAsia="Times New Roman" w:hAnsi="Times New Roman" w:cs="Times New Roman"/>
          <w:sz w:val="24"/>
          <w:szCs w:val="24"/>
        </w:rPr>
        <w:fldChar w:fldCharType="end"/>
      </w:r>
      <w:r>
        <w:fldChar w:fldCharType="begin"/>
      </w:r>
      <w:r>
        <w:instrText xml:space="preserve"> HYPERLINK "http://dx.doi.org/10.1016/S0065-2601(08)00406-1" \h </w:instrText>
      </w:r>
      <w:r>
        <w:fldChar w:fldCharType="separate"/>
      </w:r>
      <w:r w:rsidR="00843F03">
        <w:rPr>
          <w:rFonts w:ascii="Times New Roman" w:eastAsia="Times New Roman" w:hAnsi="Times New Roman" w:cs="Times New Roman"/>
          <w:sz w:val="24"/>
          <w:szCs w:val="24"/>
        </w:rPr>
        <w:t>10.1016/S0065-2601(08)00406-1</w:t>
      </w:r>
      <w:r>
        <w:rPr>
          <w:rFonts w:ascii="Times New Roman" w:eastAsia="Times New Roman" w:hAnsi="Times New Roman" w:cs="Times New Roman"/>
          <w:sz w:val="24"/>
          <w:szCs w:val="24"/>
        </w:rPr>
        <w:fldChar w:fldCharType="end"/>
      </w:r>
    </w:p>
    <w:p w14:paraId="75AF04F9"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"http://paperpile.com/b/LBVidN/SLxIO" \h </w:instrText>
      </w:r>
      <w:r>
        <w:fldChar w:fldCharType="separate"/>
      </w:r>
      <w:r w:rsidR="00843F03">
        <w:rPr>
          <w:rFonts w:ascii="Times New Roman" w:eastAsia="Times New Roman" w:hAnsi="Times New Roman" w:cs="Times New Roman"/>
          <w:sz w:val="24"/>
          <w:szCs w:val="24"/>
        </w:rPr>
        <w:t xml:space="preserve">Williams, K. D., &amp; Jarvis, B. (2006). Cyberball: a program for use in research on interpersonal ostracism and acceptance. </w:t>
      </w:r>
      <w:r>
        <w:rPr>
          <w:rFonts w:ascii="Times New Roman" w:eastAsia="Times New Roman" w:hAnsi="Times New Roman" w:cs="Times New Roman"/>
          <w:sz w:val="24"/>
          <w:szCs w:val="24"/>
        </w:rPr>
        <w:fldChar w:fldCharType="end"/>
      </w:r>
      <w:r>
        <w:fldChar w:fldCharType="begin"/>
      </w:r>
      <w:r>
        <w:instrText xml:space="preserve"> HYPERLINK "http://paperpile.com/b/LBVidN/SLxIO" \h </w:instrText>
      </w:r>
      <w:r>
        <w:fldChar w:fldCharType="separate"/>
      </w:r>
      <w:r w:rsidR="00843F03">
        <w:rPr>
          <w:rFonts w:ascii="Times New Roman" w:eastAsia="Times New Roman" w:hAnsi="Times New Roman" w:cs="Times New Roman"/>
          <w:i/>
          <w:sz w:val="24"/>
          <w:szCs w:val="24"/>
        </w:rPr>
        <w:t>Behavior Research Methods</w:t>
      </w:r>
      <w:r>
        <w:rPr>
          <w:rFonts w:ascii="Times New Roman" w:eastAsia="Times New Roman" w:hAnsi="Times New Roman" w:cs="Times New Roman"/>
          <w:i/>
          <w:sz w:val="24"/>
          <w:szCs w:val="24"/>
        </w:rPr>
        <w:fldChar w:fldCharType="end"/>
      </w:r>
      <w:r>
        <w:fldChar w:fldCharType="begin"/>
      </w:r>
      <w:r>
        <w:instrText xml:space="preserve"> HYPERLINK "http://paperpile.com/b/LBVidN/SLxIO"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"http://paperpile.com/b/LBVidN/SLxIO" \h </w:instrText>
      </w:r>
      <w:r>
        <w:fldChar w:fldCharType="separate"/>
      </w:r>
      <w:r w:rsidR="00843F03">
        <w:rPr>
          <w:rFonts w:ascii="Times New Roman" w:eastAsia="Times New Roman" w:hAnsi="Times New Roman" w:cs="Times New Roman"/>
          <w:i/>
          <w:sz w:val="24"/>
          <w:szCs w:val="24"/>
        </w:rPr>
        <w:t>38</w:t>
      </w:r>
      <w:r>
        <w:rPr>
          <w:rFonts w:ascii="Times New Roman" w:eastAsia="Times New Roman" w:hAnsi="Times New Roman" w:cs="Times New Roman"/>
          <w:i/>
          <w:sz w:val="24"/>
          <w:szCs w:val="24"/>
        </w:rPr>
        <w:fldChar w:fldCharType="end"/>
      </w:r>
      <w:r>
        <w:fldChar w:fldCharType="begin"/>
      </w:r>
      <w:r>
        <w:instrText xml:space="preserve"> HYPERLINK "http://paperpile.com/b/LBVidN/SLxIO" \h </w:instrText>
      </w:r>
      <w:r>
        <w:fldChar w:fldCharType="separate"/>
      </w:r>
      <w:r w:rsidR="00843F03">
        <w:rPr>
          <w:rFonts w:ascii="Times New Roman" w:eastAsia="Times New Roman" w:hAnsi="Times New Roman" w:cs="Times New Roman"/>
          <w:sz w:val="24"/>
          <w:szCs w:val="24"/>
        </w:rPr>
        <w:t xml:space="preserve">(1), 174–180. </w:t>
      </w:r>
      <w:r>
        <w:rPr>
          <w:rFonts w:ascii="Times New Roman" w:eastAsia="Times New Roman" w:hAnsi="Times New Roman" w:cs="Times New Roman"/>
          <w:sz w:val="24"/>
          <w:szCs w:val="24"/>
        </w:rPr>
        <w:fldChar w:fldCharType="end"/>
      </w:r>
      <w:r>
        <w:fldChar w:fldCharType="begin"/>
      </w:r>
      <w:r>
        <w:instrText xml:space="preserve"> HYPERLINK "https://www.ncbi.nlm.nih.gov/pubmed/16817529" \h </w:instrText>
      </w:r>
      <w:r>
        <w:fldChar w:fldCharType="separate"/>
      </w:r>
      <w:r w:rsidR="00843F03">
        <w:rPr>
          <w:rFonts w:ascii="Times New Roman" w:eastAsia="Times New Roman" w:hAnsi="Times New Roman" w:cs="Times New Roman"/>
          <w:sz w:val="24"/>
          <w:szCs w:val="24"/>
        </w:rPr>
        <w:t>https://www.ncbi.nlm.nih.gov/pubmed/16817529</w:t>
      </w:r>
      <w:r>
        <w:rPr>
          <w:rFonts w:ascii="Times New Roman" w:eastAsia="Times New Roman" w:hAnsi="Times New Roman" w:cs="Times New Roman"/>
          <w:sz w:val="24"/>
          <w:szCs w:val="24"/>
        </w:rPr>
        <w:fldChar w:fldCharType="end"/>
      </w:r>
    </w:p>
    <w:p w14:paraId="565EA916"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"http://paperpile.com/b/LBVidN/fpvt" \h </w:instrText>
      </w:r>
      <w:r>
        <w:fldChar w:fldCharType="separate"/>
      </w:r>
      <w:r w:rsidR="00843F03">
        <w:rPr>
          <w:rFonts w:ascii="Times New Roman" w:eastAsia="Times New Roman" w:hAnsi="Times New Roman" w:cs="Times New Roman"/>
          <w:sz w:val="24"/>
          <w:szCs w:val="24"/>
        </w:rPr>
        <w:t xml:space="preserve">Williams, K. D., &amp; Nida, S. A. (2011). Ostracism. In </w:t>
      </w:r>
      <w:r>
        <w:rPr>
          <w:rFonts w:ascii="Times New Roman" w:eastAsia="Times New Roman" w:hAnsi="Times New Roman" w:cs="Times New Roman"/>
          <w:sz w:val="24"/>
          <w:szCs w:val="24"/>
        </w:rPr>
        <w:fldChar w:fldCharType="end"/>
      </w:r>
      <w:r>
        <w:fldChar w:fldCharType="begin"/>
      </w:r>
      <w:r>
        <w:instrText xml:space="preserve"> HYPERLINK "http://paperpile.com/b/LBVidN/fpvt" \h </w:instrText>
      </w:r>
      <w:r>
        <w:fldChar w:fldCharType="separate"/>
      </w:r>
      <w:r w:rsidR="00843F03">
        <w:rPr>
          <w:rFonts w:ascii="Times New Roman" w:eastAsia="Times New Roman" w:hAnsi="Times New Roman" w:cs="Times New Roman"/>
          <w:i/>
          <w:sz w:val="24"/>
          <w:szCs w:val="24"/>
        </w:rPr>
        <w:t>Current Directions in Psychological Science</w:t>
      </w:r>
      <w:r>
        <w:rPr>
          <w:rFonts w:ascii="Times New Roman" w:eastAsia="Times New Roman" w:hAnsi="Times New Roman" w:cs="Times New Roman"/>
          <w:i/>
          <w:sz w:val="24"/>
          <w:szCs w:val="24"/>
        </w:rPr>
        <w:fldChar w:fldCharType="end"/>
      </w:r>
      <w:r>
        <w:fldChar w:fldCharType="begin"/>
      </w:r>
      <w:r>
        <w:instrText xml:space="preserve"> HYPERLINK "http://paperpile.com/b/LBVidN/fpvt" \h </w:instrText>
      </w:r>
      <w:r>
        <w:fldChar w:fldCharType="separate"/>
      </w:r>
      <w:r w:rsidR="00843F03">
        <w:rPr>
          <w:rFonts w:ascii="Times New Roman" w:eastAsia="Times New Roman" w:hAnsi="Times New Roman" w:cs="Times New Roman"/>
          <w:sz w:val="24"/>
          <w:szCs w:val="24"/>
        </w:rPr>
        <w:t xml:space="preserve"> (Vol. 20, Issue 2, pp. 71–75). https://doi.org/</w:t>
      </w:r>
      <w:r>
        <w:rPr>
          <w:rFonts w:ascii="Times New Roman" w:eastAsia="Times New Roman" w:hAnsi="Times New Roman" w:cs="Times New Roman"/>
          <w:sz w:val="24"/>
          <w:szCs w:val="24"/>
        </w:rPr>
        <w:fldChar w:fldCharType="end"/>
      </w:r>
      <w:r>
        <w:fldChar w:fldCharType="begin"/>
      </w:r>
      <w:r>
        <w:instrText xml:space="preserve"> HYPERLINK "http://dx.doi.org/10.1177/0963721411402480" \h </w:instrText>
      </w:r>
      <w:r>
        <w:fldChar w:fldCharType="separate"/>
      </w:r>
      <w:r w:rsidR="00843F03">
        <w:rPr>
          <w:rFonts w:ascii="Times New Roman" w:eastAsia="Times New Roman" w:hAnsi="Times New Roman" w:cs="Times New Roman"/>
          <w:sz w:val="24"/>
          <w:szCs w:val="24"/>
        </w:rPr>
        <w:t>10.1177/0963721411402480</w:t>
      </w:r>
      <w:r>
        <w:rPr>
          <w:rFonts w:ascii="Times New Roman" w:eastAsia="Times New Roman" w:hAnsi="Times New Roman" w:cs="Times New Roman"/>
          <w:sz w:val="24"/>
          <w:szCs w:val="24"/>
        </w:rPr>
        <w:fldChar w:fldCharType="end"/>
      </w:r>
    </w:p>
    <w:p w14:paraId="088988BD" w14:textId="77777777" w:rsidR="0061274F" w:rsidRDefault="00465C0F">
      <w:pPr>
        <w:widowControl w:val="0"/>
        <w:pBdr>
          <w:top w:val="nil"/>
          <w:left w:val="nil"/>
          <w:bottom w:val="nil"/>
          <w:right w:val="nil"/>
          <w:between w:val="nil"/>
        </w:pBdr>
        <w:spacing w:line="480" w:lineRule="auto"/>
        <w:ind w:left="480" w:hanging="480"/>
        <w:rPr>
          <w:rFonts w:ascii="Times New Roman" w:eastAsia="Times New Roman" w:hAnsi="Times New Roman" w:cs="Times New Roman"/>
          <w:sz w:val="24"/>
          <w:szCs w:val="24"/>
        </w:rPr>
      </w:pPr>
      <w:r>
        <w:lastRenderedPageBreak/>
        <w:fldChar w:fldCharType="begin"/>
      </w:r>
      <w:r>
        <w:instrText xml:space="preserve"> HYPERLINK "http://paperpile.com/b/LBVidN/nxoFa" \h </w:instrText>
      </w:r>
      <w:r>
        <w:fldChar w:fldCharType="separate"/>
      </w:r>
      <w:r w:rsidR="00843F03">
        <w:rPr>
          <w:rFonts w:ascii="Times New Roman" w:eastAsia="Times New Roman" w:hAnsi="Times New Roman" w:cs="Times New Roman"/>
          <w:sz w:val="24"/>
          <w:szCs w:val="24"/>
        </w:rPr>
        <w:t xml:space="preserve">Xu, E., Huang, X., &amp; Robinson, S. L. (2017). When Self-View Is at Stake: Responses to Ostracism Through the Lens of Self-Verification Theory. </w:t>
      </w:r>
      <w:r>
        <w:rPr>
          <w:rFonts w:ascii="Times New Roman" w:eastAsia="Times New Roman" w:hAnsi="Times New Roman" w:cs="Times New Roman"/>
          <w:sz w:val="24"/>
          <w:szCs w:val="24"/>
        </w:rPr>
        <w:fldChar w:fldCharType="end"/>
      </w:r>
      <w:r>
        <w:fldChar w:fldCharType="begin"/>
      </w:r>
      <w:r>
        <w:instrText xml:space="preserve"> HYPERLINK "http://paperpile.com/b/LBVidN/nxoFa" \h </w:instrText>
      </w:r>
      <w:r>
        <w:fldChar w:fldCharType="separate"/>
      </w:r>
      <w:r w:rsidR="00843F03">
        <w:rPr>
          <w:rFonts w:ascii="Times New Roman" w:eastAsia="Times New Roman" w:hAnsi="Times New Roman" w:cs="Times New Roman"/>
          <w:i/>
          <w:sz w:val="24"/>
          <w:szCs w:val="24"/>
        </w:rPr>
        <w:t>Journal of Management</w:t>
      </w:r>
      <w:r>
        <w:rPr>
          <w:rFonts w:ascii="Times New Roman" w:eastAsia="Times New Roman" w:hAnsi="Times New Roman" w:cs="Times New Roman"/>
          <w:i/>
          <w:sz w:val="24"/>
          <w:szCs w:val="24"/>
        </w:rPr>
        <w:fldChar w:fldCharType="end"/>
      </w:r>
      <w:r>
        <w:fldChar w:fldCharType="begin"/>
      </w:r>
      <w:r>
        <w:instrText xml:space="preserve"> HYPERLINK "http://paperpile.com/b/LBVidN/nxoFa"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"http://paperpile.com/b/LBVidN/nxoFa" \h </w:instrText>
      </w:r>
      <w:r>
        <w:fldChar w:fldCharType="separate"/>
      </w:r>
      <w:r w:rsidR="00843F03">
        <w:rPr>
          <w:rFonts w:ascii="Times New Roman" w:eastAsia="Times New Roman" w:hAnsi="Times New Roman" w:cs="Times New Roman"/>
          <w:i/>
          <w:sz w:val="24"/>
          <w:szCs w:val="24"/>
        </w:rPr>
        <w:t>43</w:t>
      </w:r>
      <w:r>
        <w:rPr>
          <w:rFonts w:ascii="Times New Roman" w:eastAsia="Times New Roman" w:hAnsi="Times New Roman" w:cs="Times New Roman"/>
          <w:i/>
          <w:sz w:val="24"/>
          <w:szCs w:val="24"/>
        </w:rPr>
        <w:fldChar w:fldCharType="end"/>
      </w:r>
      <w:r>
        <w:fldChar w:fldCharType="begin"/>
      </w:r>
      <w:r>
        <w:instrText xml:space="preserve"> HYPERLINK "http://paperpile.com/b/LBVidN/nxoFa" \h </w:instrText>
      </w:r>
      <w:r>
        <w:fldChar w:fldCharType="separate"/>
      </w:r>
      <w:r w:rsidR="00843F03">
        <w:rPr>
          <w:rFonts w:ascii="Times New Roman" w:eastAsia="Times New Roman" w:hAnsi="Times New Roman" w:cs="Times New Roman"/>
          <w:sz w:val="24"/>
          <w:szCs w:val="24"/>
        </w:rPr>
        <w:t>(7), 2281–2302. https://doi.org/</w:t>
      </w:r>
      <w:r>
        <w:rPr>
          <w:rFonts w:ascii="Times New Roman" w:eastAsia="Times New Roman" w:hAnsi="Times New Roman" w:cs="Times New Roman"/>
          <w:sz w:val="24"/>
          <w:szCs w:val="24"/>
        </w:rPr>
        <w:fldChar w:fldCharType="end"/>
      </w:r>
      <w:r>
        <w:fldChar w:fldCharType="begin"/>
      </w:r>
      <w:r>
        <w:instrText xml:space="preserve"> HYPERLINK "http://dx.doi.org/10.1177/0149206314567779" \h </w:instrText>
      </w:r>
      <w:r>
        <w:fldChar w:fldCharType="separate"/>
      </w:r>
      <w:r w:rsidR="00843F03">
        <w:rPr>
          <w:rFonts w:ascii="Times New Roman" w:eastAsia="Times New Roman" w:hAnsi="Times New Roman" w:cs="Times New Roman"/>
          <w:sz w:val="24"/>
          <w:szCs w:val="24"/>
        </w:rPr>
        <w:t>10.1177/0149206314567779</w:t>
      </w:r>
      <w:r>
        <w:rPr>
          <w:rFonts w:ascii="Times New Roman" w:eastAsia="Times New Roman" w:hAnsi="Times New Roman" w:cs="Times New Roman"/>
          <w:sz w:val="24"/>
          <w:szCs w:val="24"/>
        </w:rPr>
        <w:fldChar w:fldCharType="end"/>
      </w:r>
    </w:p>
    <w:p w14:paraId="1F4F62AD" w14:textId="77777777" w:rsidR="0061274F" w:rsidRDefault="00465C0F">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sz w:val="24"/>
          <w:szCs w:val="24"/>
        </w:rPr>
      </w:pPr>
      <w:r>
        <w:fldChar w:fldCharType="begin"/>
      </w:r>
      <w:r>
        <w:instrText xml:space="preserve"> HYPERLINK "http://paperpile.com/b/LBVidN/p24H" \h </w:instrText>
      </w:r>
      <w:r>
        <w:fldChar w:fldCharType="separate"/>
      </w:r>
      <w:r w:rsidR="00843F03">
        <w:rPr>
          <w:rFonts w:ascii="Times New Roman" w:eastAsia="Times New Roman" w:hAnsi="Times New Roman" w:cs="Times New Roman"/>
          <w:sz w:val="24"/>
          <w:szCs w:val="24"/>
        </w:rPr>
        <w:t xml:space="preserve">Zadro, L., Williams, K. D., &amp; Richardson, R. (2004). How low can you go? Ostracism by a computer is sufficient to lower self-reported levels of belonging, control, self-esteem, and meaningful existence. </w:t>
      </w:r>
      <w:r>
        <w:rPr>
          <w:rFonts w:ascii="Times New Roman" w:eastAsia="Times New Roman" w:hAnsi="Times New Roman" w:cs="Times New Roman"/>
          <w:sz w:val="24"/>
          <w:szCs w:val="24"/>
        </w:rPr>
        <w:fldChar w:fldCharType="end"/>
      </w:r>
      <w:r>
        <w:fldChar w:fldCharType="begin"/>
      </w:r>
      <w:r>
        <w:instrText xml:space="preserve"> HYPERLINK "http://paperpile.com/b/LBVidN/p24H" \h </w:instrText>
      </w:r>
      <w:r>
        <w:fldChar w:fldCharType="separate"/>
      </w:r>
      <w:r w:rsidR="00843F03">
        <w:rPr>
          <w:rFonts w:ascii="Times New Roman" w:eastAsia="Times New Roman" w:hAnsi="Times New Roman" w:cs="Times New Roman"/>
          <w:i/>
          <w:sz w:val="24"/>
          <w:szCs w:val="24"/>
        </w:rPr>
        <w:t>Journal of Experimental Social Psychology</w:t>
      </w:r>
      <w:r>
        <w:rPr>
          <w:rFonts w:ascii="Times New Roman" w:eastAsia="Times New Roman" w:hAnsi="Times New Roman" w:cs="Times New Roman"/>
          <w:i/>
          <w:sz w:val="24"/>
          <w:szCs w:val="24"/>
        </w:rPr>
        <w:fldChar w:fldCharType="end"/>
      </w:r>
      <w:r>
        <w:fldChar w:fldCharType="begin"/>
      </w:r>
      <w:r>
        <w:instrText xml:space="preserve"> HYPERLINK "http://paperpile.com/b/LBVidN/p24H" \h </w:instrText>
      </w:r>
      <w:r>
        <w:fldChar w:fldCharType="separate"/>
      </w:r>
      <w:r w:rsidR="00843F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end"/>
      </w:r>
      <w:r>
        <w:fldChar w:fldCharType="begin"/>
      </w:r>
      <w:r>
        <w:instrText xml:space="preserve"> HYPERLINK "http://paperpile.com/b/LBVidN/p24H" \h </w:instrText>
      </w:r>
      <w:r>
        <w:fldChar w:fldCharType="separate"/>
      </w:r>
      <w:r w:rsidR="00843F03">
        <w:rPr>
          <w:rFonts w:ascii="Times New Roman" w:eastAsia="Times New Roman" w:hAnsi="Times New Roman" w:cs="Times New Roman"/>
          <w:i/>
          <w:sz w:val="24"/>
          <w:szCs w:val="24"/>
        </w:rPr>
        <w:t>40</w:t>
      </w:r>
      <w:r>
        <w:rPr>
          <w:rFonts w:ascii="Times New Roman" w:eastAsia="Times New Roman" w:hAnsi="Times New Roman" w:cs="Times New Roman"/>
          <w:i/>
          <w:sz w:val="24"/>
          <w:szCs w:val="24"/>
        </w:rPr>
        <w:fldChar w:fldCharType="end"/>
      </w:r>
      <w:r>
        <w:fldChar w:fldCharType="begin"/>
      </w:r>
      <w:r>
        <w:instrText xml:space="preserve"> HYPERLINK "http://paperpile.com/b/LBVidN/p24H" \h </w:instrText>
      </w:r>
      <w:r>
        <w:fldChar w:fldCharType="separate"/>
      </w:r>
      <w:r w:rsidR="00843F03">
        <w:rPr>
          <w:rFonts w:ascii="Times New Roman" w:eastAsia="Times New Roman" w:hAnsi="Times New Roman" w:cs="Times New Roman"/>
          <w:sz w:val="24"/>
          <w:szCs w:val="24"/>
        </w:rPr>
        <w:t>(4), 560–567. https://doi.org/</w:t>
      </w:r>
      <w:r>
        <w:rPr>
          <w:rFonts w:ascii="Times New Roman" w:eastAsia="Times New Roman" w:hAnsi="Times New Roman" w:cs="Times New Roman"/>
          <w:sz w:val="24"/>
          <w:szCs w:val="24"/>
        </w:rPr>
        <w:fldChar w:fldCharType="end"/>
      </w:r>
      <w:r>
        <w:fldChar w:fldCharType="begin"/>
      </w:r>
      <w:r>
        <w:instrText xml:space="preserve"> HYPERLINK "http://dx.doi.org/10.1016/j.jesp.2003.11.006" \h </w:instrText>
      </w:r>
      <w:r>
        <w:fldChar w:fldCharType="separate"/>
      </w:r>
      <w:r w:rsidR="00843F03">
        <w:rPr>
          <w:rFonts w:ascii="Times New Roman" w:eastAsia="Times New Roman" w:hAnsi="Times New Roman" w:cs="Times New Roman"/>
          <w:sz w:val="24"/>
          <w:szCs w:val="24"/>
        </w:rPr>
        <w:t>10.1016/j.jesp.2003.11.006</w:t>
      </w:r>
      <w:r>
        <w:rPr>
          <w:rFonts w:ascii="Times New Roman" w:eastAsia="Times New Roman" w:hAnsi="Times New Roman" w:cs="Times New Roman"/>
          <w:sz w:val="24"/>
          <w:szCs w:val="24"/>
        </w:rPr>
        <w:fldChar w:fldCharType="end"/>
      </w:r>
    </w:p>
    <w:p w14:paraId="43893A2C" w14:textId="4B02F688" w:rsidR="0061274F" w:rsidRDefault="0061274F">
      <w:pPr>
        <w:widowControl w:val="0"/>
        <w:pBdr>
          <w:top w:val="nil"/>
          <w:left w:val="nil"/>
          <w:bottom w:val="nil"/>
          <w:right w:val="nil"/>
          <w:between w:val="nil"/>
        </w:pBdr>
        <w:rPr>
          <w:ins w:id="337" w:author="Meshi, Dar" w:date="2020-10-06T11:46:00Z"/>
          <w:rFonts w:ascii="Times New Roman" w:eastAsia="Times New Roman" w:hAnsi="Times New Roman" w:cs="Times New Roman"/>
          <w:sz w:val="24"/>
          <w:szCs w:val="24"/>
        </w:rPr>
      </w:pPr>
    </w:p>
    <w:p w14:paraId="4BB89D37" w14:textId="047430B5" w:rsidR="00A13DC5" w:rsidRDefault="00A13DC5">
      <w:pPr>
        <w:widowControl w:val="0"/>
        <w:pBdr>
          <w:top w:val="nil"/>
          <w:left w:val="nil"/>
          <w:bottom w:val="nil"/>
          <w:right w:val="nil"/>
          <w:between w:val="nil"/>
        </w:pBdr>
        <w:rPr>
          <w:ins w:id="338" w:author="Meshi, Dar" w:date="2020-10-06T11:46:00Z"/>
          <w:rFonts w:ascii="Times New Roman" w:eastAsia="Times New Roman" w:hAnsi="Times New Roman" w:cs="Times New Roman"/>
          <w:sz w:val="24"/>
          <w:szCs w:val="24"/>
        </w:rPr>
      </w:pPr>
    </w:p>
    <w:p w14:paraId="787D4E8A" w14:textId="7A3B0C93" w:rsidR="00A13DC5" w:rsidRDefault="00A13DC5">
      <w:pPr>
        <w:rPr>
          <w:ins w:id="339" w:author="Meshi, Dar" w:date="2020-10-06T11:46:00Z"/>
          <w:rFonts w:ascii="Times New Roman" w:eastAsia="Times New Roman" w:hAnsi="Times New Roman" w:cs="Times New Roman"/>
          <w:sz w:val="24"/>
          <w:szCs w:val="24"/>
        </w:rPr>
      </w:pPr>
      <w:ins w:id="340" w:author="Meshi, Dar" w:date="2020-10-06T11:46:00Z">
        <w:r>
          <w:rPr>
            <w:rFonts w:ascii="Times New Roman" w:eastAsia="Times New Roman" w:hAnsi="Times New Roman" w:cs="Times New Roman"/>
            <w:sz w:val="24"/>
            <w:szCs w:val="24"/>
          </w:rPr>
          <w:br w:type="page"/>
        </w:r>
      </w:ins>
    </w:p>
    <w:p w14:paraId="2CCCD251" w14:textId="77777777" w:rsidR="00A13DC5" w:rsidRDefault="00A13DC5" w:rsidP="00A13DC5">
      <w:pPr>
        <w:pStyle w:val="Heading1"/>
        <w:spacing w:line="480" w:lineRule="auto"/>
        <w:jc w:val="center"/>
        <w:rPr>
          <w:rFonts w:ascii="Times New Roman" w:eastAsia="Times New Roman" w:hAnsi="Times New Roman" w:cs="Times New Roman"/>
          <w:sz w:val="24"/>
          <w:szCs w:val="24"/>
        </w:rPr>
      </w:pPr>
      <w:commentRangeStart w:id="341"/>
      <w:commentRangeStart w:id="342"/>
      <w:r>
        <w:rPr>
          <w:rFonts w:ascii="Times New Roman" w:eastAsia="Times New Roman" w:hAnsi="Times New Roman" w:cs="Times New Roman"/>
          <w:sz w:val="24"/>
          <w:szCs w:val="24"/>
        </w:rPr>
        <w:lastRenderedPageBreak/>
        <w:t xml:space="preserve">Figures </w:t>
      </w:r>
      <w:commentRangeEnd w:id="341"/>
      <w:r>
        <w:rPr>
          <w:rStyle w:val="CommentReference"/>
        </w:rPr>
        <w:commentReference w:id="341"/>
      </w:r>
      <w:commentRangeEnd w:id="342"/>
      <w:r w:rsidR="00C020A1">
        <w:rPr>
          <w:rStyle w:val="CommentReference"/>
        </w:rPr>
        <w:commentReference w:id="342"/>
      </w:r>
    </w:p>
    <w:p w14:paraId="48AD4158" w14:textId="77777777" w:rsidR="00A13DC5" w:rsidRDefault="00A13DC5" w:rsidP="00A13D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44141E" wp14:editId="1FC4836A">
            <wp:extent cx="4395788" cy="3684290"/>
            <wp:effectExtent l="0" t="0" r="0" b="0"/>
            <wp:docPr id="9"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Chart&#10;&#10;Description automatically generated"/>
                    <pic:cNvPicPr preferRelativeResize="0"/>
                  </pic:nvPicPr>
                  <pic:blipFill>
                    <a:blip r:embed="rId11"/>
                    <a:srcRect/>
                    <a:stretch>
                      <a:fillRect/>
                    </a:stretch>
                  </pic:blipFill>
                  <pic:spPr>
                    <a:xfrm>
                      <a:off x="0" y="0"/>
                      <a:ext cx="4395788" cy="3684290"/>
                    </a:xfrm>
                    <a:prstGeom prst="rect">
                      <a:avLst/>
                    </a:prstGeom>
                    <a:ln/>
                  </pic:spPr>
                </pic:pic>
              </a:graphicData>
            </a:graphic>
          </wp:inline>
        </w:drawing>
      </w:r>
    </w:p>
    <w:p w14:paraId="39B0B798" w14:textId="77777777" w:rsidR="00A13DC5" w:rsidRDefault="00A13DC5" w:rsidP="00A13DC5">
      <w:pPr>
        <w:spacing w:line="480" w:lineRule="auto"/>
        <w:rPr>
          <w:rFonts w:ascii="Times New Roman" w:eastAsia="Times New Roman" w:hAnsi="Times New Roman" w:cs="Times New Roman"/>
          <w:sz w:val="24"/>
          <w:szCs w:val="24"/>
        </w:rPr>
      </w:pPr>
      <w:commentRangeStart w:id="343"/>
      <w:r>
        <w:rPr>
          <w:rFonts w:ascii="Times New Roman" w:eastAsia="Times New Roman" w:hAnsi="Times New Roman" w:cs="Times New Roman"/>
          <w:sz w:val="24"/>
          <w:szCs w:val="24"/>
        </w:rPr>
        <w:t>Figure 1</w:t>
      </w:r>
      <w:commentRangeEnd w:id="343"/>
      <w:r w:rsidR="00DB61B2">
        <w:rPr>
          <w:rStyle w:val="CommentReference"/>
        </w:rPr>
        <w:commentReference w:id="343"/>
      </w:r>
      <w:r>
        <w:rPr>
          <w:rFonts w:ascii="Times New Roman" w:eastAsia="Times New Roman" w:hAnsi="Times New Roman" w:cs="Times New Roman"/>
          <w:sz w:val="24"/>
          <w:szCs w:val="24"/>
        </w:rPr>
        <w:t>. Regions of interests in the social pain network (a), and Ordinary Least Square model results linking connectedness on Facebook and participants’ neural activation in the social pain network (b) as well as its subregions (c-d) during social exclusion in the Cyberball game.</w:t>
      </w:r>
    </w:p>
    <w:p w14:paraId="4B8007E7" w14:textId="77777777" w:rsidR="00A13DC5" w:rsidRDefault="00A13DC5" w:rsidP="00A13DC5">
      <w:pPr>
        <w:rPr>
          <w:rFonts w:ascii="Times New Roman" w:eastAsia="Times New Roman" w:hAnsi="Times New Roman" w:cs="Times New Roman"/>
          <w:sz w:val="24"/>
          <w:szCs w:val="24"/>
        </w:rPr>
      </w:pPr>
      <w:r>
        <w:br w:type="page"/>
      </w:r>
    </w:p>
    <w:p w14:paraId="09BBFFEA" w14:textId="77777777" w:rsidR="00A13DC5" w:rsidRDefault="00A13DC5" w:rsidP="00A13DC5">
      <w:pPr>
        <w:spacing w:line="480" w:lineRule="auto"/>
        <w:rPr>
          <w:rFonts w:ascii="Times New Roman" w:eastAsia="Times New Roman" w:hAnsi="Times New Roman" w:cs="Times New Roman"/>
          <w:sz w:val="24"/>
          <w:szCs w:val="24"/>
        </w:rPr>
      </w:pPr>
    </w:p>
    <w:p w14:paraId="0C556311" w14:textId="77777777" w:rsidR="00A13DC5" w:rsidRDefault="00A13DC5" w:rsidP="00A13D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F23C0B" wp14:editId="77F65739">
            <wp:extent cx="5943600" cy="4787900"/>
            <wp:effectExtent l="0" t="0" r="0" b="0"/>
            <wp:docPr id="10"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png" descr="Diagram&#10;&#10;Description automatically generated"/>
                    <pic:cNvPicPr preferRelativeResize="0"/>
                  </pic:nvPicPr>
                  <pic:blipFill>
                    <a:blip r:embed="rId12"/>
                    <a:srcRect/>
                    <a:stretch>
                      <a:fillRect/>
                    </a:stretch>
                  </pic:blipFill>
                  <pic:spPr>
                    <a:xfrm>
                      <a:off x="0" y="0"/>
                      <a:ext cx="5943600" cy="4787900"/>
                    </a:xfrm>
                    <a:prstGeom prst="rect">
                      <a:avLst/>
                    </a:prstGeom>
                    <a:ln/>
                  </pic:spPr>
                </pic:pic>
              </a:graphicData>
            </a:graphic>
          </wp:inline>
        </w:drawing>
      </w:r>
    </w:p>
    <w:p w14:paraId="42C63959" w14:textId="77777777" w:rsidR="00A13DC5" w:rsidRDefault="00A13DC5" w:rsidP="00A13DC5">
      <w:pPr>
        <w:spacing w:line="480" w:lineRule="auto"/>
        <w:rPr>
          <w:rFonts w:ascii="Times New Roman" w:eastAsia="Times New Roman" w:hAnsi="Times New Roman" w:cs="Times New Roman"/>
          <w:sz w:val="24"/>
          <w:szCs w:val="24"/>
        </w:rPr>
      </w:pPr>
      <w:commentRangeStart w:id="344"/>
      <w:r>
        <w:rPr>
          <w:rFonts w:ascii="Times New Roman" w:eastAsia="Times New Roman" w:hAnsi="Times New Roman" w:cs="Times New Roman"/>
          <w:sz w:val="24"/>
          <w:szCs w:val="24"/>
        </w:rPr>
        <w:t xml:space="preserve">Figure 2. </w:t>
      </w:r>
      <w:commentRangeEnd w:id="344"/>
      <w:r w:rsidR="00C020A1">
        <w:rPr>
          <w:rStyle w:val="CommentReference"/>
        </w:rPr>
        <w:commentReference w:id="344"/>
      </w:r>
      <w:r>
        <w:rPr>
          <w:rFonts w:ascii="Times New Roman" w:eastAsia="Times New Roman" w:hAnsi="Times New Roman" w:cs="Times New Roman"/>
          <w:sz w:val="24"/>
          <w:szCs w:val="24"/>
        </w:rPr>
        <w:t>Regions of interests in the mentalizing network (a), and Ordinary Least Square model results linking connectedness on Facebook and participants’ neural activation in the mentalizing network (b) as well as its subregions (c-i) during social exclusion in the Cyberball game.</w:t>
      </w:r>
    </w:p>
    <w:p w14:paraId="4992F1AF" w14:textId="77777777" w:rsidR="00A13DC5" w:rsidRDefault="00A13DC5" w:rsidP="00A13D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07D0EC2" wp14:editId="18ABF56E">
            <wp:extent cx="4633913" cy="3891298"/>
            <wp:effectExtent l="0" t="0" r="0" b="0"/>
            <wp:docPr id="11"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2.png" descr="Diagram&#10;&#10;Description automatically generated"/>
                    <pic:cNvPicPr preferRelativeResize="0"/>
                  </pic:nvPicPr>
                  <pic:blipFill>
                    <a:blip r:embed="rId13"/>
                    <a:srcRect/>
                    <a:stretch>
                      <a:fillRect/>
                    </a:stretch>
                  </pic:blipFill>
                  <pic:spPr>
                    <a:xfrm>
                      <a:off x="0" y="0"/>
                      <a:ext cx="4633913" cy="3891298"/>
                    </a:xfrm>
                    <a:prstGeom prst="rect">
                      <a:avLst/>
                    </a:prstGeom>
                    <a:ln/>
                  </pic:spPr>
                </pic:pic>
              </a:graphicData>
            </a:graphic>
          </wp:inline>
        </w:drawing>
      </w:r>
    </w:p>
    <w:p w14:paraId="254EA510" w14:textId="77777777" w:rsidR="00A13DC5" w:rsidRDefault="00A13DC5" w:rsidP="00A13DC5">
      <w:pPr>
        <w:spacing w:line="480" w:lineRule="auto"/>
        <w:rPr>
          <w:rFonts w:ascii="Times New Roman" w:eastAsia="Times New Roman" w:hAnsi="Times New Roman" w:cs="Times New Roman"/>
          <w:sz w:val="24"/>
          <w:szCs w:val="24"/>
        </w:rPr>
      </w:pPr>
      <w:commentRangeStart w:id="345"/>
      <w:r>
        <w:rPr>
          <w:rFonts w:ascii="Times New Roman" w:eastAsia="Times New Roman" w:hAnsi="Times New Roman" w:cs="Times New Roman"/>
          <w:sz w:val="24"/>
          <w:szCs w:val="24"/>
        </w:rPr>
        <w:t xml:space="preserve">Figure 3. </w:t>
      </w:r>
      <w:commentRangeEnd w:id="345"/>
      <w:r w:rsidR="00C020A1">
        <w:rPr>
          <w:rStyle w:val="CommentReference"/>
        </w:rPr>
        <w:commentReference w:id="345"/>
      </w:r>
      <w:r>
        <w:rPr>
          <w:rFonts w:ascii="Times New Roman" w:eastAsia="Times New Roman" w:hAnsi="Times New Roman" w:cs="Times New Roman"/>
          <w:sz w:val="24"/>
          <w:szCs w:val="24"/>
        </w:rPr>
        <w:t>Regions of interests in the social pain network (a), and Ordinary Least Square model results linking habitual use of Facebook and participants’ neural activation in the social pain network (b) as well as its subregions (c-d) during social exclusion in the Cyberball game.</w:t>
      </w:r>
    </w:p>
    <w:p w14:paraId="551F0C29" w14:textId="77777777" w:rsidR="00A13DC5" w:rsidRDefault="00A13DC5" w:rsidP="00A13DC5">
      <w:pPr>
        <w:spacing w:line="480" w:lineRule="auto"/>
        <w:rPr>
          <w:rFonts w:ascii="Times New Roman" w:eastAsia="Times New Roman" w:hAnsi="Times New Roman" w:cs="Times New Roman"/>
          <w:sz w:val="24"/>
          <w:szCs w:val="24"/>
        </w:rPr>
      </w:pPr>
      <w:r>
        <w:br w:type="page"/>
      </w:r>
      <w:r>
        <w:rPr>
          <w:rFonts w:ascii="Times New Roman" w:eastAsia="Times New Roman" w:hAnsi="Times New Roman" w:cs="Times New Roman"/>
          <w:noProof/>
          <w:sz w:val="24"/>
          <w:szCs w:val="24"/>
        </w:rPr>
        <w:lastRenderedPageBreak/>
        <w:drawing>
          <wp:inline distT="114300" distB="114300" distL="114300" distR="114300" wp14:anchorId="17F34558" wp14:editId="6AB80646">
            <wp:extent cx="5605463" cy="4455624"/>
            <wp:effectExtent l="0" t="0" r="0" b="0"/>
            <wp:docPr id="12"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5.png" descr="Diagram&#10;&#10;Description automatically generated"/>
                    <pic:cNvPicPr preferRelativeResize="0"/>
                  </pic:nvPicPr>
                  <pic:blipFill>
                    <a:blip r:embed="rId14"/>
                    <a:srcRect/>
                    <a:stretch>
                      <a:fillRect/>
                    </a:stretch>
                  </pic:blipFill>
                  <pic:spPr>
                    <a:xfrm>
                      <a:off x="0" y="0"/>
                      <a:ext cx="5605463" cy="4455624"/>
                    </a:xfrm>
                    <a:prstGeom prst="rect">
                      <a:avLst/>
                    </a:prstGeom>
                    <a:ln/>
                  </pic:spPr>
                </pic:pic>
              </a:graphicData>
            </a:graphic>
          </wp:inline>
        </w:drawing>
      </w:r>
      <w:commentRangeStart w:id="346"/>
      <w:r>
        <w:rPr>
          <w:rFonts w:ascii="Times New Roman" w:eastAsia="Times New Roman" w:hAnsi="Times New Roman" w:cs="Times New Roman"/>
          <w:sz w:val="24"/>
          <w:szCs w:val="24"/>
        </w:rPr>
        <w:t xml:space="preserve">Figure 4. </w:t>
      </w:r>
      <w:commentRangeEnd w:id="346"/>
      <w:r w:rsidR="00C84B21">
        <w:rPr>
          <w:rStyle w:val="CommentReference"/>
        </w:rPr>
        <w:commentReference w:id="346"/>
      </w:r>
      <w:r>
        <w:rPr>
          <w:rFonts w:ascii="Times New Roman" w:eastAsia="Times New Roman" w:hAnsi="Times New Roman" w:cs="Times New Roman"/>
          <w:sz w:val="24"/>
          <w:szCs w:val="24"/>
        </w:rPr>
        <w:t>Regions of interests in the mentalizing network (a), and Ordinary Least Square model results linking habitual use of Facebook and participants’ neural activation in the mentalizing network (b) as well as its subregions (c-i) during social exclusion in the Cyberball game.</w:t>
      </w:r>
    </w:p>
    <w:p w14:paraId="23226753" w14:textId="77777777" w:rsidR="00A13DC5" w:rsidRDefault="00A13DC5" w:rsidP="00A13D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0D5AC4F" wp14:editId="1040165D">
            <wp:extent cx="5943600" cy="2717800"/>
            <wp:effectExtent l="0" t="0" r="0" b="0"/>
            <wp:docPr id="13"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3.png" descr="Chart, scatter chart&#10;&#10;Description automatically generated"/>
                    <pic:cNvPicPr preferRelativeResize="0"/>
                  </pic:nvPicPr>
                  <pic:blipFill>
                    <a:blip r:embed="rId15"/>
                    <a:srcRect/>
                    <a:stretch>
                      <a:fillRect/>
                    </a:stretch>
                  </pic:blipFill>
                  <pic:spPr>
                    <a:xfrm>
                      <a:off x="0" y="0"/>
                      <a:ext cx="5943600" cy="2717800"/>
                    </a:xfrm>
                    <a:prstGeom prst="rect">
                      <a:avLst/>
                    </a:prstGeom>
                    <a:ln/>
                  </pic:spPr>
                </pic:pic>
              </a:graphicData>
            </a:graphic>
          </wp:inline>
        </w:drawing>
      </w:r>
    </w:p>
    <w:p w14:paraId="79E29A3D" w14:textId="77777777" w:rsidR="00A13DC5" w:rsidRDefault="00A13DC5" w:rsidP="00A13DC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Ordinary Least Square model results linking Facebook measures (a: connectedness on Facebook; b: habitual use of Facebook) and participants’ self-report rating of psychological distress after Cyberball social exclusion. </w:t>
      </w:r>
    </w:p>
    <w:p w14:paraId="465E5AC3" w14:textId="77777777" w:rsidR="00A13DC5" w:rsidRDefault="00A13DC5">
      <w:pPr>
        <w:widowControl w:val="0"/>
        <w:pBdr>
          <w:top w:val="nil"/>
          <w:left w:val="nil"/>
          <w:bottom w:val="nil"/>
          <w:right w:val="nil"/>
          <w:between w:val="nil"/>
        </w:pBdr>
        <w:rPr>
          <w:rFonts w:ascii="Times New Roman" w:eastAsia="Times New Roman" w:hAnsi="Times New Roman" w:cs="Times New Roman"/>
          <w:sz w:val="24"/>
          <w:szCs w:val="24"/>
        </w:rPr>
      </w:pPr>
    </w:p>
    <w:p w14:paraId="6AE9759A" w14:textId="19517B60" w:rsidR="00EF7981" w:rsidRDefault="00EF7981">
      <w:pPr>
        <w:widowControl w:val="0"/>
        <w:pBdr>
          <w:top w:val="nil"/>
          <w:left w:val="nil"/>
          <w:bottom w:val="nil"/>
          <w:right w:val="nil"/>
          <w:between w:val="nil"/>
        </w:pBdr>
        <w:rPr>
          <w:rFonts w:ascii="Times New Roman" w:eastAsia="Times New Roman" w:hAnsi="Times New Roman" w:cs="Times New Roman"/>
          <w:sz w:val="24"/>
          <w:szCs w:val="24"/>
        </w:rPr>
      </w:pPr>
    </w:p>
    <w:p w14:paraId="65F6D10A" w14:textId="48BE4B31" w:rsidR="00EF7981" w:rsidRDefault="00EF798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FF5171" w14:textId="77777777" w:rsidR="00EF7981" w:rsidRDefault="00EF7981" w:rsidP="00EF7981">
      <w:pPr>
        <w:jc w:val="center"/>
        <w:rPr>
          <w:rFonts w:ascii="Times New Roman" w:hAnsi="Times New Roman" w:cs="Times New Roman"/>
        </w:rPr>
        <w:sectPr w:rsidR="00EF7981" w:rsidSect="00C847B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sectPrChange w:id="358" w:author="Meshi, Dar" w:date="2020-10-07T10:04:00Z">
            <w:sectPr w:rsidR="00EF7981" w:rsidSect="00C847B7">
              <w:pgMar w:top="1440" w:right="1440" w:bottom="1440" w:left="1440" w:header="720" w:footer="720" w:gutter="0"/>
              <w:titlePg w:val="0"/>
            </w:sectPr>
          </w:sectPrChange>
        </w:sectPr>
      </w:pPr>
    </w:p>
    <w:p w14:paraId="67167409" w14:textId="0012D198" w:rsidR="00EF7981" w:rsidRPr="00F674D3" w:rsidRDefault="00EF7981" w:rsidP="00761331">
      <w:pPr>
        <w:jc w:val="center"/>
        <w:rPr>
          <w:rFonts w:ascii="Times New Roman" w:hAnsi="Times New Roman" w:cs="Times New Roman"/>
        </w:rPr>
      </w:pPr>
      <w:r w:rsidRPr="00F674D3">
        <w:rPr>
          <w:rFonts w:ascii="Times New Roman" w:hAnsi="Times New Roman" w:cs="Times New Roman"/>
        </w:rPr>
        <w:t>Tables</w:t>
      </w:r>
    </w:p>
    <w:p w14:paraId="636E6066" w14:textId="77777777" w:rsidR="00EF7981" w:rsidRPr="00F674D3" w:rsidRDefault="00EF7981" w:rsidP="00EF7981">
      <w:pPr>
        <w:rPr>
          <w:rFonts w:ascii="Times New Roman" w:eastAsia="Times New Roman" w:hAnsi="Times New Roman" w:cs="Times New Roman"/>
          <w:color w:val="282828"/>
        </w:rPr>
      </w:pPr>
    </w:p>
    <w:p w14:paraId="1C750ECF" w14:textId="77777777" w:rsidR="00EF7981" w:rsidRDefault="00EF7981" w:rsidP="00EF7981">
      <w:pPr>
        <w:rPr>
          <w:rFonts w:ascii="Times New Roman" w:eastAsia="Times New Roman" w:hAnsi="Times New Roman" w:cs="Times New Roman"/>
          <w:color w:val="282828"/>
        </w:rPr>
      </w:pPr>
      <w:r w:rsidRPr="001625E7">
        <w:rPr>
          <w:rFonts w:ascii="Times New Roman" w:eastAsia="Times New Roman" w:hAnsi="Times New Roman" w:cs="Times New Roman"/>
          <w:color w:val="282828"/>
        </w:rPr>
        <w:t>Table 1. Self-report questionnaires for connectedness on Facebook and habitual use of Facebook. </w:t>
      </w:r>
    </w:p>
    <w:p w14:paraId="51C5E84D" w14:textId="77777777" w:rsidR="00EF7981" w:rsidRPr="001625E7" w:rsidRDefault="00EF7981" w:rsidP="00EF7981">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Change w:id="359" w:author="Meshi, Dar" w:date="2020-10-06T11:43:00Z">
          <w:tblPr>
            <w:tblW w:w="0" w:type="auto"/>
            <w:jc w:val="center"/>
            <w:tblCellMar>
              <w:top w:w="15" w:type="dxa"/>
              <w:left w:w="15" w:type="dxa"/>
              <w:bottom w:w="15" w:type="dxa"/>
              <w:right w:w="15" w:type="dxa"/>
            </w:tblCellMar>
            <w:tblLook w:val="04A0" w:firstRow="1" w:lastRow="0" w:firstColumn="1" w:lastColumn="0" w:noHBand="0" w:noVBand="1"/>
          </w:tblPr>
        </w:tblPrChange>
      </w:tblPr>
      <w:tblGrid>
        <w:gridCol w:w="10695"/>
        <w:tblGridChange w:id="360">
          <w:tblGrid>
            <w:gridCol w:w="10695"/>
          </w:tblGrid>
        </w:tblGridChange>
      </w:tblGrid>
      <w:tr w:rsidR="00EF7981" w:rsidRPr="001625E7" w14:paraId="72FB28C7" w14:textId="77777777" w:rsidTr="00C27F21">
        <w:trPr>
          <w:trPrChange w:id="361" w:author="Meshi, Dar" w:date="2020-10-06T11:43:00Z">
            <w:trPr>
              <w:jc w:val="center"/>
            </w:trPr>
          </w:trPrChange>
        </w:trPr>
        <w:tc>
          <w:tcPr>
            <w:tcW w:w="0" w:type="auto"/>
            <w:tcBorders>
              <w:top w:val="single" w:sz="4" w:space="0" w:color="000000"/>
            </w:tcBorders>
            <w:tcMar>
              <w:top w:w="0" w:type="dxa"/>
              <w:left w:w="108" w:type="dxa"/>
              <w:bottom w:w="0" w:type="dxa"/>
              <w:right w:w="108" w:type="dxa"/>
            </w:tcMar>
            <w:hideMark/>
            <w:tcPrChange w:id="362" w:author="Meshi, Dar" w:date="2020-10-06T11:43:00Z">
              <w:tcPr>
                <w:tcW w:w="0" w:type="auto"/>
                <w:tcBorders>
                  <w:top w:val="single" w:sz="4" w:space="0" w:color="000000"/>
                </w:tcBorders>
                <w:tcMar>
                  <w:top w:w="0" w:type="dxa"/>
                  <w:left w:w="108" w:type="dxa"/>
                  <w:bottom w:w="0" w:type="dxa"/>
                  <w:right w:w="108" w:type="dxa"/>
                </w:tcMar>
                <w:hideMark/>
              </w:tcPr>
            </w:tcPrChange>
          </w:tcPr>
          <w:p w14:paraId="306DA84B" w14:textId="198F2AEB" w:rsidR="00EF7981" w:rsidDel="00C27F21" w:rsidRDefault="00EF7981" w:rsidP="00465C0F">
            <w:pPr>
              <w:rPr>
                <w:del w:id="363" w:author="Meshi, Dar" w:date="2020-10-06T11:44:00Z"/>
                <w:rFonts w:ascii="Times New Roman" w:eastAsia="Times New Roman" w:hAnsi="Times New Roman" w:cs="Times New Roman"/>
                <w:color w:val="282828"/>
              </w:rPr>
            </w:pPr>
            <w:del w:id="364" w:author="Meshi, Dar" w:date="2020-10-06T11:44:00Z">
              <w:r w:rsidRPr="001625E7" w:rsidDel="00C27F21">
                <w:rPr>
                  <w:rFonts w:ascii="Times New Roman" w:eastAsia="Times New Roman" w:hAnsi="Times New Roman" w:cs="Times New Roman"/>
                  <w:color w:val="282828"/>
                </w:rPr>
                <w:delText xml:space="preserve">  </w:delText>
              </w:r>
            </w:del>
          </w:p>
          <w:p w14:paraId="79DE024F" w14:textId="77777777" w:rsidR="00EF7981" w:rsidRPr="001625E7" w:rsidRDefault="00EF7981" w:rsidP="00465C0F">
            <w:pPr>
              <w:rPr>
                <w:rFonts w:ascii="Times New Roman" w:eastAsia="Times New Roman" w:hAnsi="Times New Roman" w:cs="Times New Roman"/>
              </w:rPr>
            </w:pPr>
            <w:r w:rsidRPr="001625E7">
              <w:rPr>
                <w:rFonts w:ascii="Times New Roman" w:eastAsia="Times New Roman" w:hAnsi="Times New Roman" w:cs="Times New Roman"/>
                <w:b/>
                <w:bCs/>
                <w:color w:val="282828"/>
              </w:rPr>
              <w:t>Connectedness on Facebook scale</w:t>
            </w:r>
            <w:r w:rsidRPr="001625E7">
              <w:rPr>
                <w:rFonts w:ascii="Times New Roman" w:eastAsia="Times New Roman" w:hAnsi="Times New Roman" w:cs="Times New Roman"/>
                <w:color w:val="282828"/>
              </w:rPr>
              <w:t xml:space="preserve"> (rated on a five-point scale)</w:t>
            </w:r>
          </w:p>
          <w:p w14:paraId="550B9253" w14:textId="77777777" w:rsidR="00EF7981" w:rsidRPr="001625E7" w:rsidRDefault="00EF7981" w:rsidP="00EF7981">
            <w:pPr>
              <w:numPr>
                <w:ilvl w:val="0"/>
                <w:numId w:val="1"/>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I feel connected to my friends when I use Facebook.</w:t>
            </w:r>
          </w:p>
          <w:p w14:paraId="37F95D49" w14:textId="77777777" w:rsidR="00EF7981" w:rsidRPr="001625E7" w:rsidRDefault="00EF7981" w:rsidP="00EF7981">
            <w:pPr>
              <w:numPr>
                <w:ilvl w:val="0"/>
                <w:numId w:val="1"/>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I feel connected to my family members when I use Facebook.</w:t>
            </w:r>
          </w:p>
          <w:p w14:paraId="747C78E8" w14:textId="77777777" w:rsidR="00EF7981" w:rsidRPr="001625E7" w:rsidRDefault="00EF7981" w:rsidP="00465C0F">
            <w:pPr>
              <w:rPr>
                <w:rFonts w:ascii="Times New Roman" w:eastAsia="Times New Roman" w:hAnsi="Times New Roman" w:cs="Times New Roman"/>
              </w:rPr>
            </w:pPr>
          </w:p>
          <w:p w14:paraId="66374FBE" w14:textId="49FD3B8F" w:rsidR="00EF7981" w:rsidRPr="001625E7" w:rsidRDefault="00EF7981" w:rsidP="00465C0F">
            <w:pPr>
              <w:rPr>
                <w:rFonts w:ascii="Times New Roman" w:eastAsia="Times New Roman" w:hAnsi="Times New Roman" w:cs="Times New Roman"/>
              </w:rPr>
            </w:pPr>
            <w:del w:id="365" w:author="Meshi, Dar" w:date="2020-10-06T11:42:00Z">
              <w:r w:rsidRPr="001625E7" w:rsidDel="00FC50A5">
                <w:rPr>
                  <w:rFonts w:ascii="Times New Roman" w:eastAsia="Times New Roman" w:hAnsi="Times New Roman" w:cs="Times New Roman"/>
                  <w:b/>
                  <w:bCs/>
                  <w:color w:val="282828"/>
                </w:rPr>
                <w:delText>Habitual Use of Facebook Scale</w:delText>
              </w:r>
              <w:r w:rsidRPr="001625E7" w:rsidDel="00FC50A5">
                <w:rPr>
                  <w:rFonts w:ascii="Times New Roman" w:eastAsia="Times New Roman" w:hAnsi="Times New Roman" w:cs="Times New Roman"/>
                  <w:color w:val="282828"/>
                </w:rPr>
                <w:delText xml:space="preserve"> (rated on a seven-point scale;</w:delText>
              </w:r>
              <w:r w:rsidRPr="001625E7" w:rsidDel="00FC50A5">
                <w:rPr>
                  <w:rFonts w:ascii="Times New Roman" w:eastAsia="Times New Roman" w:hAnsi="Times New Roman" w:cs="Times New Roman"/>
                  <w:color w:val="000000"/>
                </w:rPr>
                <w:delText xml:space="preserve"> </w:delText>
              </w:r>
              <w:r w:rsidDel="00FC50A5">
                <w:fldChar w:fldCharType="begin"/>
              </w:r>
              <w:r w:rsidRPr="00FC50A5" w:rsidDel="00FC50A5">
                <w:delInstrText xml:space="preserve"> HYPERLINK "https://paperpile.com/c/LBVidN/c2QoA+aEisk" </w:delInstrText>
              </w:r>
              <w:r w:rsidDel="00FC50A5">
                <w:fldChar w:fldCharType="separate"/>
              </w:r>
              <w:r w:rsidRPr="001625E7" w:rsidDel="00FC50A5">
                <w:rPr>
                  <w:rFonts w:ascii="Times New Roman" w:eastAsia="Times New Roman" w:hAnsi="Times New Roman" w:cs="Times New Roman"/>
                  <w:color w:val="000000"/>
                </w:rPr>
                <w:delText>Bayer &amp; Campbell, 2012; Verplanken &amp; Orbell, 2003)</w:delText>
              </w:r>
              <w:r w:rsidDel="00FC50A5">
                <w:rPr>
                  <w:rFonts w:ascii="Times New Roman" w:eastAsia="Times New Roman" w:hAnsi="Times New Roman" w:cs="Times New Roman"/>
                  <w:color w:val="000000"/>
                </w:rPr>
                <w:fldChar w:fldCharType="end"/>
              </w:r>
            </w:del>
          </w:p>
        </w:tc>
      </w:tr>
      <w:tr w:rsidR="00EF7981" w:rsidRPr="001625E7" w14:paraId="7CFC70CC" w14:textId="77777777" w:rsidTr="00C27F21">
        <w:trPr>
          <w:trPrChange w:id="366" w:author="Meshi, Dar" w:date="2020-10-06T11:43:00Z">
            <w:trPr>
              <w:jc w:val="center"/>
            </w:trPr>
          </w:trPrChange>
        </w:trPr>
        <w:tc>
          <w:tcPr>
            <w:tcW w:w="0" w:type="auto"/>
            <w:tcBorders>
              <w:bottom w:val="single" w:sz="4" w:space="0" w:color="000000"/>
            </w:tcBorders>
            <w:tcMar>
              <w:top w:w="0" w:type="dxa"/>
              <w:left w:w="108" w:type="dxa"/>
              <w:bottom w:w="0" w:type="dxa"/>
              <w:right w:w="108" w:type="dxa"/>
            </w:tcMar>
            <w:hideMark/>
            <w:tcPrChange w:id="367" w:author="Meshi, Dar" w:date="2020-10-06T11:43:00Z">
              <w:tcPr>
                <w:tcW w:w="0" w:type="auto"/>
                <w:tcBorders>
                  <w:bottom w:val="single" w:sz="4" w:space="0" w:color="000000"/>
                </w:tcBorders>
                <w:tcMar>
                  <w:top w:w="0" w:type="dxa"/>
                  <w:left w:w="108" w:type="dxa"/>
                  <w:bottom w:w="0" w:type="dxa"/>
                  <w:right w:w="108" w:type="dxa"/>
                </w:tcMar>
                <w:hideMark/>
              </w:tcPr>
            </w:tcPrChange>
          </w:tcPr>
          <w:p w14:paraId="285844B1" w14:textId="12E2B119" w:rsidR="00EF7981" w:rsidRPr="001625E7" w:rsidRDefault="00FC50A5" w:rsidP="00465C0F">
            <w:pPr>
              <w:rPr>
                <w:rFonts w:ascii="Times New Roman" w:eastAsia="Times New Roman" w:hAnsi="Times New Roman" w:cs="Times New Roman"/>
              </w:rPr>
            </w:pPr>
            <w:ins w:id="368" w:author="Meshi, Dar" w:date="2020-10-06T11:42:00Z">
              <w:r w:rsidRPr="001625E7">
                <w:rPr>
                  <w:rFonts w:ascii="Times New Roman" w:eastAsia="Times New Roman" w:hAnsi="Times New Roman" w:cs="Times New Roman"/>
                  <w:b/>
                  <w:bCs/>
                  <w:color w:val="282828"/>
                </w:rPr>
                <w:t>Habitual Use of Facebook Scale</w:t>
              </w:r>
              <w:r w:rsidRPr="001625E7">
                <w:rPr>
                  <w:rFonts w:ascii="Times New Roman" w:eastAsia="Times New Roman" w:hAnsi="Times New Roman" w:cs="Times New Roman"/>
                  <w:color w:val="282828"/>
                </w:rPr>
                <w:t xml:space="preserve"> (rated on a seven-point scale;</w:t>
              </w:r>
              <w:r w:rsidRPr="001625E7">
                <w:rPr>
                  <w:rFonts w:ascii="Times New Roman" w:eastAsia="Times New Roman" w:hAnsi="Times New Roman" w:cs="Times New Roman"/>
                  <w:color w:val="000000"/>
                </w:rPr>
                <w:t xml:space="preserve"> </w:t>
              </w:r>
              <w:r>
                <w:fldChar w:fldCharType="begin"/>
              </w:r>
              <w:r>
                <w:instrText xml:space="preserve"> HYPERLINK "https://paperpile.com/c/LBVidN/c2QoA+aEisk" </w:instrText>
              </w:r>
              <w:r>
                <w:fldChar w:fldCharType="separate"/>
              </w:r>
              <w:r w:rsidRPr="001625E7">
                <w:rPr>
                  <w:rFonts w:ascii="Times New Roman" w:eastAsia="Times New Roman" w:hAnsi="Times New Roman" w:cs="Times New Roman"/>
                  <w:color w:val="000000"/>
                </w:rPr>
                <w:t>Bayer &amp; Campbell, 2012; Verplanken &amp; Orbell, 2003)</w:t>
              </w:r>
              <w:r>
                <w:rPr>
                  <w:rFonts w:ascii="Times New Roman" w:eastAsia="Times New Roman" w:hAnsi="Times New Roman" w:cs="Times New Roman"/>
                  <w:color w:val="000000"/>
                </w:rPr>
                <w:fldChar w:fldCharType="end"/>
              </w:r>
            </w:ins>
          </w:p>
          <w:p w14:paraId="5D501171" w14:textId="77777777" w:rsidR="00EF7981" w:rsidRPr="001625E7" w:rsidRDefault="00EF7981" w:rsidP="00EF7981">
            <w:pPr>
              <w:numPr>
                <w:ilvl w:val="0"/>
                <w:numId w:val="2"/>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Using Facebook is something I do automatically.</w:t>
            </w:r>
          </w:p>
          <w:p w14:paraId="63B9FF67" w14:textId="77777777" w:rsidR="00EF7981" w:rsidRPr="001625E7" w:rsidRDefault="00EF7981" w:rsidP="00EF7981">
            <w:pPr>
              <w:numPr>
                <w:ilvl w:val="0"/>
                <w:numId w:val="2"/>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Using Facebook is something I do without meaning to do it.</w:t>
            </w:r>
          </w:p>
          <w:p w14:paraId="71880D13" w14:textId="77777777" w:rsidR="00EF7981" w:rsidRPr="001625E7" w:rsidRDefault="00EF7981" w:rsidP="00EF7981">
            <w:pPr>
              <w:numPr>
                <w:ilvl w:val="0"/>
                <w:numId w:val="2"/>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Using Facebook is something I do without thinking.</w:t>
            </w:r>
          </w:p>
          <w:p w14:paraId="0B6A7902" w14:textId="77777777" w:rsidR="00EF7981" w:rsidRPr="001625E7" w:rsidRDefault="00EF7981" w:rsidP="00EF7981">
            <w:pPr>
              <w:numPr>
                <w:ilvl w:val="0"/>
                <w:numId w:val="2"/>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Using Facebook is something I start doing before I realize I'm doing it.</w:t>
            </w:r>
          </w:p>
          <w:p w14:paraId="0EB0F2CF" w14:textId="77777777" w:rsidR="00EF7981" w:rsidRPr="001625E7" w:rsidRDefault="00EF7981" w:rsidP="00EF7981">
            <w:pPr>
              <w:numPr>
                <w:ilvl w:val="0"/>
                <w:numId w:val="2"/>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Using Facebook is something that would require effort not to do it. </w:t>
            </w:r>
          </w:p>
          <w:p w14:paraId="355FA1B4" w14:textId="77777777" w:rsidR="00EF7981" w:rsidRPr="001625E7" w:rsidRDefault="00EF7981" w:rsidP="00EF7981">
            <w:pPr>
              <w:numPr>
                <w:ilvl w:val="0"/>
                <w:numId w:val="2"/>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Using Facebook is something I do without having to consciously remember. </w:t>
            </w:r>
          </w:p>
          <w:p w14:paraId="30CB3A34" w14:textId="77777777" w:rsidR="00EF7981" w:rsidRPr="001625E7" w:rsidRDefault="00EF7981" w:rsidP="00EF7981">
            <w:pPr>
              <w:numPr>
                <w:ilvl w:val="0"/>
                <w:numId w:val="2"/>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Using Facebook is something that belongs to my daily routine.</w:t>
            </w:r>
          </w:p>
          <w:p w14:paraId="7F849F20" w14:textId="77777777" w:rsidR="00EF7981" w:rsidRPr="001625E7" w:rsidRDefault="00EF7981" w:rsidP="00EF7981">
            <w:pPr>
              <w:numPr>
                <w:ilvl w:val="0"/>
                <w:numId w:val="2"/>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Using Facebook is something I would find hard not to do. </w:t>
            </w:r>
          </w:p>
          <w:p w14:paraId="1DD97E58" w14:textId="77777777" w:rsidR="00EF7981" w:rsidRPr="001625E7" w:rsidRDefault="00EF7981" w:rsidP="00EF7981">
            <w:pPr>
              <w:numPr>
                <w:ilvl w:val="0"/>
                <w:numId w:val="2"/>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Using Facebook is something I have no need to think about doing.</w:t>
            </w:r>
          </w:p>
          <w:p w14:paraId="3BD0C937" w14:textId="77777777" w:rsidR="00EF7981" w:rsidRDefault="00EF7981" w:rsidP="00EF7981">
            <w:pPr>
              <w:numPr>
                <w:ilvl w:val="0"/>
                <w:numId w:val="2"/>
              </w:numPr>
              <w:spacing w:line="240" w:lineRule="auto"/>
              <w:textAlignment w:val="baseline"/>
              <w:rPr>
                <w:rFonts w:ascii="Times New Roman" w:eastAsia="Times New Roman" w:hAnsi="Times New Roman" w:cs="Times New Roman"/>
                <w:color w:val="282828"/>
              </w:rPr>
            </w:pPr>
            <w:r w:rsidRPr="001625E7">
              <w:rPr>
                <w:rFonts w:ascii="Times New Roman" w:eastAsia="Times New Roman" w:hAnsi="Times New Roman" w:cs="Times New Roman"/>
                <w:color w:val="282828"/>
              </w:rPr>
              <w:t>Using Facebook is something that's typically "me". </w:t>
            </w:r>
          </w:p>
          <w:p w14:paraId="53C41540" w14:textId="77777777" w:rsidR="00EF7981" w:rsidRPr="00C27F21" w:rsidRDefault="00EF7981">
            <w:pPr>
              <w:spacing w:line="240" w:lineRule="auto"/>
              <w:ind w:left="720"/>
              <w:textAlignment w:val="baseline"/>
              <w:rPr>
                <w:rFonts w:ascii="Times New Roman" w:eastAsia="Times New Roman" w:hAnsi="Times New Roman" w:cs="Times New Roman"/>
                <w:color w:val="282828"/>
              </w:rPr>
              <w:pPrChange w:id="369" w:author="Meshi, Dar" w:date="2020-10-06T11:44:00Z">
                <w:pPr>
                  <w:ind w:left="720"/>
                  <w:textAlignment w:val="baseline"/>
                </w:pPr>
              </w:pPrChange>
            </w:pPr>
          </w:p>
          <w:p w14:paraId="24702306" w14:textId="77777777" w:rsidR="00EF7981" w:rsidRPr="001625E7" w:rsidRDefault="00EF7981" w:rsidP="00465C0F">
            <w:pPr>
              <w:rPr>
                <w:rFonts w:ascii="Times New Roman" w:eastAsia="Times New Roman" w:hAnsi="Times New Roman" w:cs="Times New Roman"/>
              </w:rPr>
            </w:pPr>
          </w:p>
        </w:tc>
      </w:tr>
    </w:tbl>
    <w:p w14:paraId="7B803738" w14:textId="77777777" w:rsidR="00EF7981" w:rsidRPr="001625E7" w:rsidRDefault="00EF7981" w:rsidP="00EF7981">
      <w:pPr>
        <w:rPr>
          <w:rFonts w:ascii="Times New Roman" w:eastAsia="Times New Roman" w:hAnsi="Times New Roman" w:cs="Times New Roman"/>
        </w:rPr>
      </w:pPr>
    </w:p>
    <w:p w14:paraId="00D35BF4" w14:textId="77777777" w:rsidR="00EF7981" w:rsidRPr="001625E7" w:rsidRDefault="00EF7981" w:rsidP="00EF7981">
      <w:pPr>
        <w:rPr>
          <w:rFonts w:ascii="Times New Roman" w:eastAsia="Times New Roman" w:hAnsi="Times New Roman" w:cs="Times New Roman"/>
        </w:rPr>
      </w:pPr>
    </w:p>
    <w:p w14:paraId="477B55D0" w14:textId="77777777" w:rsidR="00EF7981" w:rsidRPr="00F674D3" w:rsidRDefault="00EF7981" w:rsidP="00EF7981">
      <w:pPr>
        <w:rPr>
          <w:rFonts w:ascii="Times New Roman" w:hAnsi="Times New Roman" w:cs="Times New Roman"/>
        </w:rPr>
      </w:pPr>
    </w:p>
    <w:p w14:paraId="6197F2EA" w14:textId="77777777" w:rsidR="00EF7981" w:rsidRPr="00F674D3" w:rsidRDefault="00EF7981" w:rsidP="00EF7981">
      <w:pPr>
        <w:rPr>
          <w:rFonts w:ascii="Times New Roman" w:hAnsi="Times New Roman" w:cs="Times New Roman"/>
        </w:rPr>
      </w:pPr>
    </w:p>
    <w:p w14:paraId="1D4EE4F5" w14:textId="77777777" w:rsidR="00EF7981" w:rsidRDefault="00EF7981" w:rsidP="00EF7981">
      <w:pPr>
        <w:rPr>
          <w:rFonts w:ascii="Times New Roman" w:hAnsi="Times New Roman" w:cs="Times New Roman"/>
        </w:rPr>
      </w:pPr>
      <w:r>
        <w:rPr>
          <w:rFonts w:ascii="Times New Roman" w:hAnsi="Times New Roman" w:cs="Times New Roman"/>
        </w:rPr>
        <w:br w:type="page"/>
      </w:r>
    </w:p>
    <w:p w14:paraId="76B25EB2" w14:textId="77777777" w:rsidR="00EF7981" w:rsidRPr="00F674D3" w:rsidRDefault="00EF7981" w:rsidP="00EF7981">
      <w:pPr>
        <w:rPr>
          <w:rFonts w:ascii="Times New Roman" w:hAnsi="Times New Roman" w:cs="Times New Roman"/>
        </w:rPr>
      </w:pPr>
      <w:r w:rsidRPr="00F674D3">
        <w:rPr>
          <w:rFonts w:ascii="Times New Roman" w:hAnsi="Times New Roman" w:cs="Times New Roman"/>
        </w:rPr>
        <w:t>Table 2</w:t>
      </w:r>
      <w:r>
        <w:rPr>
          <w:rFonts w:ascii="Times New Roman" w:hAnsi="Times New Roman" w:cs="Times New Roman"/>
        </w:rPr>
        <w:t>. Ordinary least square model results of linking connectedness on Facebook and neural activation in each mentalizing ROI during Cyberball social exclusion, controlling for sample wave, scanner ID, and age.</w:t>
      </w:r>
    </w:p>
    <w:p w14:paraId="33E7CEBF" w14:textId="77777777" w:rsidR="00EF7981" w:rsidRPr="00F674D3" w:rsidRDefault="00EF7981" w:rsidP="00EF7981">
      <w:pPr>
        <w:rPr>
          <w:rFonts w:ascii="Times New Roman" w:hAnsi="Times New Roman" w:cs="Times New Roman"/>
        </w:rPr>
      </w:pPr>
    </w:p>
    <w:tbl>
      <w:tblPr>
        <w:tblW w:w="12636" w:type="dxa"/>
        <w:tblLook w:val="04A0" w:firstRow="1" w:lastRow="0" w:firstColumn="1" w:lastColumn="0" w:noHBand="0" w:noVBand="1"/>
      </w:tblPr>
      <w:tblGrid>
        <w:gridCol w:w="1656"/>
        <w:gridCol w:w="1620"/>
        <w:gridCol w:w="1479"/>
        <w:gridCol w:w="1520"/>
        <w:gridCol w:w="1681"/>
        <w:gridCol w:w="1530"/>
        <w:gridCol w:w="1530"/>
        <w:gridCol w:w="1620"/>
      </w:tblGrid>
      <w:tr w:rsidR="00EF7981" w:rsidRPr="001625E7" w14:paraId="1EA17D22" w14:textId="77777777" w:rsidTr="00465C0F">
        <w:trPr>
          <w:trHeight w:val="300"/>
        </w:trPr>
        <w:tc>
          <w:tcPr>
            <w:tcW w:w="1656" w:type="dxa"/>
            <w:tcBorders>
              <w:top w:val="single" w:sz="4" w:space="0" w:color="000000"/>
              <w:left w:val="nil"/>
              <w:bottom w:val="nil"/>
              <w:right w:val="nil"/>
            </w:tcBorders>
            <w:shd w:val="clear" w:color="auto" w:fill="auto"/>
            <w:noWrap/>
            <w:hideMark/>
          </w:tcPr>
          <w:p w14:paraId="5EF3476E" w14:textId="77777777" w:rsidR="00EF7981" w:rsidRPr="001625E7" w:rsidRDefault="00EF7981" w:rsidP="00465C0F">
            <w:pPr>
              <w:jc w:val="center"/>
              <w:rPr>
                <w:rFonts w:ascii="Times New Roman" w:eastAsia="Times New Roman" w:hAnsi="Times New Roman" w:cs="Times New Roman"/>
                <w:color w:val="000000"/>
              </w:rPr>
            </w:pPr>
            <w:r w:rsidRPr="001625E7">
              <w:rPr>
                <w:rFonts w:ascii="Times New Roman" w:eastAsia="Times New Roman" w:hAnsi="Times New Roman" w:cs="Times New Roman"/>
                <w:color w:val="000000"/>
              </w:rPr>
              <w:t> </w:t>
            </w:r>
          </w:p>
        </w:tc>
        <w:tc>
          <w:tcPr>
            <w:tcW w:w="1620" w:type="dxa"/>
            <w:tcBorders>
              <w:top w:val="single" w:sz="4" w:space="0" w:color="000000"/>
              <w:left w:val="nil"/>
              <w:bottom w:val="single" w:sz="4" w:space="0" w:color="000000"/>
              <w:right w:val="nil"/>
            </w:tcBorders>
            <w:shd w:val="clear" w:color="auto" w:fill="auto"/>
            <w:noWrap/>
            <w:hideMark/>
          </w:tcPr>
          <w:p w14:paraId="36084331" w14:textId="77777777" w:rsidR="00EF7981" w:rsidRPr="001625E7" w:rsidRDefault="00EF7981" w:rsidP="00465C0F">
            <w:pPr>
              <w:jc w:val="center"/>
              <w:rPr>
                <w:rFonts w:ascii="Times New Roman" w:eastAsia="Times New Roman" w:hAnsi="Times New Roman" w:cs="Times New Roman"/>
                <w:color w:val="000000"/>
              </w:rPr>
            </w:pPr>
            <w:r w:rsidRPr="001625E7">
              <w:rPr>
                <w:rFonts w:ascii="Times New Roman" w:eastAsia="Times New Roman" w:hAnsi="Times New Roman" w:cs="Times New Roman"/>
                <w:color w:val="000000"/>
              </w:rPr>
              <w:t>DMPFC</w:t>
            </w:r>
          </w:p>
        </w:tc>
        <w:tc>
          <w:tcPr>
            <w:tcW w:w="1479" w:type="dxa"/>
            <w:tcBorders>
              <w:top w:val="single" w:sz="4" w:space="0" w:color="000000"/>
              <w:left w:val="nil"/>
              <w:bottom w:val="single" w:sz="4" w:space="0" w:color="000000"/>
              <w:right w:val="nil"/>
            </w:tcBorders>
            <w:shd w:val="clear" w:color="auto" w:fill="auto"/>
            <w:noWrap/>
            <w:hideMark/>
          </w:tcPr>
          <w:p w14:paraId="76068EC8" w14:textId="77777777" w:rsidR="00EF7981" w:rsidRPr="001625E7" w:rsidRDefault="00EF7981" w:rsidP="00465C0F">
            <w:pPr>
              <w:jc w:val="center"/>
              <w:rPr>
                <w:rFonts w:ascii="Times New Roman" w:eastAsia="Times New Roman" w:hAnsi="Times New Roman" w:cs="Times New Roman"/>
                <w:color w:val="000000"/>
              </w:rPr>
            </w:pPr>
            <w:r w:rsidRPr="001625E7">
              <w:rPr>
                <w:rFonts w:ascii="Times New Roman" w:eastAsia="Times New Roman" w:hAnsi="Times New Roman" w:cs="Times New Roman"/>
                <w:color w:val="000000"/>
              </w:rPr>
              <w:t>MMPFC</w:t>
            </w:r>
          </w:p>
        </w:tc>
        <w:tc>
          <w:tcPr>
            <w:tcW w:w="1520" w:type="dxa"/>
            <w:tcBorders>
              <w:top w:val="single" w:sz="4" w:space="0" w:color="000000"/>
              <w:left w:val="nil"/>
              <w:bottom w:val="single" w:sz="4" w:space="0" w:color="000000"/>
              <w:right w:val="nil"/>
            </w:tcBorders>
            <w:shd w:val="clear" w:color="auto" w:fill="auto"/>
            <w:noWrap/>
            <w:hideMark/>
          </w:tcPr>
          <w:p w14:paraId="74A082A4" w14:textId="77777777" w:rsidR="00EF7981" w:rsidRPr="001625E7" w:rsidRDefault="00EF7981" w:rsidP="00465C0F">
            <w:pPr>
              <w:jc w:val="center"/>
              <w:rPr>
                <w:rFonts w:ascii="Times New Roman" w:eastAsia="Times New Roman" w:hAnsi="Times New Roman" w:cs="Times New Roman"/>
                <w:color w:val="000000"/>
              </w:rPr>
            </w:pPr>
            <w:r w:rsidRPr="001625E7">
              <w:rPr>
                <w:rFonts w:ascii="Times New Roman" w:eastAsia="Times New Roman" w:hAnsi="Times New Roman" w:cs="Times New Roman"/>
                <w:color w:val="000000"/>
              </w:rPr>
              <w:t>VMPFC</w:t>
            </w:r>
          </w:p>
        </w:tc>
        <w:tc>
          <w:tcPr>
            <w:tcW w:w="1681" w:type="dxa"/>
            <w:tcBorders>
              <w:top w:val="single" w:sz="4" w:space="0" w:color="000000"/>
              <w:left w:val="nil"/>
              <w:bottom w:val="single" w:sz="4" w:space="0" w:color="000000"/>
              <w:right w:val="nil"/>
            </w:tcBorders>
            <w:shd w:val="clear" w:color="auto" w:fill="auto"/>
            <w:noWrap/>
            <w:hideMark/>
          </w:tcPr>
          <w:p w14:paraId="4CC0D4AC" w14:textId="77777777" w:rsidR="00EF7981" w:rsidRPr="001625E7" w:rsidRDefault="00EF7981" w:rsidP="00465C0F">
            <w:pPr>
              <w:jc w:val="center"/>
              <w:rPr>
                <w:rFonts w:ascii="Times New Roman" w:eastAsia="Times New Roman" w:hAnsi="Times New Roman" w:cs="Times New Roman"/>
                <w:color w:val="000000"/>
              </w:rPr>
            </w:pPr>
            <w:r w:rsidRPr="001625E7">
              <w:rPr>
                <w:rFonts w:ascii="Times New Roman" w:eastAsia="Times New Roman" w:hAnsi="Times New Roman" w:cs="Times New Roman"/>
                <w:color w:val="000000"/>
              </w:rPr>
              <w:t>Precuneus</w:t>
            </w:r>
          </w:p>
        </w:tc>
        <w:tc>
          <w:tcPr>
            <w:tcW w:w="1530" w:type="dxa"/>
            <w:tcBorders>
              <w:top w:val="single" w:sz="4" w:space="0" w:color="000000"/>
              <w:left w:val="nil"/>
              <w:bottom w:val="single" w:sz="4" w:space="0" w:color="000000"/>
              <w:right w:val="nil"/>
            </w:tcBorders>
            <w:shd w:val="clear" w:color="auto" w:fill="auto"/>
            <w:noWrap/>
            <w:hideMark/>
          </w:tcPr>
          <w:p w14:paraId="1CABB782" w14:textId="77777777" w:rsidR="00EF7981" w:rsidRPr="001625E7" w:rsidRDefault="00EF7981" w:rsidP="00465C0F">
            <w:pPr>
              <w:jc w:val="center"/>
              <w:rPr>
                <w:rFonts w:ascii="Times New Roman" w:eastAsia="Times New Roman" w:hAnsi="Times New Roman" w:cs="Times New Roman"/>
                <w:color w:val="000000"/>
              </w:rPr>
            </w:pPr>
            <w:r w:rsidRPr="001625E7">
              <w:rPr>
                <w:rFonts w:ascii="Times New Roman" w:eastAsia="Times New Roman" w:hAnsi="Times New Roman" w:cs="Times New Roman"/>
                <w:color w:val="000000"/>
              </w:rPr>
              <w:t>LTPJ</w:t>
            </w:r>
          </w:p>
        </w:tc>
        <w:tc>
          <w:tcPr>
            <w:tcW w:w="1530" w:type="dxa"/>
            <w:tcBorders>
              <w:top w:val="single" w:sz="4" w:space="0" w:color="000000"/>
              <w:left w:val="nil"/>
              <w:bottom w:val="single" w:sz="4" w:space="0" w:color="000000"/>
              <w:right w:val="nil"/>
            </w:tcBorders>
            <w:shd w:val="clear" w:color="auto" w:fill="auto"/>
            <w:noWrap/>
            <w:hideMark/>
          </w:tcPr>
          <w:p w14:paraId="02ABB4B9" w14:textId="77777777" w:rsidR="00EF7981" w:rsidRPr="001625E7" w:rsidRDefault="00EF7981" w:rsidP="00465C0F">
            <w:pPr>
              <w:jc w:val="center"/>
              <w:rPr>
                <w:rFonts w:ascii="Times New Roman" w:eastAsia="Times New Roman" w:hAnsi="Times New Roman" w:cs="Times New Roman"/>
                <w:color w:val="000000"/>
              </w:rPr>
            </w:pPr>
            <w:r w:rsidRPr="001625E7">
              <w:rPr>
                <w:rFonts w:ascii="Times New Roman" w:eastAsia="Times New Roman" w:hAnsi="Times New Roman" w:cs="Times New Roman"/>
                <w:color w:val="000000"/>
              </w:rPr>
              <w:t>RTPJ</w:t>
            </w:r>
          </w:p>
        </w:tc>
        <w:tc>
          <w:tcPr>
            <w:tcW w:w="1620" w:type="dxa"/>
            <w:tcBorders>
              <w:top w:val="single" w:sz="4" w:space="0" w:color="000000"/>
              <w:left w:val="nil"/>
              <w:bottom w:val="single" w:sz="4" w:space="0" w:color="000000"/>
              <w:right w:val="nil"/>
            </w:tcBorders>
            <w:shd w:val="clear" w:color="auto" w:fill="auto"/>
            <w:noWrap/>
            <w:hideMark/>
          </w:tcPr>
          <w:p w14:paraId="1040BD0E" w14:textId="77777777" w:rsidR="00EF7981" w:rsidRPr="001625E7" w:rsidRDefault="00EF7981" w:rsidP="00465C0F">
            <w:pPr>
              <w:jc w:val="center"/>
              <w:rPr>
                <w:rFonts w:ascii="Times New Roman" w:eastAsia="Times New Roman" w:hAnsi="Times New Roman" w:cs="Times New Roman"/>
                <w:color w:val="000000"/>
              </w:rPr>
            </w:pPr>
            <w:r w:rsidRPr="001625E7">
              <w:rPr>
                <w:rFonts w:ascii="Times New Roman" w:eastAsia="Times New Roman" w:hAnsi="Times New Roman" w:cs="Times New Roman"/>
                <w:color w:val="000000"/>
              </w:rPr>
              <w:t>RSTS</w:t>
            </w:r>
          </w:p>
        </w:tc>
      </w:tr>
      <w:tr w:rsidR="00EF7981" w:rsidRPr="001625E7" w14:paraId="27117BF1" w14:textId="77777777" w:rsidTr="00465C0F">
        <w:trPr>
          <w:trHeight w:val="300"/>
        </w:trPr>
        <w:tc>
          <w:tcPr>
            <w:tcW w:w="1656" w:type="dxa"/>
            <w:tcBorders>
              <w:top w:val="nil"/>
              <w:left w:val="nil"/>
              <w:bottom w:val="nil"/>
              <w:right w:val="nil"/>
            </w:tcBorders>
            <w:shd w:val="clear" w:color="auto" w:fill="auto"/>
            <w:noWrap/>
            <w:hideMark/>
          </w:tcPr>
          <w:p w14:paraId="344A50ED" w14:textId="77777777" w:rsidR="00EF7981" w:rsidRPr="001625E7" w:rsidRDefault="00EF7981" w:rsidP="00465C0F">
            <w:pPr>
              <w:rPr>
                <w:rFonts w:ascii="Times New Roman" w:eastAsia="Times New Roman" w:hAnsi="Times New Roman" w:cs="Times New Roman"/>
                <w:color w:val="000000"/>
              </w:rPr>
            </w:pPr>
            <w:r w:rsidRPr="001625E7">
              <w:rPr>
                <w:rFonts w:ascii="Times New Roman" w:eastAsia="Times New Roman" w:hAnsi="Times New Roman" w:cs="Times New Roman"/>
                <w:color w:val="000000"/>
              </w:rPr>
              <w:t>(Intercept)</w:t>
            </w:r>
          </w:p>
        </w:tc>
        <w:tc>
          <w:tcPr>
            <w:tcW w:w="1620" w:type="dxa"/>
            <w:tcBorders>
              <w:top w:val="nil"/>
              <w:left w:val="nil"/>
              <w:bottom w:val="nil"/>
              <w:right w:val="nil"/>
            </w:tcBorders>
            <w:shd w:val="clear" w:color="auto" w:fill="auto"/>
            <w:noWrap/>
            <w:hideMark/>
          </w:tcPr>
          <w:p w14:paraId="220F6A3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3.29</w:t>
            </w:r>
          </w:p>
        </w:tc>
        <w:tc>
          <w:tcPr>
            <w:tcW w:w="1479" w:type="dxa"/>
            <w:tcBorders>
              <w:top w:val="nil"/>
              <w:left w:val="nil"/>
              <w:bottom w:val="nil"/>
              <w:right w:val="nil"/>
            </w:tcBorders>
            <w:shd w:val="clear" w:color="auto" w:fill="auto"/>
            <w:noWrap/>
            <w:hideMark/>
          </w:tcPr>
          <w:p w14:paraId="4469A853"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6.72</w:t>
            </w:r>
          </w:p>
        </w:tc>
        <w:tc>
          <w:tcPr>
            <w:tcW w:w="1520" w:type="dxa"/>
            <w:tcBorders>
              <w:top w:val="nil"/>
              <w:left w:val="nil"/>
              <w:bottom w:val="nil"/>
              <w:right w:val="nil"/>
            </w:tcBorders>
            <w:shd w:val="clear" w:color="auto" w:fill="auto"/>
            <w:noWrap/>
            <w:hideMark/>
          </w:tcPr>
          <w:p w14:paraId="246B5FC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4.77</w:t>
            </w:r>
          </w:p>
        </w:tc>
        <w:tc>
          <w:tcPr>
            <w:tcW w:w="1681" w:type="dxa"/>
            <w:tcBorders>
              <w:top w:val="nil"/>
              <w:left w:val="nil"/>
              <w:bottom w:val="nil"/>
              <w:right w:val="nil"/>
            </w:tcBorders>
            <w:shd w:val="clear" w:color="auto" w:fill="auto"/>
            <w:noWrap/>
            <w:hideMark/>
          </w:tcPr>
          <w:p w14:paraId="46463726"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0.38</w:t>
            </w:r>
          </w:p>
        </w:tc>
        <w:tc>
          <w:tcPr>
            <w:tcW w:w="1530" w:type="dxa"/>
            <w:tcBorders>
              <w:top w:val="nil"/>
              <w:left w:val="nil"/>
              <w:bottom w:val="nil"/>
              <w:right w:val="nil"/>
            </w:tcBorders>
            <w:shd w:val="clear" w:color="auto" w:fill="auto"/>
            <w:noWrap/>
            <w:hideMark/>
          </w:tcPr>
          <w:p w14:paraId="0EBE8F30"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1.44</w:t>
            </w:r>
          </w:p>
        </w:tc>
        <w:tc>
          <w:tcPr>
            <w:tcW w:w="1530" w:type="dxa"/>
            <w:tcBorders>
              <w:top w:val="nil"/>
              <w:left w:val="nil"/>
              <w:bottom w:val="nil"/>
              <w:right w:val="nil"/>
            </w:tcBorders>
            <w:shd w:val="clear" w:color="auto" w:fill="auto"/>
            <w:noWrap/>
            <w:hideMark/>
          </w:tcPr>
          <w:p w14:paraId="3F87EAD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2.51</w:t>
            </w:r>
          </w:p>
        </w:tc>
        <w:tc>
          <w:tcPr>
            <w:tcW w:w="1620" w:type="dxa"/>
            <w:tcBorders>
              <w:top w:val="nil"/>
              <w:left w:val="nil"/>
              <w:bottom w:val="nil"/>
              <w:right w:val="nil"/>
            </w:tcBorders>
            <w:shd w:val="clear" w:color="auto" w:fill="auto"/>
            <w:noWrap/>
            <w:hideMark/>
          </w:tcPr>
          <w:p w14:paraId="5C4A3CF5"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1.43</w:t>
            </w:r>
          </w:p>
        </w:tc>
      </w:tr>
      <w:tr w:rsidR="00EF7981" w:rsidRPr="001625E7" w14:paraId="6954434F" w14:textId="77777777" w:rsidTr="00465C0F">
        <w:trPr>
          <w:trHeight w:val="300"/>
        </w:trPr>
        <w:tc>
          <w:tcPr>
            <w:tcW w:w="1656" w:type="dxa"/>
            <w:tcBorders>
              <w:top w:val="nil"/>
              <w:left w:val="nil"/>
              <w:bottom w:val="nil"/>
              <w:right w:val="nil"/>
            </w:tcBorders>
            <w:shd w:val="clear" w:color="auto" w:fill="auto"/>
            <w:noWrap/>
            <w:hideMark/>
          </w:tcPr>
          <w:p w14:paraId="64CC8678" w14:textId="77777777" w:rsidR="00EF7981" w:rsidRPr="001625E7" w:rsidRDefault="00EF7981" w:rsidP="00465C0F">
            <w:pPr>
              <w:rPr>
                <w:rFonts w:ascii="Times New Roman" w:eastAsia="Times New Roman" w:hAnsi="Times New Roman" w:cs="Times New Roman"/>
                <w:color w:val="000000"/>
              </w:rPr>
            </w:pPr>
            <w:r w:rsidRPr="001625E7">
              <w:rPr>
                <w:rFonts w:ascii="Times New Roman" w:eastAsia="Times New Roman" w:hAnsi="Times New Roman" w:cs="Times New Roman"/>
                <w:color w:val="000000"/>
              </w:rPr>
              <w:t> </w:t>
            </w:r>
          </w:p>
        </w:tc>
        <w:tc>
          <w:tcPr>
            <w:tcW w:w="1620" w:type="dxa"/>
            <w:tcBorders>
              <w:top w:val="nil"/>
              <w:left w:val="nil"/>
              <w:bottom w:val="nil"/>
              <w:right w:val="nil"/>
            </w:tcBorders>
            <w:shd w:val="clear" w:color="auto" w:fill="auto"/>
            <w:noWrap/>
            <w:hideMark/>
          </w:tcPr>
          <w:p w14:paraId="154F9319"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[-5.34, 11.92]</w:t>
            </w:r>
          </w:p>
        </w:tc>
        <w:tc>
          <w:tcPr>
            <w:tcW w:w="1479" w:type="dxa"/>
            <w:tcBorders>
              <w:top w:val="nil"/>
              <w:left w:val="nil"/>
              <w:bottom w:val="nil"/>
              <w:right w:val="nil"/>
            </w:tcBorders>
            <w:shd w:val="clear" w:color="auto" w:fill="auto"/>
            <w:noWrap/>
            <w:hideMark/>
          </w:tcPr>
          <w:p w14:paraId="28CACFF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[-4.33, 17.78]</w:t>
            </w:r>
          </w:p>
        </w:tc>
        <w:tc>
          <w:tcPr>
            <w:tcW w:w="1520" w:type="dxa"/>
            <w:tcBorders>
              <w:top w:val="nil"/>
              <w:left w:val="nil"/>
              <w:bottom w:val="nil"/>
              <w:right w:val="nil"/>
            </w:tcBorders>
            <w:shd w:val="clear" w:color="auto" w:fill="auto"/>
            <w:noWrap/>
            <w:hideMark/>
          </w:tcPr>
          <w:p w14:paraId="0799252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[-6.21, 15.75]</w:t>
            </w:r>
          </w:p>
        </w:tc>
        <w:tc>
          <w:tcPr>
            <w:tcW w:w="1681" w:type="dxa"/>
            <w:tcBorders>
              <w:top w:val="nil"/>
              <w:left w:val="nil"/>
              <w:bottom w:val="nil"/>
              <w:right w:val="nil"/>
            </w:tcBorders>
            <w:shd w:val="clear" w:color="auto" w:fill="auto"/>
            <w:noWrap/>
            <w:hideMark/>
          </w:tcPr>
          <w:p w14:paraId="1933FF26"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[-7.95, 8.70]</w:t>
            </w:r>
          </w:p>
        </w:tc>
        <w:tc>
          <w:tcPr>
            <w:tcW w:w="1530" w:type="dxa"/>
            <w:tcBorders>
              <w:top w:val="nil"/>
              <w:left w:val="nil"/>
              <w:bottom w:val="nil"/>
              <w:right w:val="nil"/>
            </w:tcBorders>
            <w:shd w:val="clear" w:color="auto" w:fill="auto"/>
            <w:noWrap/>
            <w:hideMark/>
          </w:tcPr>
          <w:p w14:paraId="7AD01970"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[-4.85, 7.73]</w:t>
            </w:r>
          </w:p>
        </w:tc>
        <w:tc>
          <w:tcPr>
            <w:tcW w:w="1530" w:type="dxa"/>
            <w:tcBorders>
              <w:top w:val="nil"/>
              <w:left w:val="nil"/>
              <w:bottom w:val="nil"/>
              <w:right w:val="nil"/>
            </w:tcBorders>
            <w:shd w:val="clear" w:color="auto" w:fill="auto"/>
            <w:noWrap/>
            <w:hideMark/>
          </w:tcPr>
          <w:p w14:paraId="1C6CC63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[-3.68, 8.71]</w:t>
            </w:r>
          </w:p>
        </w:tc>
        <w:tc>
          <w:tcPr>
            <w:tcW w:w="1620" w:type="dxa"/>
            <w:tcBorders>
              <w:top w:val="nil"/>
              <w:left w:val="nil"/>
              <w:bottom w:val="nil"/>
              <w:right w:val="nil"/>
            </w:tcBorders>
            <w:shd w:val="clear" w:color="auto" w:fill="auto"/>
            <w:noWrap/>
            <w:hideMark/>
          </w:tcPr>
          <w:p w14:paraId="13FCEE7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[-4.17, 7.04]</w:t>
            </w:r>
          </w:p>
        </w:tc>
      </w:tr>
      <w:tr w:rsidR="00EF7981" w:rsidRPr="001625E7" w14:paraId="154E38CB" w14:textId="77777777" w:rsidTr="00465C0F">
        <w:trPr>
          <w:trHeight w:val="300"/>
        </w:trPr>
        <w:tc>
          <w:tcPr>
            <w:tcW w:w="1656" w:type="dxa"/>
            <w:vMerge w:val="restart"/>
            <w:tcBorders>
              <w:top w:val="nil"/>
              <w:left w:val="nil"/>
              <w:bottom w:val="nil"/>
              <w:right w:val="nil"/>
            </w:tcBorders>
            <w:shd w:val="clear" w:color="auto" w:fill="auto"/>
            <w:noWrap/>
            <w:hideMark/>
          </w:tcPr>
          <w:p w14:paraId="60A71ADE" w14:textId="77777777" w:rsidR="00EF7981" w:rsidRPr="001625E7" w:rsidRDefault="00EF7981" w:rsidP="00465C0F">
            <w:pPr>
              <w:rPr>
                <w:rFonts w:ascii="Times New Roman" w:eastAsia="Times New Roman" w:hAnsi="Times New Roman" w:cs="Times New Roman"/>
                <w:color w:val="000000"/>
              </w:rPr>
            </w:pPr>
            <w:r w:rsidRPr="00F674D3">
              <w:rPr>
                <w:rFonts w:ascii="Times New Roman" w:eastAsia="Times New Roman" w:hAnsi="Times New Roman" w:cs="Times New Roman"/>
                <w:color w:val="000000"/>
              </w:rPr>
              <w:t>Connected</w:t>
            </w:r>
            <w:r>
              <w:rPr>
                <w:rFonts w:ascii="Times New Roman" w:eastAsia="Times New Roman" w:hAnsi="Times New Roman" w:cs="Times New Roman"/>
                <w:color w:val="000000"/>
              </w:rPr>
              <w:t>ness</w:t>
            </w:r>
            <w:r w:rsidRPr="00F674D3">
              <w:rPr>
                <w:rFonts w:ascii="Times New Roman" w:eastAsia="Times New Roman" w:hAnsi="Times New Roman" w:cs="Times New Roman"/>
                <w:color w:val="000000"/>
              </w:rPr>
              <w:t xml:space="preserve"> on Facebook</w:t>
            </w:r>
          </w:p>
        </w:tc>
        <w:tc>
          <w:tcPr>
            <w:tcW w:w="1620" w:type="dxa"/>
            <w:tcBorders>
              <w:top w:val="nil"/>
              <w:left w:val="nil"/>
              <w:bottom w:val="nil"/>
              <w:right w:val="nil"/>
            </w:tcBorders>
            <w:shd w:val="clear" w:color="auto" w:fill="auto"/>
            <w:noWrap/>
            <w:hideMark/>
          </w:tcPr>
          <w:p w14:paraId="05BEA97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-0.18</w:t>
            </w:r>
          </w:p>
        </w:tc>
        <w:tc>
          <w:tcPr>
            <w:tcW w:w="1479" w:type="dxa"/>
            <w:tcBorders>
              <w:top w:val="nil"/>
              <w:left w:val="nil"/>
              <w:bottom w:val="nil"/>
              <w:right w:val="nil"/>
            </w:tcBorders>
            <w:shd w:val="clear" w:color="auto" w:fill="auto"/>
            <w:noWrap/>
            <w:hideMark/>
          </w:tcPr>
          <w:p w14:paraId="7E771203"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-0.18</w:t>
            </w:r>
          </w:p>
        </w:tc>
        <w:tc>
          <w:tcPr>
            <w:tcW w:w="1520" w:type="dxa"/>
            <w:tcBorders>
              <w:top w:val="nil"/>
              <w:left w:val="nil"/>
              <w:bottom w:val="nil"/>
              <w:right w:val="nil"/>
            </w:tcBorders>
            <w:shd w:val="clear" w:color="auto" w:fill="auto"/>
            <w:noWrap/>
            <w:hideMark/>
          </w:tcPr>
          <w:p w14:paraId="38FB059C"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-0.21</w:t>
            </w:r>
          </w:p>
        </w:tc>
        <w:tc>
          <w:tcPr>
            <w:tcW w:w="1681" w:type="dxa"/>
            <w:tcBorders>
              <w:top w:val="nil"/>
              <w:left w:val="nil"/>
              <w:bottom w:val="nil"/>
              <w:right w:val="nil"/>
            </w:tcBorders>
            <w:shd w:val="clear" w:color="auto" w:fill="auto"/>
            <w:noWrap/>
            <w:hideMark/>
          </w:tcPr>
          <w:p w14:paraId="111309B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-0.10</w:t>
            </w:r>
          </w:p>
        </w:tc>
        <w:tc>
          <w:tcPr>
            <w:tcW w:w="1530" w:type="dxa"/>
            <w:tcBorders>
              <w:top w:val="nil"/>
              <w:left w:val="nil"/>
              <w:bottom w:val="nil"/>
              <w:right w:val="nil"/>
            </w:tcBorders>
            <w:shd w:val="clear" w:color="auto" w:fill="auto"/>
            <w:noWrap/>
            <w:hideMark/>
          </w:tcPr>
          <w:p w14:paraId="2268755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-0.08</w:t>
            </w:r>
          </w:p>
        </w:tc>
        <w:tc>
          <w:tcPr>
            <w:tcW w:w="1530" w:type="dxa"/>
            <w:tcBorders>
              <w:top w:val="nil"/>
              <w:left w:val="nil"/>
              <w:bottom w:val="nil"/>
              <w:right w:val="nil"/>
            </w:tcBorders>
            <w:shd w:val="clear" w:color="auto" w:fill="auto"/>
            <w:noWrap/>
            <w:hideMark/>
          </w:tcPr>
          <w:p w14:paraId="1C6B605B"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-0.11</w:t>
            </w:r>
          </w:p>
        </w:tc>
        <w:tc>
          <w:tcPr>
            <w:tcW w:w="1620" w:type="dxa"/>
            <w:tcBorders>
              <w:top w:val="nil"/>
              <w:left w:val="nil"/>
              <w:bottom w:val="nil"/>
              <w:right w:val="nil"/>
            </w:tcBorders>
            <w:shd w:val="clear" w:color="auto" w:fill="auto"/>
            <w:noWrap/>
            <w:hideMark/>
          </w:tcPr>
          <w:p w14:paraId="5E5C484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-0.12</w:t>
            </w:r>
          </w:p>
        </w:tc>
      </w:tr>
      <w:tr w:rsidR="00EF7981" w:rsidRPr="001625E7" w14:paraId="2E2FDAA4" w14:textId="77777777" w:rsidTr="00465C0F">
        <w:trPr>
          <w:trHeight w:val="300"/>
        </w:trPr>
        <w:tc>
          <w:tcPr>
            <w:tcW w:w="1656" w:type="dxa"/>
            <w:vMerge/>
            <w:tcBorders>
              <w:top w:val="nil"/>
              <w:left w:val="nil"/>
              <w:bottom w:val="nil"/>
              <w:right w:val="nil"/>
            </w:tcBorders>
            <w:vAlign w:val="center"/>
            <w:hideMark/>
          </w:tcPr>
          <w:p w14:paraId="74E58B86" w14:textId="77777777" w:rsidR="00EF7981" w:rsidRPr="001625E7" w:rsidRDefault="00EF7981" w:rsidP="00465C0F">
            <w:pP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noWrap/>
            <w:hideMark/>
          </w:tcPr>
          <w:p w14:paraId="25269455"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[-0.45, 0.08]</w:t>
            </w:r>
          </w:p>
        </w:tc>
        <w:tc>
          <w:tcPr>
            <w:tcW w:w="1479" w:type="dxa"/>
            <w:tcBorders>
              <w:top w:val="nil"/>
              <w:left w:val="nil"/>
              <w:bottom w:val="nil"/>
              <w:right w:val="nil"/>
            </w:tcBorders>
            <w:shd w:val="clear" w:color="auto" w:fill="auto"/>
            <w:noWrap/>
            <w:hideMark/>
          </w:tcPr>
          <w:p w14:paraId="5415561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[-0.52, 0.17]</w:t>
            </w:r>
          </w:p>
        </w:tc>
        <w:tc>
          <w:tcPr>
            <w:tcW w:w="1520" w:type="dxa"/>
            <w:tcBorders>
              <w:top w:val="nil"/>
              <w:left w:val="nil"/>
              <w:bottom w:val="nil"/>
              <w:right w:val="nil"/>
            </w:tcBorders>
            <w:shd w:val="clear" w:color="auto" w:fill="auto"/>
            <w:noWrap/>
            <w:hideMark/>
          </w:tcPr>
          <w:p w14:paraId="5193DE8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[-0.55, 0.14]</w:t>
            </w:r>
          </w:p>
        </w:tc>
        <w:tc>
          <w:tcPr>
            <w:tcW w:w="1681" w:type="dxa"/>
            <w:tcBorders>
              <w:top w:val="nil"/>
              <w:left w:val="nil"/>
              <w:bottom w:val="nil"/>
              <w:right w:val="nil"/>
            </w:tcBorders>
            <w:shd w:val="clear" w:color="auto" w:fill="auto"/>
            <w:noWrap/>
            <w:hideMark/>
          </w:tcPr>
          <w:p w14:paraId="30CCFA1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[-0.36, 0.16]</w:t>
            </w:r>
          </w:p>
        </w:tc>
        <w:tc>
          <w:tcPr>
            <w:tcW w:w="1530" w:type="dxa"/>
            <w:tcBorders>
              <w:top w:val="nil"/>
              <w:left w:val="nil"/>
              <w:bottom w:val="nil"/>
              <w:right w:val="nil"/>
            </w:tcBorders>
            <w:shd w:val="clear" w:color="auto" w:fill="auto"/>
            <w:noWrap/>
            <w:hideMark/>
          </w:tcPr>
          <w:p w14:paraId="42A4549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[-0.27, 0.12]</w:t>
            </w:r>
          </w:p>
        </w:tc>
        <w:tc>
          <w:tcPr>
            <w:tcW w:w="1530" w:type="dxa"/>
            <w:tcBorders>
              <w:top w:val="nil"/>
              <w:left w:val="nil"/>
              <w:bottom w:val="nil"/>
              <w:right w:val="nil"/>
            </w:tcBorders>
            <w:shd w:val="clear" w:color="auto" w:fill="auto"/>
            <w:noWrap/>
            <w:hideMark/>
          </w:tcPr>
          <w:p w14:paraId="354F3E0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[-0.30, 0.09]</w:t>
            </w:r>
          </w:p>
        </w:tc>
        <w:tc>
          <w:tcPr>
            <w:tcW w:w="1620" w:type="dxa"/>
            <w:tcBorders>
              <w:top w:val="nil"/>
              <w:left w:val="nil"/>
              <w:bottom w:val="nil"/>
              <w:right w:val="nil"/>
            </w:tcBorders>
            <w:shd w:val="clear" w:color="auto" w:fill="auto"/>
            <w:noWrap/>
            <w:hideMark/>
          </w:tcPr>
          <w:p w14:paraId="3C0BDD26"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[-0.30, 0.05]</w:t>
            </w:r>
          </w:p>
        </w:tc>
      </w:tr>
      <w:tr w:rsidR="00EF7981" w:rsidRPr="001625E7" w14:paraId="2D59A74D" w14:textId="77777777" w:rsidTr="00465C0F">
        <w:trPr>
          <w:trHeight w:val="300"/>
        </w:trPr>
        <w:tc>
          <w:tcPr>
            <w:tcW w:w="1656" w:type="dxa"/>
            <w:vMerge w:val="restart"/>
            <w:tcBorders>
              <w:top w:val="nil"/>
              <w:left w:val="nil"/>
              <w:bottom w:val="nil"/>
              <w:right w:val="nil"/>
            </w:tcBorders>
            <w:shd w:val="clear" w:color="auto" w:fill="auto"/>
            <w:noWrap/>
            <w:hideMark/>
          </w:tcPr>
          <w:p w14:paraId="7CE38544" w14:textId="77777777" w:rsidR="00EF7981" w:rsidRPr="001625E7" w:rsidRDefault="00EF7981" w:rsidP="00465C0F">
            <w:pPr>
              <w:rPr>
                <w:rFonts w:ascii="Times New Roman" w:eastAsia="Times New Roman" w:hAnsi="Times New Roman" w:cs="Times New Roman"/>
                <w:color w:val="000000"/>
              </w:rPr>
            </w:pPr>
            <w:r w:rsidRPr="00F674D3">
              <w:rPr>
                <w:rFonts w:ascii="Times New Roman" w:eastAsia="Times New Roman" w:hAnsi="Times New Roman" w:cs="Times New Roman"/>
                <w:color w:val="000000"/>
              </w:rPr>
              <w:t>Sample wave</w:t>
            </w:r>
          </w:p>
        </w:tc>
        <w:tc>
          <w:tcPr>
            <w:tcW w:w="1620" w:type="dxa"/>
            <w:tcBorders>
              <w:top w:val="nil"/>
              <w:left w:val="nil"/>
              <w:bottom w:val="nil"/>
              <w:right w:val="nil"/>
            </w:tcBorders>
            <w:shd w:val="clear" w:color="auto" w:fill="auto"/>
            <w:noWrap/>
            <w:hideMark/>
          </w:tcPr>
          <w:p w14:paraId="3F7C6AA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0.17</w:t>
            </w:r>
          </w:p>
        </w:tc>
        <w:tc>
          <w:tcPr>
            <w:tcW w:w="1479" w:type="dxa"/>
            <w:tcBorders>
              <w:top w:val="nil"/>
              <w:left w:val="nil"/>
              <w:bottom w:val="nil"/>
              <w:right w:val="nil"/>
            </w:tcBorders>
            <w:shd w:val="clear" w:color="auto" w:fill="auto"/>
            <w:noWrap/>
            <w:hideMark/>
          </w:tcPr>
          <w:p w14:paraId="23155B1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0.41</w:t>
            </w:r>
          </w:p>
        </w:tc>
        <w:tc>
          <w:tcPr>
            <w:tcW w:w="1520" w:type="dxa"/>
            <w:tcBorders>
              <w:top w:val="nil"/>
              <w:left w:val="nil"/>
              <w:bottom w:val="nil"/>
              <w:right w:val="nil"/>
            </w:tcBorders>
            <w:shd w:val="clear" w:color="auto" w:fill="auto"/>
            <w:noWrap/>
            <w:hideMark/>
          </w:tcPr>
          <w:p w14:paraId="055579C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0.17</w:t>
            </w:r>
          </w:p>
        </w:tc>
        <w:tc>
          <w:tcPr>
            <w:tcW w:w="1681" w:type="dxa"/>
            <w:tcBorders>
              <w:top w:val="nil"/>
              <w:left w:val="nil"/>
              <w:bottom w:val="nil"/>
              <w:right w:val="nil"/>
            </w:tcBorders>
            <w:shd w:val="clear" w:color="auto" w:fill="auto"/>
            <w:noWrap/>
            <w:hideMark/>
          </w:tcPr>
          <w:p w14:paraId="3B2E502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0.43</w:t>
            </w:r>
          </w:p>
        </w:tc>
        <w:tc>
          <w:tcPr>
            <w:tcW w:w="1530" w:type="dxa"/>
            <w:tcBorders>
              <w:top w:val="nil"/>
              <w:left w:val="nil"/>
              <w:bottom w:val="nil"/>
              <w:right w:val="nil"/>
            </w:tcBorders>
            <w:shd w:val="clear" w:color="auto" w:fill="auto"/>
            <w:noWrap/>
            <w:hideMark/>
          </w:tcPr>
          <w:p w14:paraId="7AC638E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0.20</w:t>
            </w:r>
          </w:p>
        </w:tc>
        <w:tc>
          <w:tcPr>
            <w:tcW w:w="1530" w:type="dxa"/>
            <w:tcBorders>
              <w:top w:val="nil"/>
              <w:left w:val="nil"/>
              <w:bottom w:val="nil"/>
              <w:right w:val="nil"/>
            </w:tcBorders>
            <w:shd w:val="clear" w:color="auto" w:fill="auto"/>
            <w:noWrap/>
            <w:hideMark/>
          </w:tcPr>
          <w:p w14:paraId="21826B29"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0.27</w:t>
            </w:r>
          </w:p>
        </w:tc>
        <w:tc>
          <w:tcPr>
            <w:tcW w:w="1620" w:type="dxa"/>
            <w:tcBorders>
              <w:top w:val="nil"/>
              <w:left w:val="nil"/>
              <w:bottom w:val="nil"/>
              <w:right w:val="nil"/>
            </w:tcBorders>
            <w:shd w:val="clear" w:color="auto" w:fill="auto"/>
            <w:noWrap/>
            <w:hideMark/>
          </w:tcPr>
          <w:p w14:paraId="2355CB0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0.11</w:t>
            </w:r>
          </w:p>
        </w:tc>
      </w:tr>
      <w:tr w:rsidR="00EF7981" w:rsidRPr="001625E7" w14:paraId="68360851" w14:textId="77777777" w:rsidTr="00465C0F">
        <w:trPr>
          <w:trHeight w:val="300"/>
        </w:trPr>
        <w:tc>
          <w:tcPr>
            <w:tcW w:w="1656" w:type="dxa"/>
            <w:vMerge/>
            <w:tcBorders>
              <w:top w:val="nil"/>
              <w:left w:val="nil"/>
              <w:bottom w:val="nil"/>
              <w:right w:val="nil"/>
            </w:tcBorders>
            <w:vAlign w:val="center"/>
            <w:hideMark/>
          </w:tcPr>
          <w:p w14:paraId="637408D1" w14:textId="77777777" w:rsidR="00EF7981" w:rsidRPr="001625E7" w:rsidRDefault="00EF7981" w:rsidP="00465C0F">
            <w:pP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noWrap/>
            <w:hideMark/>
          </w:tcPr>
          <w:p w14:paraId="75831D94"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[-0.41, 0.74]</w:t>
            </w:r>
          </w:p>
        </w:tc>
        <w:tc>
          <w:tcPr>
            <w:tcW w:w="1479" w:type="dxa"/>
            <w:tcBorders>
              <w:top w:val="nil"/>
              <w:left w:val="nil"/>
              <w:bottom w:val="nil"/>
              <w:right w:val="nil"/>
            </w:tcBorders>
            <w:shd w:val="clear" w:color="auto" w:fill="auto"/>
            <w:noWrap/>
            <w:hideMark/>
          </w:tcPr>
          <w:p w14:paraId="4212A6E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[-0.32, 1.14]</w:t>
            </w:r>
          </w:p>
        </w:tc>
        <w:tc>
          <w:tcPr>
            <w:tcW w:w="1520" w:type="dxa"/>
            <w:tcBorders>
              <w:top w:val="nil"/>
              <w:left w:val="nil"/>
              <w:bottom w:val="nil"/>
              <w:right w:val="nil"/>
            </w:tcBorders>
            <w:shd w:val="clear" w:color="auto" w:fill="auto"/>
            <w:noWrap/>
            <w:hideMark/>
          </w:tcPr>
          <w:p w14:paraId="609AF584"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[-0.56, 0.90]</w:t>
            </w:r>
          </w:p>
        </w:tc>
        <w:tc>
          <w:tcPr>
            <w:tcW w:w="1681" w:type="dxa"/>
            <w:tcBorders>
              <w:top w:val="nil"/>
              <w:left w:val="nil"/>
              <w:bottom w:val="nil"/>
              <w:right w:val="nil"/>
            </w:tcBorders>
            <w:shd w:val="clear" w:color="auto" w:fill="auto"/>
            <w:noWrap/>
            <w:hideMark/>
          </w:tcPr>
          <w:p w14:paraId="33C9A8D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[-0.12, 0.99]</w:t>
            </w:r>
          </w:p>
        </w:tc>
        <w:tc>
          <w:tcPr>
            <w:tcW w:w="1530" w:type="dxa"/>
            <w:tcBorders>
              <w:top w:val="nil"/>
              <w:left w:val="nil"/>
              <w:bottom w:val="nil"/>
              <w:right w:val="nil"/>
            </w:tcBorders>
            <w:shd w:val="clear" w:color="auto" w:fill="auto"/>
            <w:noWrap/>
            <w:hideMark/>
          </w:tcPr>
          <w:p w14:paraId="5A5FECF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[-0.21, 0.62]</w:t>
            </w:r>
          </w:p>
        </w:tc>
        <w:tc>
          <w:tcPr>
            <w:tcW w:w="1530" w:type="dxa"/>
            <w:tcBorders>
              <w:top w:val="nil"/>
              <w:left w:val="nil"/>
              <w:bottom w:val="nil"/>
              <w:right w:val="nil"/>
            </w:tcBorders>
            <w:shd w:val="clear" w:color="auto" w:fill="auto"/>
            <w:noWrap/>
            <w:hideMark/>
          </w:tcPr>
          <w:p w14:paraId="2D11BE6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[-0.14, 0.68]</w:t>
            </w:r>
          </w:p>
        </w:tc>
        <w:tc>
          <w:tcPr>
            <w:tcW w:w="1620" w:type="dxa"/>
            <w:tcBorders>
              <w:top w:val="nil"/>
              <w:left w:val="nil"/>
              <w:bottom w:val="nil"/>
              <w:right w:val="nil"/>
            </w:tcBorders>
            <w:shd w:val="clear" w:color="auto" w:fill="auto"/>
            <w:noWrap/>
            <w:hideMark/>
          </w:tcPr>
          <w:p w14:paraId="1CC261F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[-0.27, 0.48]</w:t>
            </w:r>
          </w:p>
        </w:tc>
      </w:tr>
      <w:tr w:rsidR="00EF7981" w:rsidRPr="001625E7" w14:paraId="22518D7E" w14:textId="77777777" w:rsidTr="00465C0F">
        <w:trPr>
          <w:trHeight w:val="300"/>
        </w:trPr>
        <w:tc>
          <w:tcPr>
            <w:tcW w:w="1656" w:type="dxa"/>
            <w:vMerge w:val="restart"/>
            <w:tcBorders>
              <w:top w:val="nil"/>
              <w:left w:val="nil"/>
              <w:bottom w:val="nil"/>
              <w:right w:val="nil"/>
            </w:tcBorders>
            <w:shd w:val="clear" w:color="auto" w:fill="auto"/>
            <w:noWrap/>
            <w:hideMark/>
          </w:tcPr>
          <w:p w14:paraId="7BE9EA5B" w14:textId="77777777" w:rsidR="00EF7981" w:rsidRPr="001625E7" w:rsidRDefault="00EF7981" w:rsidP="00465C0F">
            <w:pPr>
              <w:rPr>
                <w:rFonts w:ascii="Times New Roman" w:eastAsia="Times New Roman" w:hAnsi="Times New Roman" w:cs="Times New Roman"/>
                <w:color w:val="000000"/>
              </w:rPr>
            </w:pPr>
            <w:r w:rsidRPr="00F674D3">
              <w:rPr>
                <w:rFonts w:ascii="Times New Roman" w:eastAsia="Times New Roman" w:hAnsi="Times New Roman" w:cs="Times New Roman"/>
                <w:color w:val="000000"/>
              </w:rPr>
              <w:t>Scanner ID</w:t>
            </w:r>
          </w:p>
        </w:tc>
        <w:tc>
          <w:tcPr>
            <w:tcW w:w="1620" w:type="dxa"/>
            <w:tcBorders>
              <w:top w:val="nil"/>
              <w:left w:val="nil"/>
              <w:bottom w:val="nil"/>
              <w:right w:val="nil"/>
            </w:tcBorders>
            <w:shd w:val="clear" w:color="auto" w:fill="auto"/>
            <w:noWrap/>
            <w:hideMark/>
          </w:tcPr>
          <w:p w14:paraId="57D0AA94"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-0.13</w:t>
            </w:r>
          </w:p>
        </w:tc>
        <w:tc>
          <w:tcPr>
            <w:tcW w:w="1479" w:type="dxa"/>
            <w:tcBorders>
              <w:top w:val="nil"/>
              <w:left w:val="nil"/>
              <w:bottom w:val="nil"/>
              <w:right w:val="nil"/>
            </w:tcBorders>
            <w:shd w:val="clear" w:color="auto" w:fill="auto"/>
            <w:noWrap/>
            <w:hideMark/>
          </w:tcPr>
          <w:p w14:paraId="7B2CE3F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-0.34</w:t>
            </w:r>
          </w:p>
        </w:tc>
        <w:tc>
          <w:tcPr>
            <w:tcW w:w="1520" w:type="dxa"/>
            <w:tcBorders>
              <w:top w:val="nil"/>
              <w:left w:val="nil"/>
              <w:bottom w:val="nil"/>
              <w:right w:val="nil"/>
            </w:tcBorders>
            <w:shd w:val="clear" w:color="auto" w:fill="auto"/>
            <w:noWrap/>
            <w:hideMark/>
          </w:tcPr>
          <w:p w14:paraId="0432E376"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-0.04</w:t>
            </w:r>
          </w:p>
        </w:tc>
        <w:tc>
          <w:tcPr>
            <w:tcW w:w="1681" w:type="dxa"/>
            <w:tcBorders>
              <w:top w:val="nil"/>
              <w:left w:val="nil"/>
              <w:bottom w:val="nil"/>
              <w:right w:val="nil"/>
            </w:tcBorders>
            <w:shd w:val="clear" w:color="auto" w:fill="auto"/>
            <w:noWrap/>
            <w:hideMark/>
          </w:tcPr>
          <w:p w14:paraId="2F4CE03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-0.16</w:t>
            </w:r>
          </w:p>
        </w:tc>
        <w:tc>
          <w:tcPr>
            <w:tcW w:w="1530" w:type="dxa"/>
            <w:tcBorders>
              <w:top w:val="nil"/>
              <w:left w:val="nil"/>
              <w:bottom w:val="nil"/>
              <w:right w:val="nil"/>
            </w:tcBorders>
            <w:shd w:val="clear" w:color="auto" w:fill="auto"/>
            <w:noWrap/>
            <w:hideMark/>
          </w:tcPr>
          <w:p w14:paraId="33434AB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0.04</w:t>
            </w:r>
          </w:p>
        </w:tc>
        <w:tc>
          <w:tcPr>
            <w:tcW w:w="1530" w:type="dxa"/>
            <w:tcBorders>
              <w:top w:val="nil"/>
              <w:left w:val="nil"/>
              <w:bottom w:val="nil"/>
              <w:right w:val="nil"/>
            </w:tcBorders>
            <w:shd w:val="clear" w:color="auto" w:fill="auto"/>
            <w:noWrap/>
            <w:hideMark/>
          </w:tcPr>
          <w:p w14:paraId="379738E9"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-0.17</w:t>
            </w:r>
          </w:p>
        </w:tc>
        <w:tc>
          <w:tcPr>
            <w:tcW w:w="1620" w:type="dxa"/>
            <w:tcBorders>
              <w:top w:val="nil"/>
              <w:left w:val="nil"/>
              <w:bottom w:val="nil"/>
              <w:right w:val="nil"/>
            </w:tcBorders>
            <w:shd w:val="clear" w:color="auto" w:fill="auto"/>
            <w:noWrap/>
            <w:hideMark/>
          </w:tcPr>
          <w:p w14:paraId="3F6F0CF9"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-0.07</w:t>
            </w:r>
          </w:p>
        </w:tc>
      </w:tr>
      <w:tr w:rsidR="00EF7981" w:rsidRPr="001625E7" w14:paraId="6F7200AA" w14:textId="77777777" w:rsidTr="00465C0F">
        <w:trPr>
          <w:trHeight w:val="300"/>
        </w:trPr>
        <w:tc>
          <w:tcPr>
            <w:tcW w:w="1656" w:type="dxa"/>
            <w:vMerge/>
            <w:tcBorders>
              <w:top w:val="nil"/>
              <w:left w:val="nil"/>
              <w:bottom w:val="nil"/>
              <w:right w:val="nil"/>
            </w:tcBorders>
            <w:vAlign w:val="center"/>
            <w:hideMark/>
          </w:tcPr>
          <w:p w14:paraId="2DADD6DE" w14:textId="77777777" w:rsidR="00EF7981" w:rsidRPr="001625E7" w:rsidRDefault="00EF7981" w:rsidP="00465C0F">
            <w:pPr>
              <w:rPr>
                <w:rFonts w:ascii="Times New Roman" w:eastAsia="Times New Roman" w:hAnsi="Times New Roman" w:cs="Times New Roman"/>
                <w:color w:val="000000"/>
              </w:rPr>
            </w:pPr>
          </w:p>
        </w:tc>
        <w:tc>
          <w:tcPr>
            <w:tcW w:w="1620" w:type="dxa"/>
            <w:tcBorders>
              <w:top w:val="nil"/>
              <w:left w:val="nil"/>
              <w:bottom w:val="nil"/>
              <w:right w:val="nil"/>
            </w:tcBorders>
            <w:shd w:val="clear" w:color="auto" w:fill="auto"/>
            <w:noWrap/>
            <w:hideMark/>
          </w:tcPr>
          <w:p w14:paraId="0118D00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[-0.67, 0.42]</w:t>
            </w:r>
          </w:p>
        </w:tc>
        <w:tc>
          <w:tcPr>
            <w:tcW w:w="1479" w:type="dxa"/>
            <w:tcBorders>
              <w:top w:val="nil"/>
              <w:left w:val="nil"/>
              <w:bottom w:val="nil"/>
              <w:right w:val="nil"/>
            </w:tcBorders>
            <w:shd w:val="clear" w:color="auto" w:fill="auto"/>
            <w:noWrap/>
            <w:hideMark/>
          </w:tcPr>
          <w:p w14:paraId="2FF24E8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[-1.03, 0.36]</w:t>
            </w:r>
          </w:p>
        </w:tc>
        <w:tc>
          <w:tcPr>
            <w:tcW w:w="1520" w:type="dxa"/>
            <w:tcBorders>
              <w:top w:val="nil"/>
              <w:left w:val="nil"/>
              <w:bottom w:val="nil"/>
              <w:right w:val="nil"/>
            </w:tcBorders>
            <w:shd w:val="clear" w:color="auto" w:fill="auto"/>
            <w:noWrap/>
            <w:hideMark/>
          </w:tcPr>
          <w:p w14:paraId="7DBC4A2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[-0.74, 0.65]</w:t>
            </w:r>
          </w:p>
        </w:tc>
        <w:tc>
          <w:tcPr>
            <w:tcW w:w="1681" w:type="dxa"/>
            <w:tcBorders>
              <w:top w:val="nil"/>
              <w:left w:val="nil"/>
              <w:bottom w:val="nil"/>
              <w:right w:val="nil"/>
            </w:tcBorders>
            <w:shd w:val="clear" w:color="auto" w:fill="auto"/>
            <w:noWrap/>
            <w:hideMark/>
          </w:tcPr>
          <w:p w14:paraId="3B763BE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[-0.69, 0.36]</w:t>
            </w:r>
          </w:p>
        </w:tc>
        <w:tc>
          <w:tcPr>
            <w:tcW w:w="1530" w:type="dxa"/>
            <w:tcBorders>
              <w:top w:val="nil"/>
              <w:left w:val="nil"/>
              <w:bottom w:val="nil"/>
              <w:right w:val="nil"/>
            </w:tcBorders>
            <w:shd w:val="clear" w:color="auto" w:fill="auto"/>
            <w:noWrap/>
            <w:hideMark/>
          </w:tcPr>
          <w:p w14:paraId="41E430A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[-0.35, 0.44]</w:t>
            </w:r>
          </w:p>
        </w:tc>
        <w:tc>
          <w:tcPr>
            <w:tcW w:w="1530" w:type="dxa"/>
            <w:tcBorders>
              <w:top w:val="nil"/>
              <w:left w:val="nil"/>
              <w:bottom w:val="nil"/>
              <w:right w:val="nil"/>
            </w:tcBorders>
            <w:shd w:val="clear" w:color="auto" w:fill="auto"/>
            <w:noWrap/>
            <w:hideMark/>
          </w:tcPr>
          <w:p w14:paraId="6A2C6C6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[-0.56, 0.23]</w:t>
            </w:r>
          </w:p>
        </w:tc>
        <w:tc>
          <w:tcPr>
            <w:tcW w:w="1620" w:type="dxa"/>
            <w:tcBorders>
              <w:top w:val="nil"/>
              <w:left w:val="nil"/>
              <w:bottom w:val="nil"/>
              <w:right w:val="nil"/>
            </w:tcBorders>
            <w:shd w:val="clear" w:color="auto" w:fill="auto"/>
            <w:noWrap/>
            <w:hideMark/>
          </w:tcPr>
          <w:p w14:paraId="4547D2E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[-0.43, 0.28]</w:t>
            </w:r>
          </w:p>
        </w:tc>
      </w:tr>
      <w:tr w:rsidR="00EF7981" w:rsidRPr="001625E7" w14:paraId="54C8E215" w14:textId="77777777" w:rsidTr="00465C0F">
        <w:trPr>
          <w:trHeight w:val="300"/>
        </w:trPr>
        <w:tc>
          <w:tcPr>
            <w:tcW w:w="1656" w:type="dxa"/>
            <w:vMerge w:val="restart"/>
            <w:tcBorders>
              <w:top w:val="nil"/>
              <w:left w:val="nil"/>
              <w:bottom w:val="nil"/>
              <w:right w:val="nil"/>
            </w:tcBorders>
            <w:shd w:val="clear" w:color="auto" w:fill="auto"/>
            <w:noWrap/>
            <w:hideMark/>
          </w:tcPr>
          <w:p w14:paraId="03906E6D" w14:textId="77777777" w:rsidR="00EF7981" w:rsidRPr="001625E7" w:rsidRDefault="00EF7981" w:rsidP="00465C0F">
            <w:pPr>
              <w:rPr>
                <w:rFonts w:ascii="Times New Roman" w:eastAsia="Times New Roman" w:hAnsi="Times New Roman" w:cs="Times New Roman"/>
                <w:color w:val="000000"/>
              </w:rPr>
            </w:pPr>
            <w:r w:rsidRPr="00F674D3">
              <w:rPr>
                <w:rFonts w:ascii="Times New Roman" w:eastAsia="Times New Roman" w:hAnsi="Times New Roman" w:cs="Times New Roman"/>
                <w:color w:val="000000"/>
              </w:rPr>
              <w:t>Age</w:t>
            </w:r>
          </w:p>
        </w:tc>
        <w:tc>
          <w:tcPr>
            <w:tcW w:w="1620" w:type="dxa"/>
            <w:tcBorders>
              <w:top w:val="nil"/>
              <w:left w:val="nil"/>
              <w:bottom w:val="nil"/>
              <w:right w:val="nil"/>
            </w:tcBorders>
            <w:shd w:val="clear" w:color="auto" w:fill="auto"/>
            <w:noWrap/>
            <w:hideMark/>
          </w:tcPr>
          <w:p w14:paraId="56E8F80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-0.15</w:t>
            </w:r>
          </w:p>
        </w:tc>
        <w:tc>
          <w:tcPr>
            <w:tcW w:w="1479" w:type="dxa"/>
            <w:tcBorders>
              <w:top w:val="nil"/>
              <w:left w:val="nil"/>
              <w:bottom w:val="nil"/>
              <w:right w:val="nil"/>
            </w:tcBorders>
            <w:shd w:val="clear" w:color="auto" w:fill="auto"/>
            <w:noWrap/>
            <w:hideMark/>
          </w:tcPr>
          <w:p w14:paraId="428019BB"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-0.35</w:t>
            </w:r>
          </w:p>
        </w:tc>
        <w:tc>
          <w:tcPr>
            <w:tcW w:w="1520" w:type="dxa"/>
            <w:tcBorders>
              <w:top w:val="nil"/>
              <w:left w:val="nil"/>
              <w:bottom w:val="nil"/>
              <w:right w:val="nil"/>
            </w:tcBorders>
            <w:shd w:val="clear" w:color="auto" w:fill="auto"/>
            <w:noWrap/>
            <w:hideMark/>
          </w:tcPr>
          <w:p w14:paraId="4767F81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-0.24</w:t>
            </w:r>
          </w:p>
        </w:tc>
        <w:tc>
          <w:tcPr>
            <w:tcW w:w="1681" w:type="dxa"/>
            <w:tcBorders>
              <w:top w:val="nil"/>
              <w:left w:val="nil"/>
              <w:bottom w:val="nil"/>
              <w:right w:val="nil"/>
            </w:tcBorders>
            <w:shd w:val="clear" w:color="auto" w:fill="auto"/>
            <w:noWrap/>
            <w:hideMark/>
          </w:tcPr>
          <w:p w14:paraId="7AA49BE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-0.02</w:t>
            </w:r>
          </w:p>
        </w:tc>
        <w:tc>
          <w:tcPr>
            <w:tcW w:w="1530" w:type="dxa"/>
            <w:tcBorders>
              <w:top w:val="nil"/>
              <w:left w:val="nil"/>
              <w:bottom w:val="nil"/>
              <w:right w:val="nil"/>
            </w:tcBorders>
            <w:shd w:val="clear" w:color="auto" w:fill="auto"/>
            <w:noWrap/>
            <w:hideMark/>
          </w:tcPr>
          <w:p w14:paraId="17FE1D8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-0.08</w:t>
            </w:r>
          </w:p>
        </w:tc>
        <w:tc>
          <w:tcPr>
            <w:tcW w:w="1530" w:type="dxa"/>
            <w:tcBorders>
              <w:top w:val="nil"/>
              <w:left w:val="nil"/>
              <w:bottom w:val="nil"/>
              <w:right w:val="nil"/>
            </w:tcBorders>
            <w:shd w:val="clear" w:color="auto" w:fill="auto"/>
            <w:noWrap/>
            <w:hideMark/>
          </w:tcPr>
          <w:p w14:paraId="0ABF7C7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-0.13</w:t>
            </w:r>
          </w:p>
        </w:tc>
        <w:tc>
          <w:tcPr>
            <w:tcW w:w="1620" w:type="dxa"/>
            <w:tcBorders>
              <w:top w:val="nil"/>
              <w:left w:val="nil"/>
              <w:bottom w:val="nil"/>
              <w:right w:val="nil"/>
            </w:tcBorders>
            <w:shd w:val="clear" w:color="auto" w:fill="auto"/>
            <w:noWrap/>
            <w:hideMark/>
          </w:tcPr>
          <w:p w14:paraId="6F16B273"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-0.06</w:t>
            </w:r>
          </w:p>
        </w:tc>
      </w:tr>
      <w:tr w:rsidR="00EF7981" w:rsidRPr="001625E7" w14:paraId="6D86E52E" w14:textId="77777777" w:rsidTr="00465C0F">
        <w:trPr>
          <w:trHeight w:val="300"/>
        </w:trPr>
        <w:tc>
          <w:tcPr>
            <w:tcW w:w="1656" w:type="dxa"/>
            <w:vMerge/>
            <w:tcBorders>
              <w:top w:val="nil"/>
              <w:left w:val="nil"/>
              <w:bottom w:val="nil"/>
              <w:right w:val="nil"/>
            </w:tcBorders>
            <w:vAlign w:val="center"/>
            <w:hideMark/>
          </w:tcPr>
          <w:p w14:paraId="399626A8" w14:textId="77777777" w:rsidR="00EF7981" w:rsidRPr="001625E7" w:rsidRDefault="00EF7981" w:rsidP="00465C0F">
            <w:pPr>
              <w:rPr>
                <w:rFonts w:ascii="Times New Roman" w:eastAsia="Times New Roman" w:hAnsi="Times New Roman" w:cs="Times New Roman"/>
                <w:color w:val="000000"/>
              </w:rPr>
            </w:pPr>
          </w:p>
        </w:tc>
        <w:tc>
          <w:tcPr>
            <w:tcW w:w="1620" w:type="dxa"/>
            <w:tcBorders>
              <w:top w:val="nil"/>
              <w:left w:val="nil"/>
              <w:bottom w:val="single" w:sz="4" w:space="0" w:color="000000"/>
              <w:right w:val="nil"/>
            </w:tcBorders>
            <w:shd w:val="clear" w:color="auto" w:fill="auto"/>
            <w:noWrap/>
            <w:hideMark/>
          </w:tcPr>
          <w:p w14:paraId="5055CB8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[-0.65, 0.36]</w:t>
            </w:r>
          </w:p>
        </w:tc>
        <w:tc>
          <w:tcPr>
            <w:tcW w:w="1479" w:type="dxa"/>
            <w:tcBorders>
              <w:top w:val="nil"/>
              <w:left w:val="nil"/>
              <w:bottom w:val="single" w:sz="4" w:space="0" w:color="000000"/>
              <w:right w:val="nil"/>
            </w:tcBorders>
            <w:shd w:val="clear" w:color="auto" w:fill="auto"/>
            <w:noWrap/>
            <w:hideMark/>
          </w:tcPr>
          <w:p w14:paraId="066CF0D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[-1.00, 0.30]</w:t>
            </w:r>
          </w:p>
        </w:tc>
        <w:tc>
          <w:tcPr>
            <w:tcW w:w="1520" w:type="dxa"/>
            <w:tcBorders>
              <w:top w:val="nil"/>
              <w:left w:val="nil"/>
              <w:bottom w:val="single" w:sz="4" w:space="0" w:color="000000"/>
              <w:right w:val="nil"/>
            </w:tcBorders>
            <w:shd w:val="clear" w:color="auto" w:fill="auto"/>
            <w:noWrap/>
            <w:hideMark/>
          </w:tcPr>
          <w:p w14:paraId="1C609EA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[-0.89, 0.40]</w:t>
            </w:r>
          </w:p>
        </w:tc>
        <w:tc>
          <w:tcPr>
            <w:tcW w:w="1681" w:type="dxa"/>
            <w:tcBorders>
              <w:top w:val="nil"/>
              <w:left w:val="nil"/>
              <w:bottom w:val="single" w:sz="4" w:space="0" w:color="000000"/>
              <w:right w:val="nil"/>
            </w:tcBorders>
            <w:shd w:val="clear" w:color="auto" w:fill="auto"/>
            <w:noWrap/>
            <w:hideMark/>
          </w:tcPr>
          <w:p w14:paraId="41B2729C"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[-0.51, 0.46]</w:t>
            </w:r>
          </w:p>
        </w:tc>
        <w:tc>
          <w:tcPr>
            <w:tcW w:w="1530" w:type="dxa"/>
            <w:tcBorders>
              <w:top w:val="nil"/>
              <w:left w:val="nil"/>
              <w:bottom w:val="single" w:sz="4" w:space="0" w:color="000000"/>
              <w:right w:val="nil"/>
            </w:tcBorders>
            <w:shd w:val="clear" w:color="auto" w:fill="auto"/>
            <w:noWrap/>
            <w:hideMark/>
          </w:tcPr>
          <w:p w14:paraId="75E3A8A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[-0.45, 0.29]</w:t>
            </w:r>
          </w:p>
        </w:tc>
        <w:tc>
          <w:tcPr>
            <w:tcW w:w="1530" w:type="dxa"/>
            <w:tcBorders>
              <w:top w:val="nil"/>
              <w:left w:val="nil"/>
              <w:bottom w:val="single" w:sz="4" w:space="0" w:color="000000"/>
              <w:right w:val="nil"/>
            </w:tcBorders>
            <w:shd w:val="clear" w:color="auto" w:fill="auto"/>
            <w:noWrap/>
            <w:hideMark/>
          </w:tcPr>
          <w:p w14:paraId="39C92026"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[-0.50, 0.23]</w:t>
            </w:r>
          </w:p>
        </w:tc>
        <w:tc>
          <w:tcPr>
            <w:tcW w:w="1620" w:type="dxa"/>
            <w:tcBorders>
              <w:top w:val="nil"/>
              <w:left w:val="nil"/>
              <w:bottom w:val="single" w:sz="4" w:space="0" w:color="000000"/>
              <w:right w:val="nil"/>
            </w:tcBorders>
            <w:shd w:val="clear" w:color="auto" w:fill="auto"/>
            <w:noWrap/>
            <w:hideMark/>
          </w:tcPr>
          <w:p w14:paraId="73E32EC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[-0.39, 0.27]</w:t>
            </w:r>
          </w:p>
        </w:tc>
      </w:tr>
      <w:tr w:rsidR="00EF7981" w:rsidRPr="001625E7" w14:paraId="26088696" w14:textId="77777777" w:rsidTr="00465C0F">
        <w:trPr>
          <w:trHeight w:val="300"/>
        </w:trPr>
        <w:tc>
          <w:tcPr>
            <w:tcW w:w="1656" w:type="dxa"/>
            <w:tcBorders>
              <w:top w:val="nil"/>
              <w:left w:val="nil"/>
              <w:bottom w:val="single" w:sz="4" w:space="0" w:color="000000"/>
              <w:right w:val="nil"/>
            </w:tcBorders>
            <w:shd w:val="clear" w:color="auto" w:fill="auto"/>
            <w:noWrap/>
            <w:hideMark/>
          </w:tcPr>
          <w:p w14:paraId="6B1301D5" w14:textId="77777777" w:rsidR="00EF7981" w:rsidRPr="001625E7" w:rsidRDefault="00EF7981" w:rsidP="00465C0F">
            <w:pPr>
              <w:rPr>
                <w:rFonts w:ascii="Times New Roman" w:eastAsia="Times New Roman" w:hAnsi="Times New Roman" w:cs="Times New Roman"/>
                <w:color w:val="000000"/>
              </w:rPr>
            </w:pPr>
            <w:r w:rsidRPr="001625E7">
              <w:rPr>
                <w:rFonts w:ascii="Times New Roman" w:eastAsia="Times New Roman" w:hAnsi="Times New Roman" w:cs="Times New Roman"/>
                <w:color w:val="000000"/>
              </w:rPr>
              <w:t>R2</w:t>
            </w:r>
          </w:p>
        </w:tc>
        <w:tc>
          <w:tcPr>
            <w:tcW w:w="1620" w:type="dxa"/>
            <w:tcBorders>
              <w:top w:val="nil"/>
              <w:left w:val="nil"/>
              <w:bottom w:val="single" w:sz="4" w:space="0" w:color="000000"/>
              <w:right w:val="nil"/>
            </w:tcBorders>
            <w:shd w:val="clear" w:color="auto" w:fill="auto"/>
            <w:noWrap/>
            <w:hideMark/>
          </w:tcPr>
          <w:p w14:paraId="533A266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0.07</w:t>
            </w:r>
          </w:p>
        </w:tc>
        <w:tc>
          <w:tcPr>
            <w:tcW w:w="1479" w:type="dxa"/>
            <w:tcBorders>
              <w:top w:val="nil"/>
              <w:left w:val="nil"/>
              <w:bottom w:val="single" w:sz="4" w:space="0" w:color="000000"/>
              <w:right w:val="nil"/>
            </w:tcBorders>
            <w:shd w:val="clear" w:color="auto" w:fill="auto"/>
            <w:noWrap/>
            <w:hideMark/>
          </w:tcPr>
          <w:p w14:paraId="78E088D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0.09</w:t>
            </w:r>
          </w:p>
        </w:tc>
        <w:tc>
          <w:tcPr>
            <w:tcW w:w="1520" w:type="dxa"/>
            <w:tcBorders>
              <w:top w:val="nil"/>
              <w:left w:val="nil"/>
              <w:bottom w:val="single" w:sz="4" w:space="0" w:color="000000"/>
              <w:right w:val="nil"/>
            </w:tcBorders>
            <w:shd w:val="clear" w:color="auto" w:fill="auto"/>
            <w:noWrap/>
            <w:hideMark/>
          </w:tcPr>
          <w:p w14:paraId="58EECC9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0.06</w:t>
            </w:r>
          </w:p>
        </w:tc>
        <w:tc>
          <w:tcPr>
            <w:tcW w:w="1681" w:type="dxa"/>
            <w:tcBorders>
              <w:top w:val="nil"/>
              <w:left w:val="nil"/>
              <w:bottom w:val="single" w:sz="4" w:space="0" w:color="000000"/>
              <w:right w:val="nil"/>
            </w:tcBorders>
            <w:shd w:val="clear" w:color="auto" w:fill="auto"/>
            <w:noWrap/>
            <w:hideMark/>
          </w:tcPr>
          <w:p w14:paraId="5C2B9C1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0.09</w:t>
            </w:r>
          </w:p>
        </w:tc>
        <w:tc>
          <w:tcPr>
            <w:tcW w:w="1530" w:type="dxa"/>
            <w:tcBorders>
              <w:top w:val="nil"/>
              <w:left w:val="nil"/>
              <w:bottom w:val="single" w:sz="4" w:space="0" w:color="000000"/>
              <w:right w:val="nil"/>
            </w:tcBorders>
            <w:shd w:val="clear" w:color="auto" w:fill="auto"/>
            <w:noWrap/>
            <w:hideMark/>
          </w:tcPr>
          <w:p w14:paraId="100FF30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0.07</w:t>
            </w:r>
          </w:p>
        </w:tc>
        <w:tc>
          <w:tcPr>
            <w:tcW w:w="1530" w:type="dxa"/>
            <w:tcBorders>
              <w:top w:val="nil"/>
              <w:left w:val="nil"/>
              <w:bottom w:val="single" w:sz="4" w:space="0" w:color="000000"/>
              <w:right w:val="nil"/>
            </w:tcBorders>
            <w:shd w:val="clear" w:color="auto" w:fill="auto"/>
            <w:noWrap/>
            <w:hideMark/>
          </w:tcPr>
          <w:p w14:paraId="4EEB10C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0.10</w:t>
            </w:r>
          </w:p>
        </w:tc>
        <w:tc>
          <w:tcPr>
            <w:tcW w:w="1620" w:type="dxa"/>
            <w:tcBorders>
              <w:top w:val="nil"/>
              <w:left w:val="nil"/>
              <w:bottom w:val="single" w:sz="4" w:space="0" w:color="000000"/>
              <w:right w:val="nil"/>
            </w:tcBorders>
            <w:shd w:val="clear" w:color="auto" w:fill="auto"/>
            <w:noWrap/>
            <w:hideMark/>
          </w:tcPr>
          <w:p w14:paraId="2AEECBA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0.07</w:t>
            </w:r>
          </w:p>
        </w:tc>
      </w:tr>
      <w:tr w:rsidR="00EF7981" w:rsidRPr="001625E7" w14:paraId="56D56AC0" w14:textId="77777777" w:rsidTr="00465C0F">
        <w:trPr>
          <w:trHeight w:val="300"/>
        </w:trPr>
        <w:tc>
          <w:tcPr>
            <w:tcW w:w="12636" w:type="dxa"/>
            <w:gridSpan w:val="8"/>
            <w:tcBorders>
              <w:top w:val="nil"/>
              <w:left w:val="nil"/>
              <w:bottom w:val="nil"/>
              <w:right w:val="nil"/>
            </w:tcBorders>
            <w:shd w:val="clear" w:color="auto" w:fill="auto"/>
            <w:hideMark/>
          </w:tcPr>
          <w:p w14:paraId="3020010F" w14:textId="77777777" w:rsidR="00EF7981" w:rsidRPr="001625E7" w:rsidRDefault="00EF7981" w:rsidP="00465C0F">
            <w:pPr>
              <w:rPr>
                <w:rFonts w:ascii="Times New Roman" w:eastAsia="Times New Roman" w:hAnsi="Times New Roman" w:cs="Times New Roman"/>
                <w:color w:val="000000"/>
              </w:rPr>
            </w:pPr>
            <w:r w:rsidRPr="001625E7">
              <w:rPr>
                <w:rFonts w:ascii="Times New Roman" w:eastAsia="Times New Roman" w:hAnsi="Times New Roman" w:cs="Times New Roman"/>
                <w:color w:val="000000"/>
              </w:rPr>
              <w:t xml:space="preserve"> </w:t>
            </w:r>
            <w:r w:rsidRPr="00F674D3">
              <w:rPr>
                <w:rFonts w:ascii="Times New Roman" w:eastAsia="Times New Roman" w:hAnsi="Times New Roman" w:cs="Times New Roman"/>
                <w:i/>
                <w:iCs/>
                <w:color w:val="000000"/>
              </w:rPr>
              <w:t>Note</w:t>
            </w:r>
            <w:r>
              <w:rPr>
                <w:rFonts w:ascii="Times New Roman" w:eastAsia="Times New Roman" w:hAnsi="Times New Roman" w:cs="Times New Roman"/>
                <w:color w:val="000000"/>
              </w:rPr>
              <w:t>.</w:t>
            </w:r>
            <w:r w:rsidRPr="00F674D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Numbers in brackets indicate 95% confidence interval. </w:t>
            </w:r>
            <w:r w:rsidRPr="001625E7">
              <w:rPr>
                <w:rFonts w:ascii="Times New Roman" w:eastAsia="Times New Roman" w:hAnsi="Times New Roman" w:cs="Times New Roman"/>
                <w:color w:val="000000"/>
              </w:rPr>
              <w:t>*** p &lt; 0.001;  ** p &lt; 0.01;  * p &lt; 0.05.</w:t>
            </w:r>
          </w:p>
        </w:tc>
      </w:tr>
    </w:tbl>
    <w:p w14:paraId="546D1A78" w14:textId="77777777" w:rsidR="00EF7981" w:rsidRPr="00F674D3" w:rsidRDefault="00EF7981" w:rsidP="00EF7981">
      <w:pPr>
        <w:rPr>
          <w:rFonts w:ascii="Times New Roman" w:hAnsi="Times New Roman" w:cs="Times New Roman"/>
        </w:rPr>
      </w:pPr>
    </w:p>
    <w:p w14:paraId="789D5BCF" w14:textId="77777777" w:rsidR="00EF7981" w:rsidRDefault="00EF7981" w:rsidP="00EF7981">
      <w:pPr>
        <w:rPr>
          <w:rFonts w:ascii="Times New Roman" w:hAnsi="Times New Roman" w:cs="Times New Roman"/>
        </w:rPr>
      </w:pPr>
      <w:r>
        <w:rPr>
          <w:rFonts w:ascii="Times New Roman" w:hAnsi="Times New Roman" w:cs="Times New Roman"/>
        </w:rPr>
        <w:br w:type="page"/>
      </w:r>
    </w:p>
    <w:p w14:paraId="47D81BD2" w14:textId="77777777" w:rsidR="00EF7981" w:rsidRPr="00F674D3" w:rsidDel="00C27F21" w:rsidRDefault="00EF7981" w:rsidP="00EF7981">
      <w:pPr>
        <w:rPr>
          <w:del w:id="370" w:author="Meshi, Dar" w:date="2020-10-06T11:43:00Z"/>
          <w:rFonts w:ascii="Times New Roman" w:hAnsi="Times New Roman" w:cs="Times New Roman"/>
        </w:rPr>
      </w:pPr>
      <w:commentRangeStart w:id="371"/>
      <w:r w:rsidRPr="00F674D3">
        <w:rPr>
          <w:rFonts w:ascii="Times New Roman" w:hAnsi="Times New Roman" w:cs="Times New Roman"/>
        </w:rPr>
        <w:t>Table 3</w:t>
      </w:r>
      <w:commentRangeEnd w:id="371"/>
      <w:r w:rsidR="00D13402">
        <w:rPr>
          <w:rStyle w:val="CommentReference"/>
        </w:rPr>
        <w:commentReference w:id="371"/>
      </w:r>
      <w:r>
        <w:rPr>
          <w:rFonts w:ascii="Times New Roman" w:hAnsi="Times New Roman" w:cs="Times New Roman"/>
        </w:rPr>
        <w:t>. Ordinary least square model results of linking habitual use of Facebook and neural activation in each social pain ROI during Cyberball social exclusion, controlling for sample wave, scanner ID, and age.</w:t>
      </w:r>
    </w:p>
    <w:p w14:paraId="48B01870" w14:textId="77777777" w:rsidR="00EF7981" w:rsidRPr="00F674D3" w:rsidRDefault="00EF7981" w:rsidP="00EF7981">
      <w:pPr>
        <w:rPr>
          <w:rFonts w:ascii="Times New Roman" w:hAnsi="Times New Roman" w:cs="Times New Roman"/>
        </w:rPr>
      </w:pPr>
    </w:p>
    <w:p w14:paraId="26A64FAA" w14:textId="77777777" w:rsidR="00EF7981" w:rsidRPr="00F674D3" w:rsidRDefault="00EF7981" w:rsidP="00EF7981">
      <w:pPr>
        <w:rPr>
          <w:rFonts w:ascii="Times New Roman" w:hAnsi="Times New Roman" w:cs="Times New Roman"/>
        </w:rPr>
      </w:pPr>
    </w:p>
    <w:tbl>
      <w:tblPr>
        <w:tblW w:w="6750" w:type="dxa"/>
        <w:tblLook w:val="04A0" w:firstRow="1" w:lastRow="0" w:firstColumn="1" w:lastColumn="0" w:noHBand="0" w:noVBand="1"/>
        <w:tblPrChange w:id="372" w:author="Meshi, Dar" w:date="2020-10-06T11:42:00Z">
          <w:tblPr>
            <w:tblW w:w="6750" w:type="dxa"/>
            <w:tblLook w:val="04A0" w:firstRow="1" w:lastRow="0" w:firstColumn="1" w:lastColumn="0" w:noHBand="0" w:noVBand="1"/>
          </w:tblPr>
        </w:tblPrChange>
      </w:tblPr>
      <w:tblGrid>
        <w:gridCol w:w="2880"/>
        <w:gridCol w:w="1980"/>
        <w:gridCol w:w="1890"/>
        <w:tblGridChange w:id="373">
          <w:tblGrid>
            <w:gridCol w:w="2880"/>
            <w:gridCol w:w="1620"/>
            <w:gridCol w:w="540"/>
            <w:gridCol w:w="1710"/>
          </w:tblGrid>
        </w:tblGridChange>
      </w:tblGrid>
      <w:tr w:rsidR="00EF7981" w:rsidRPr="001625E7" w14:paraId="17D68B69" w14:textId="77777777" w:rsidTr="00C27F21">
        <w:trPr>
          <w:trHeight w:val="300"/>
          <w:trPrChange w:id="374" w:author="Meshi, Dar" w:date="2020-10-06T11:42:00Z">
            <w:trPr>
              <w:trHeight w:val="300"/>
            </w:trPr>
          </w:trPrChange>
        </w:trPr>
        <w:tc>
          <w:tcPr>
            <w:tcW w:w="2880" w:type="dxa"/>
            <w:tcBorders>
              <w:top w:val="single" w:sz="4" w:space="0" w:color="000000"/>
              <w:left w:val="nil"/>
              <w:bottom w:val="nil"/>
              <w:right w:val="nil"/>
            </w:tcBorders>
            <w:shd w:val="clear" w:color="auto" w:fill="auto"/>
            <w:noWrap/>
            <w:hideMark/>
            <w:tcPrChange w:id="375" w:author="Meshi, Dar" w:date="2020-10-06T11:42:00Z">
              <w:tcPr>
                <w:tcW w:w="2880" w:type="dxa"/>
                <w:tcBorders>
                  <w:top w:val="single" w:sz="4" w:space="0" w:color="000000"/>
                  <w:left w:val="nil"/>
                  <w:bottom w:val="nil"/>
                  <w:right w:val="nil"/>
                </w:tcBorders>
                <w:shd w:val="clear" w:color="auto" w:fill="auto"/>
                <w:noWrap/>
                <w:hideMark/>
              </w:tcPr>
            </w:tcPrChange>
          </w:tcPr>
          <w:p w14:paraId="554AF177" w14:textId="77777777" w:rsidR="00EF7981" w:rsidRPr="001625E7" w:rsidRDefault="00EF7981" w:rsidP="00465C0F">
            <w:pPr>
              <w:jc w:val="center"/>
              <w:rPr>
                <w:rFonts w:ascii="Times New Roman" w:eastAsia="Times New Roman" w:hAnsi="Times New Roman" w:cs="Times New Roman"/>
                <w:color w:val="000000"/>
              </w:rPr>
            </w:pPr>
            <w:r w:rsidRPr="001625E7">
              <w:rPr>
                <w:rFonts w:ascii="Times New Roman" w:eastAsia="Times New Roman" w:hAnsi="Times New Roman" w:cs="Times New Roman"/>
                <w:color w:val="000000"/>
              </w:rPr>
              <w:t> </w:t>
            </w:r>
          </w:p>
        </w:tc>
        <w:tc>
          <w:tcPr>
            <w:tcW w:w="1980" w:type="dxa"/>
            <w:tcBorders>
              <w:top w:val="single" w:sz="4" w:space="0" w:color="000000"/>
              <w:left w:val="nil"/>
              <w:bottom w:val="single" w:sz="4" w:space="0" w:color="000000"/>
              <w:right w:val="nil"/>
            </w:tcBorders>
            <w:shd w:val="clear" w:color="auto" w:fill="auto"/>
            <w:noWrap/>
            <w:hideMark/>
            <w:tcPrChange w:id="376" w:author="Meshi, Dar" w:date="2020-10-06T11:42:00Z">
              <w:tcPr>
                <w:tcW w:w="2160" w:type="dxa"/>
                <w:gridSpan w:val="2"/>
                <w:tcBorders>
                  <w:top w:val="single" w:sz="4" w:space="0" w:color="000000"/>
                  <w:left w:val="nil"/>
                  <w:bottom w:val="single" w:sz="4" w:space="0" w:color="000000"/>
                  <w:right w:val="nil"/>
                </w:tcBorders>
                <w:shd w:val="clear" w:color="auto" w:fill="auto"/>
                <w:noWrap/>
                <w:hideMark/>
              </w:tcPr>
            </w:tcPrChange>
          </w:tcPr>
          <w:p w14:paraId="371E51BA" w14:textId="77777777" w:rsidR="00EF7981" w:rsidRPr="001625E7" w:rsidRDefault="00EF7981" w:rsidP="00465C0F">
            <w:pPr>
              <w:jc w:val="center"/>
              <w:rPr>
                <w:rFonts w:ascii="Times New Roman" w:eastAsia="Times New Roman" w:hAnsi="Times New Roman" w:cs="Times New Roman"/>
                <w:color w:val="000000"/>
              </w:rPr>
            </w:pPr>
            <w:r w:rsidRPr="001625E7">
              <w:rPr>
                <w:rFonts w:ascii="Times New Roman" w:eastAsia="Times New Roman" w:hAnsi="Times New Roman" w:cs="Times New Roman"/>
                <w:color w:val="000000"/>
              </w:rPr>
              <w:t>VS</w:t>
            </w:r>
          </w:p>
        </w:tc>
        <w:tc>
          <w:tcPr>
            <w:tcW w:w="1890" w:type="dxa"/>
            <w:tcBorders>
              <w:top w:val="single" w:sz="4" w:space="0" w:color="000000"/>
              <w:left w:val="nil"/>
              <w:bottom w:val="single" w:sz="4" w:space="0" w:color="000000"/>
              <w:right w:val="nil"/>
            </w:tcBorders>
            <w:shd w:val="clear" w:color="auto" w:fill="auto"/>
            <w:noWrap/>
            <w:hideMark/>
            <w:tcPrChange w:id="377" w:author="Meshi, Dar" w:date="2020-10-06T11:42:00Z">
              <w:tcPr>
                <w:tcW w:w="1710" w:type="dxa"/>
                <w:tcBorders>
                  <w:top w:val="single" w:sz="4" w:space="0" w:color="000000"/>
                  <w:left w:val="nil"/>
                  <w:bottom w:val="single" w:sz="4" w:space="0" w:color="000000"/>
                  <w:right w:val="nil"/>
                </w:tcBorders>
                <w:shd w:val="clear" w:color="auto" w:fill="auto"/>
                <w:noWrap/>
                <w:hideMark/>
              </w:tcPr>
            </w:tcPrChange>
          </w:tcPr>
          <w:p w14:paraId="21320AD7" w14:textId="77777777" w:rsidR="00EF7981" w:rsidRPr="001625E7" w:rsidRDefault="00EF7981" w:rsidP="00465C0F">
            <w:pPr>
              <w:jc w:val="center"/>
              <w:rPr>
                <w:rFonts w:ascii="Times New Roman" w:eastAsia="Times New Roman" w:hAnsi="Times New Roman" w:cs="Times New Roman"/>
                <w:color w:val="000000"/>
              </w:rPr>
            </w:pPr>
            <w:r w:rsidRPr="001625E7">
              <w:rPr>
                <w:rFonts w:ascii="Times New Roman" w:eastAsia="Times New Roman" w:hAnsi="Times New Roman" w:cs="Times New Roman"/>
                <w:color w:val="000000"/>
              </w:rPr>
              <w:t>LOFC</w:t>
            </w:r>
          </w:p>
        </w:tc>
      </w:tr>
      <w:tr w:rsidR="00EF7981" w:rsidRPr="001625E7" w14:paraId="1E5C72A5" w14:textId="77777777" w:rsidTr="00C27F21">
        <w:trPr>
          <w:trHeight w:val="300"/>
          <w:trPrChange w:id="378" w:author="Meshi, Dar" w:date="2020-10-06T11:42:00Z">
            <w:trPr>
              <w:trHeight w:val="300"/>
            </w:trPr>
          </w:trPrChange>
        </w:trPr>
        <w:tc>
          <w:tcPr>
            <w:tcW w:w="2880" w:type="dxa"/>
            <w:tcBorders>
              <w:top w:val="nil"/>
              <w:left w:val="nil"/>
              <w:bottom w:val="nil"/>
              <w:right w:val="nil"/>
            </w:tcBorders>
            <w:shd w:val="clear" w:color="auto" w:fill="auto"/>
            <w:noWrap/>
            <w:hideMark/>
            <w:tcPrChange w:id="379" w:author="Meshi, Dar" w:date="2020-10-06T11:42:00Z">
              <w:tcPr>
                <w:tcW w:w="2880" w:type="dxa"/>
                <w:tcBorders>
                  <w:top w:val="nil"/>
                  <w:left w:val="nil"/>
                  <w:bottom w:val="nil"/>
                  <w:right w:val="nil"/>
                </w:tcBorders>
                <w:shd w:val="clear" w:color="auto" w:fill="auto"/>
                <w:noWrap/>
                <w:hideMark/>
              </w:tcPr>
            </w:tcPrChange>
          </w:tcPr>
          <w:p w14:paraId="1CAF028E" w14:textId="77777777" w:rsidR="00EF7981" w:rsidRPr="001625E7" w:rsidRDefault="00EF7981" w:rsidP="00465C0F">
            <w:pPr>
              <w:rPr>
                <w:rFonts w:ascii="Times New Roman" w:eastAsia="Times New Roman" w:hAnsi="Times New Roman" w:cs="Times New Roman"/>
                <w:color w:val="000000"/>
              </w:rPr>
            </w:pPr>
            <w:r w:rsidRPr="001625E7">
              <w:rPr>
                <w:rFonts w:ascii="Times New Roman" w:eastAsia="Times New Roman" w:hAnsi="Times New Roman" w:cs="Times New Roman"/>
                <w:color w:val="000000"/>
              </w:rPr>
              <w:t>(Intercept)</w:t>
            </w:r>
          </w:p>
        </w:tc>
        <w:tc>
          <w:tcPr>
            <w:tcW w:w="1980" w:type="dxa"/>
            <w:tcBorders>
              <w:top w:val="nil"/>
              <w:left w:val="nil"/>
              <w:bottom w:val="nil"/>
              <w:right w:val="nil"/>
            </w:tcBorders>
            <w:shd w:val="clear" w:color="auto" w:fill="auto"/>
            <w:noWrap/>
            <w:hideMark/>
            <w:tcPrChange w:id="380" w:author="Meshi, Dar" w:date="2020-10-06T11:42:00Z">
              <w:tcPr>
                <w:tcW w:w="1620" w:type="dxa"/>
                <w:tcBorders>
                  <w:top w:val="nil"/>
                  <w:left w:val="nil"/>
                  <w:bottom w:val="nil"/>
                  <w:right w:val="nil"/>
                </w:tcBorders>
                <w:shd w:val="clear" w:color="auto" w:fill="auto"/>
                <w:noWrap/>
                <w:hideMark/>
              </w:tcPr>
            </w:tcPrChange>
          </w:tcPr>
          <w:p w14:paraId="0101B909"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1.63</w:t>
            </w:r>
          </w:p>
        </w:tc>
        <w:tc>
          <w:tcPr>
            <w:tcW w:w="1890" w:type="dxa"/>
            <w:tcBorders>
              <w:top w:val="nil"/>
              <w:left w:val="nil"/>
              <w:bottom w:val="nil"/>
              <w:right w:val="nil"/>
            </w:tcBorders>
            <w:shd w:val="clear" w:color="auto" w:fill="auto"/>
            <w:noWrap/>
            <w:hideMark/>
            <w:tcPrChange w:id="381" w:author="Meshi, Dar" w:date="2020-10-06T11:42:00Z">
              <w:tcPr>
                <w:tcW w:w="2250" w:type="dxa"/>
                <w:gridSpan w:val="2"/>
                <w:tcBorders>
                  <w:top w:val="nil"/>
                  <w:left w:val="nil"/>
                  <w:bottom w:val="nil"/>
                  <w:right w:val="nil"/>
                </w:tcBorders>
                <w:shd w:val="clear" w:color="auto" w:fill="auto"/>
                <w:noWrap/>
                <w:hideMark/>
              </w:tcPr>
            </w:tcPrChange>
          </w:tcPr>
          <w:p w14:paraId="3A2451A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0.44</w:t>
            </w:r>
          </w:p>
        </w:tc>
      </w:tr>
      <w:tr w:rsidR="00EF7981" w:rsidRPr="001625E7" w14:paraId="6D526E04" w14:textId="77777777" w:rsidTr="00C27F21">
        <w:trPr>
          <w:trHeight w:val="300"/>
          <w:trPrChange w:id="382" w:author="Meshi, Dar" w:date="2020-10-06T11:42:00Z">
            <w:trPr>
              <w:trHeight w:val="300"/>
            </w:trPr>
          </w:trPrChange>
        </w:trPr>
        <w:tc>
          <w:tcPr>
            <w:tcW w:w="2880" w:type="dxa"/>
            <w:tcBorders>
              <w:top w:val="nil"/>
              <w:left w:val="nil"/>
              <w:bottom w:val="nil"/>
              <w:right w:val="nil"/>
            </w:tcBorders>
            <w:shd w:val="clear" w:color="auto" w:fill="auto"/>
            <w:noWrap/>
            <w:hideMark/>
            <w:tcPrChange w:id="383" w:author="Meshi, Dar" w:date="2020-10-06T11:42:00Z">
              <w:tcPr>
                <w:tcW w:w="2880" w:type="dxa"/>
                <w:tcBorders>
                  <w:top w:val="nil"/>
                  <w:left w:val="nil"/>
                  <w:bottom w:val="nil"/>
                  <w:right w:val="nil"/>
                </w:tcBorders>
                <w:shd w:val="clear" w:color="auto" w:fill="auto"/>
                <w:noWrap/>
                <w:hideMark/>
              </w:tcPr>
            </w:tcPrChange>
          </w:tcPr>
          <w:p w14:paraId="5BA6EB1F" w14:textId="77777777" w:rsidR="00EF7981" w:rsidRPr="001625E7" w:rsidRDefault="00EF7981" w:rsidP="00465C0F">
            <w:pPr>
              <w:rPr>
                <w:rFonts w:ascii="Times New Roman" w:eastAsia="Times New Roman" w:hAnsi="Times New Roman" w:cs="Times New Roman"/>
                <w:color w:val="000000"/>
              </w:rPr>
            </w:pPr>
            <w:r w:rsidRPr="001625E7">
              <w:rPr>
                <w:rFonts w:ascii="Times New Roman" w:eastAsia="Times New Roman" w:hAnsi="Times New Roman" w:cs="Times New Roman"/>
                <w:color w:val="000000"/>
              </w:rPr>
              <w:t> </w:t>
            </w:r>
          </w:p>
        </w:tc>
        <w:tc>
          <w:tcPr>
            <w:tcW w:w="1980" w:type="dxa"/>
            <w:tcBorders>
              <w:top w:val="nil"/>
              <w:left w:val="nil"/>
              <w:bottom w:val="nil"/>
              <w:right w:val="nil"/>
            </w:tcBorders>
            <w:shd w:val="clear" w:color="auto" w:fill="auto"/>
            <w:noWrap/>
            <w:hideMark/>
            <w:tcPrChange w:id="384" w:author="Meshi, Dar" w:date="2020-10-06T11:42:00Z">
              <w:tcPr>
                <w:tcW w:w="1620" w:type="dxa"/>
                <w:tcBorders>
                  <w:top w:val="nil"/>
                  <w:left w:val="nil"/>
                  <w:bottom w:val="nil"/>
                  <w:right w:val="nil"/>
                </w:tcBorders>
                <w:shd w:val="clear" w:color="auto" w:fill="auto"/>
                <w:noWrap/>
                <w:hideMark/>
              </w:tcPr>
            </w:tcPrChange>
          </w:tcPr>
          <w:p w14:paraId="2D96F38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[-6.27, 9.53]</w:t>
            </w:r>
          </w:p>
        </w:tc>
        <w:tc>
          <w:tcPr>
            <w:tcW w:w="1890" w:type="dxa"/>
            <w:tcBorders>
              <w:top w:val="nil"/>
              <w:left w:val="nil"/>
              <w:bottom w:val="nil"/>
              <w:right w:val="nil"/>
            </w:tcBorders>
            <w:shd w:val="clear" w:color="auto" w:fill="auto"/>
            <w:noWrap/>
            <w:hideMark/>
            <w:tcPrChange w:id="385" w:author="Meshi, Dar" w:date="2020-10-06T11:42:00Z">
              <w:tcPr>
                <w:tcW w:w="2250" w:type="dxa"/>
                <w:gridSpan w:val="2"/>
                <w:tcBorders>
                  <w:top w:val="nil"/>
                  <w:left w:val="nil"/>
                  <w:bottom w:val="nil"/>
                  <w:right w:val="nil"/>
                </w:tcBorders>
                <w:shd w:val="clear" w:color="auto" w:fill="auto"/>
                <w:noWrap/>
                <w:hideMark/>
              </w:tcPr>
            </w:tcPrChange>
          </w:tcPr>
          <w:p w14:paraId="1309782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[-8.31, 9.18]</w:t>
            </w:r>
          </w:p>
        </w:tc>
      </w:tr>
      <w:tr w:rsidR="00EF7981" w:rsidRPr="001625E7" w14:paraId="2D4158BE" w14:textId="77777777" w:rsidTr="00C27F21">
        <w:trPr>
          <w:trHeight w:val="300"/>
          <w:trPrChange w:id="386" w:author="Meshi, Dar" w:date="2020-10-06T11:42:00Z">
            <w:trPr>
              <w:trHeight w:val="300"/>
            </w:trPr>
          </w:trPrChange>
        </w:trPr>
        <w:tc>
          <w:tcPr>
            <w:tcW w:w="2880" w:type="dxa"/>
            <w:vMerge w:val="restart"/>
            <w:tcBorders>
              <w:top w:val="nil"/>
              <w:left w:val="nil"/>
              <w:bottom w:val="nil"/>
              <w:right w:val="nil"/>
            </w:tcBorders>
            <w:shd w:val="clear" w:color="auto" w:fill="auto"/>
            <w:noWrap/>
            <w:hideMark/>
            <w:tcPrChange w:id="387" w:author="Meshi, Dar" w:date="2020-10-06T11:42:00Z">
              <w:tcPr>
                <w:tcW w:w="2880" w:type="dxa"/>
                <w:vMerge w:val="restart"/>
                <w:tcBorders>
                  <w:top w:val="nil"/>
                  <w:left w:val="nil"/>
                  <w:bottom w:val="nil"/>
                  <w:right w:val="nil"/>
                </w:tcBorders>
                <w:shd w:val="clear" w:color="auto" w:fill="auto"/>
                <w:noWrap/>
                <w:hideMark/>
              </w:tcPr>
            </w:tcPrChange>
          </w:tcPr>
          <w:p w14:paraId="0E537C1A" w14:textId="77777777" w:rsidR="00EF7981" w:rsidRPr="001625E7" w:rsidRDefault="00EF7981" w:rsidP="00465C0F">
            <w:pPr>
              <w:rPr>
                <w:rFonts w:ascii="Times New Roman" w:eastAsia="Times New Roman" w:hAnsi="Times New Roman" w:cs="Times New Roman"/>
                <w:color w:val="000000"/>
              </w:rPr>
            </w:pPr>
            <w:r w:rsidRPr="001625E7">
              <w:rPr>
                <w:rFonts w:ascii="Times New Roman" w:eastAsia="Times New Roman" w:hAnsi="Times New Roman" w:cs="Times New Roman"/>
                <w:color w:val="000000"/>
              </w:rPr>
              <w:t>Habitual use of Facebook</w:t>
            </w:r>
          </w:p>
        </w:tc>
        <w:tc>
          <w:tcPr>
            <w:tcW w:w="1980" w:type="dxa"/>
            <w:tcBorders>
              <w:top w:val="nil"/>
              <w:left w:val="nil"/>
              <w:bottom w:val="nil"/>
              <w:right w:val="nil"/>
            </w:tcBorders>
            <w:shd w:val="clear" w:color="auto" w:fill="auto"/>
            <w:noWrap/>
            <w:hideMark/>
            <w:tcPrChange w:id="388" w:author="Meshi, Dar" w:date="2020-10-06T11:42:00Z">
              <w:tcPr>
                <w:tcW w:w="1620" w:type="dxa"/>
                <w:tcBorders>
                  <w:top w:val="nil"/>
                  <w:left w:val="nil"/>
                  <w:bottom w:val="nil"/>
                  <w:right w:val="nil"/>
                </w:tcBorders>
                <w:shd w:val="clear" w:color="auto" w:fill="auto"/>
                <w:noWrap/>
                <w:hideMark/>
              </w:tcPr>
            </w:tcPrChange>
          </w:tcPr>
          <w:p w14:paraId="33CCB39C"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-0.04</w:t>
            </w:r>
          </w:p>
        </w:tc>
        <w:tc>
          <w:tcPr>
            <w:tcW w:w="1890" w:type="dxa"/>
            <w:tcBorders>
              <w:top w:val="nil"/>
              <w:left w:val="nil"/>
              <w:bottom w:val="nil"/>
              <w:right w:val="nil"/>
            </w:tcBorders>
            <w:shd w:val="clear" w:color="auto" w:fill="auto"/>
            <w:noWrap/>
            <w:hideMark/>
            <w:tcPrChange w:id="389" w:author="Meshi, Dar" w:date="2020-10-06T11:42:00Z">
              <w:tcPr>
                <w:tcW w:w="2250" w:type="dxa"/>
                <w:gridSpan w:val="2"/>
                <w:tcBorders>
                  <w:top w:val="nil"/>
                  <w:left w:val="nil"/>
                  <w:bottom w:val="nil"/>
                  <w:right w:val="nil"/>
                </w:tcBorders>
                <w:shd w:val="clear" w:color="auto" w:fill="auto"/>
                <w:noWrap/>
                <w:hideMark/>
              </w:tcPr>
            </w:tcPrChange>
          </w:tcPr>
          <w:p w14:paraId="4F132A0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0.06</w:t>
            </w:r>
          </w:p>
        </w:tc>
      </w:tr>
      <w:tr w:rsidR="00EF7981" w:rsidRPr="001625E7" w14:paraId="7B4E0190" w14:textId="77777777" w:rsidTr="00C27F21">
        <w:trPr>
          <w:trHeight w:val="300"/>
          <w:trPrChange w:id="390" w:author="Meshi, Dar" w:date="2020-10-06T11:42:00Z">
            <w:trPr>
              <w:trHeight w:val="300"/>
            </w:trPr>
          </w:trPrChange>
        </w:trPr>
        <w:tc>
          <w:tcPr>
            <w:tcW w:w="2880" w:type="dxa"/>
            <w:vMerge/>
            <w:tcBorders>
              <w:top w:val="nil"/>
              <w:left w:val="nil"/>
              <w:bottom w:val="nil"/>
              <w:right w:val="nil"/>
            </w:tcBorders>
            <w:vAlign w:val="center"/>
            <w:hideMark/>
            <w:tcPrChange w:id="391" w:author="Meshi, Dar" w:date="2020-10-06T11:42:00Z">
              <w:tcPr>
                <w:tcW w:w="2880" w:type="dxa"/>
                <w:vMerge/>
                <w:tcBorders>
                  <w:top w:val="nil"/>
                  <w:left w:val="nil"/>
                  <w:bottom w:val="nil"/>
                  <w:right w:val="nil"/>
                </w:tcBorders>
                <w:vAlign w:val="center"/>
                <w:hideMark/>
              </w:tcPr>
            </w:tcPrChange>
          </w:tcPr>
          <w:p w14:paraId="3EF63BF4" w14:textId="77777777" w:rsidR="00EF7981" w:rsidRPr="001625E7" w:rsidRDefault="00EF7981" w:rsidP="00465C0F">
            <w:pPr>
              <w:rPr>
                <w:rFonts w:ascii="Times New Roman" w:eastAsia="Times New Roman" w:hAnsi="Times New Roman" w:cs="Times New Roman"/>
                <w:color w:val="000000"/>
              </w:rPr>
            </w:pPr>
          </w:p>
        </w:tc>
        <w:tc>
          <w:tcPr>
            <w:tcW w:w="1980" w:type="dxa"/>
            <w:tcBorders>
              <w:top w:val="nil"/>
              <w:left w:val="nil"/>
              <w:bottom w:val="nil"/>
              <w:right w:val="nil"/>
            </w:tcBorders>
            <w:shd w:val="clear" w:color="auto" w:fill="auto"/>
            <w:noWrap/>
            <w:hideMark/>
            <w:tcPrChange w:id="392" w:author="Meshi, Dar" w:date="2020-10-06T11:42:00Z">
              <w:tcPr>
                <w:tcW w:w="1620" w:type="dxa"/>
                <w:tcBorders>
                  <w:top w:val="nil"/>
                  <w:left w:val="nil"/>
                  <w:bottom w:val="nil"/>
                  <w:right w:val="nil"/>
                </w:tcBorders>
                <w:shd w:val="clear" w:color="auto" w:fill="auto"/>
                <w:noWrap/>
                <w:hideMark/>
              </w:tcPr>
            </w:tcPrChange>
          </w:tcPr>
          <w:p w14:paraId="0766CBB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[-0.18, 0.10]</w:t>
            </w:r>
          </w:p>
        </w:tc>
        <w:tc>
          <w:tcPr>
            <w:tcW w:w="1890" w:type="dxa"/>
            <w:tcBorders>
              <w:top w:val="nil"/>
              <w:left w:val="nil"/>
              <w:bottom w:val="nil"/>
              <w:right w:val="nil"/>
            </w:tcBorders>
            <w:shd w:val="clear" w:color="auto" w:fill="auto"/>
            <w:noWrap/>
            <w:hideMark/>
            <w:tcPrChange w:id="393" w:author="Meshi, Dar" w:date="2020-10-06T11:42:00Z">
              <w:tcPr>
                <w:tcW w:w="2250" w:type="dxa"/>
                <w:gridSpan w:val="2"/>
                <w:tcBorders>
                  <w:top w:val="nil"/>
                  <w:left w:val="nil"/>
                  <w:bottom w:val="nil"/>
                  <w:right w:val="nil"/>
                </w:tcBorders>
                <w:shd w:val="clear" w:color="auto" w:fill="auto"/>
                <w:noWrap/>
                <w:hideMark/>
              </w:tcPr>
            </w:tcPrChange>
          </w:tcPr>
          <w:p w14:paraId="0DA12D2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[-0.10, 0.21]</w:t>
            </w:r>
          </w:p>
        </w:tc>
      </w:tr>
      <w:tr w:rsidR="00EF7981" w:rsidRPr="001625E7" w14:paraId="7F91F8B4" w14:textId="77777777" w:rsidTr="00C27F21">
        <w:trPr>
          <w:trHeight w:val="300"/>
          <w:trPrChange w:id="394" w:author="Meshi, Dar" w:date="2020-10-06T11:42:00Z">
            <w:trPr>
              <w:trHeight w:val="300"/>
            </w:trPr>
          </w:trPrChange>
        </w:trPr>
        <w:tc>
          <w:tcPr>
            <w:tcW w:w="2880" w:type="dxa"/>
            <w:vMerge w:val="restart"/>
            <w:tcBorders>
              <w:top w:val="nil"/>
              <w:left w:val="nil"/>
              <w:bottom w:val="nil"/>
              <w:right w:val="nil"/>
            </w:tcBorders>
            <w:shd w:val="clear" w:color="auto" w:fill="auto"/>
            <w:noWrap/>
            <w:hideMark/>
            <w:tcPrChange w:id="395" w:author="Meshi, Dar" w:date="2020-10-06T11:42:00Z">
              <w:tcPr>
                <w:tcW w:w="2880" w:type="dxa"/>
                <w:vMerge w:val="restart"/>
                <w:tcBorders>
                  <w:top w:val="nil"/>
                  <w:left w:val="nil"/>
                  <w:bottom w:val="nil"/>
                  <w:right w:val="nil"/>
                </w:tcBorders>
                <w:shd w:val="clear" w:color="auto" w:fill="auto"/>
                <w:noWrap/>
                <w:hideMark/>
              </w:tcPr>
            </w:tcPrChange>
          </w:tcPr>
          <w:p w14:paraId="7A9EEDB1" w14:textId="77777777" w:rsidR="00EF7981" w:rsidRPr="001625E7" w:rsidRDefault="00EF7981" w:rsidP="00465C0F">
            <w:pPr>
              <w:rPr>
                <w:rFonts w:ascii="Times New Roman" w:eastAsia="Times New Roman" w:hAnsi="Times New Roman" w:cs="Times New Roman"/>
                <w:color w:val="000000"/>
              </w:rPr>
            </w:pPr>
            <w:r w:rsidRPr="001625E7">
              <w:rPr>
                <w:rFonts w:ascii="Times New Roman" w:eastAsia="Times New Roman" w:hAnsi="Times New Roman" w:cs="Times New Roman"/>
                <w:color w:val="000000"/>
              </w:rPr>
              <w:t>Sample wave</w:t>
            </w:r>
          </w:p>
        </w:tc>
        <w:tc>
          <w:tcPr>
            <w:tcW w:w="1980" w:type="dxa"/>
            <w:tcBorders>
              <w:top w:val="nil"/>
              <w:left w:val="nil"/>
              <w:bottom w:val="nil"/>
              <w:right w:val="nil"/>
            </w:tcBorders>
            <w:shd w:val="clear" w:color="auto" w:fill="auto"/>
            <w:noWrap/>
            <w:hideMark/>
            <w:tcPrChange w:id="396" w:author="Meshi, Dar" w:date="2020-10-06T11:42:00Z">
              <w:tcPr>
                <w:tcW w:w="1620" w:type="dxa"/>
                <w:tcBorders>
                  <w:top w:val="nil"/>
                  <w:left w:val="nil"/>
                  <w:bottom w:val="nil"/>
                  <w:right w:val="nil"/>
                </w:tcBorders>
                <w:shd w:val="clear" w:color="auto" w:fill="auto"/>
                <w:noWrap/>
                <w:hideMark/>
              </w:tcPr>
            </w:tcPrChange>
          </w:tcPr>
          <w:p w14:paraId="3E118D39"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-0.24</w:t>
            </w:r>
          </w:p>
        </w:tc>
        <w:tc>
          <w:tcPr>
            <w:tcW w:w="1890" w:type="dxa"/>
            <w:tcBorders>
              <w:top w:val="nil"/>
              <w:left w:val="nil"/>
              <w:bottom w:val="nil"/>
              <w:right w:val="nil"/>
            </w:tcBorders>
            <w:shd w:val="clear" w:color="auto" w:fill="auto"/>
            <w:noWrap/>
            <w:hideMark/>
            <w:tcPrChange w:id="397" w:author="Meshi, Dar" w:date="2020-10-06T11:42:00Z">
              <w:tcPr>
                <w:tcW w:w="2250" w:type="dxa"/>
                <w:gridSpan w:val="2"/>
                <w:tcBorders>
                  <w:top w:val="nil"/>
                  <w:left w:val="nil"/>
                  <w:bottom w:val="nil"/>
                  <w:right w:val="nil"/>
                </w:tcBorders>
                <w:shd w:val="clear" w:color="auto" w:fill="auto"/>
                <w:noWrap/>
                <w:hideMark/>
              </w:tcPr>
            </w:tcPrChange>
          </w:tcPr>
          <w:p w14:paraId="4263892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-0.27</w:t>
            </w:r>
          </w:p>
        </w:tc>
      </w:tr>
      <w:tr w:rsidR="00EF7981" w:rsidRPr="001625E7" w14:paraId="1E0EF2F5" w14:textId="77777777" w:rsidTr="00C27F21">
        <w:trPr>
          <w:trHeight w:val="300"/>
          <w:trPrChange w:id="398" w:author="Meshi, Dar" w:date="2020-10-06T11:42:00Z">
            <w:trPr>
              <w:trHeight w:val="300"/>
            </w:trPr>
          </w:trPrChange>
        </w:trPr>
        <w:tc>
          <w:tcPr>
            <w:tcW w:w="2880" w:type="dxa"/>
            <w:vMerge/>
            <w:tcBorders>
              <w:top w:val="nil"/>
              <w:left w:val="nil"/>
              <w:bottom w:val="nil"/>
              <w:right w:val="nil"/>
            </w:tcBorders>
            <w:vAlign w:val="center"/>
            <w:hideMark/>
            <w:tcPrChange w:id="399" w:author="Meshi, Dar" w:date="2020-10-06T11:42:00Z">
              <w:tcPr>
                <w:tcW w:w="2880" w:type="dxa"/>
                <w:vMerge/>
                <w:tcBorders>
                  <w:top w:val="nil"/>
                  <w:left w:val="nil"/>
                  <w:bottom w:val="nil"/>
                  <w:right w:val="nil"/>
                </w:tcBorders>
                <w:vAlign w:val="center"/>
                <w:hideMark/>
              </w:tcPr>
            </w:tcPrChange>
          </w:tcPr>
          <w:p w14:paraId="1DFF198A" w14:textId="77777777" w:rsidR="00EF7981" w:rsidRPr="001625E7" w:rsidRDefault="00EF7981" w:rsidP="00465C0F">
            <w:pPr>
              <w:rPr>
                <w:rFonts w:ascii="Times New Roman" w:eastAsia="Times New Roman" w:hAnsi="Times New Roman" w:cs="Times New Roman"/>
                <w:color w:val="000000"/>
              </w:rPr>
            </w:pPr>
          </w:p>
        </w:tc>
        <w:tc>
          <w:tcPr>
            <w:tcW w:w="1980" w:type="dxa"/>
            <w:tcBorders>
              <w:top w:val="nil"/>
              <w:left w:val="nil"/>
              <w:bottom w:val="nil"/>
              <w:right w:val="nil"/>
            </w:tcBorders>
            <w:shd w:val="clear" w:color="auto" w:fill="auto"/>
            <w:noWrap/>
            <w:hideMark/>
            <w:tcPrChange w:id="400" w:author="Meshi, Dar" w:date="2020-10-06T11:42:00Z">
              <w:tcPr>
                <w:tcW w:w="1620" w:type="dxa"/>
                <w:tcBorders>
                  <w:top w:val="nil"/>
                  <w:left w:val="nil"/>
                  <w:bottom w:val="nil"/>
                  <w:right w:val="nil"/>
                </w:tcBorders>
                <w:shd w:val="clear" w:color="auto" w:fill="auto"/>
                <w:noWrap/>
                <w:hideMark/>
              </w:tcPr>
            </w:tcPrChange>
          </w:tcPr>
          <w:p w14:paraId="5E83784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[-0.70, 0.21]</w:t>
            </w:r>
          </w:p>
        </w:tc>
        <w:tc>
          <w:tcPr>
            <w:tcW w:w="1890" w:type="dxa"/>
            <w:tcBorders>
              <w:top w:val="nil"/>
              <w:left w:val="nil"/>
              <w:bottom w:val="nil"/>
              <w:right w:val="nil"/>
            </w:tcBorders>
            <w:shd w:val="clear" w:color="auto" w:fill="auto"/>
            <w:noWrap/>
            <w:hideMark/>
            <w:tcPrChange w:id="401" w:author="Meshi, Dar" w:date="2020-10-06T11:42:00Z">
              <w:tcPr>
                <w:tcW w:w="2250" w:type="dxa"/>
                <w:gridSpan w:val="2"/>
                <w:tcBorders>
                  <w:top w:val="nil"/>
                  <w:left w:val="nil"/>
                  <w:bottom w:val="nil"/>
                  <w:right w:val="nil"/>
                </w:tcBorders>
                <w:shd w:val="clear" w:color="auto" w:fill="auto"/>
                <w:noWrap/>
                <w:hideMark/>
              </w:tcPr>
            </w:tcPrChange>
          </w:tcPr>
          <w:p w14:paraId="74A94D7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[-0.78, 0.23]</w:t>
            </w:r>
          </w:p>
        </w:tc>
      </w:tr>
      <w:tr w:rsidR="00EF7981" w:rsidRPr="001625E7" w14:paraId="3D293115" w14:textId="77777777" w:rsidTr="00C27F21">
        <w:trPr>
          <w:trHeight w:val="300"/>
          <w:trPrChange w:id="402" w:author="Meshi, Dar" w:date="2020-10-06T11:42:00Z">
            <w:trPr>
              <w:trHeight w:val="300"/>
            </w:trPr>
          </w:trPrChange>
        </w:trPr>
        <w:tc>
          <w:tcPr>
            <w:tcW w:w="2880" w:type="dxa"/>
            <w:vMerge w:val="restart"/>
            <w:tcBorders>
              <w:top w:val="nil"/>
              <w:left w:val="nil"/>
              <w:bottom w:val="nil"/>
              <w:right w:val="nil"/>
            </w:tcBorders>
            <w:shd w:val="clear" w:color="auto" w:fill="auto"/>
            <w:noWrap/>
            <w:hideMark/>
            <w:tcPrChange w:id="403" w:author="Meshi, Dar" w:date="2020-10-06T11:42:00Z">
              <w:tcPr>
                <w:tcW w:w="2880" w:type="dxa"/>
                <w:vMerge w:val="restart"/>
                <w:tcBorders>
                  <w:top w:val="nil"/>
                  <w:left w:val="nil"/>
                  <w:bottom w:val="nil"/>
                  <w:right w:val="nil"/>
                </w:tcBorders>
                <w:shd w:val="clear" w:color="auto" w:fill="auto"/>
                <w:noWrap/>
                <w:hideMark/>
              </w:tcPr>
            </w:tcPrChange>
          </w:tcPr>
          <w:p w14:paraId="3E8B512F" w14:textId="77777777" w:rsidR="00EF7981" w:rsidRPr="001625E7" w:rsidRDefault="00EF7981" w:rsidP="00465C0F">
            <w:pPr>
              <w:rPr>
                <w:rFonts w:ascii="Times New Roman" w:eastAsia="Times New Roman" w:hAnsi="Times New Roman" w:cs="Times New Roman"/>
                <w:color w:val="000000"/>
              </w:rPr>
            </w:pPr>
            <w:r w:rsidRPr="001625E7">
              <w:rPr>
                <w:rFonts w:ascii="Times New Roman" w:eastAsia="Times New Roman" w:hAnsi="Times New Roman" w:cs="Times New Roman"/>
                <w:color w:val="000000"/>
              </w:rPr>
              <w:t>Scanner ID</w:t>
            </w:r>
          </w:p>
        </w:tc>
        <w:tc>
          <w:tcPr>
            <w:tcW w:w="1980" w:type="dxa"/>
            <w:tcBorders>
              <w:top w:val="nil"/>
              <w:left w:val="nil"/>
              <w:bottom w:val="nil"/>
              <w:right w:val="nil"/>
            </w:tcBorders>
            <w:shd w:val="clear" w:color="auto" w:fill="auto"/>
            <w:noWrap/>
            <w:hideMark/>
            <w:tcPrChange w:id="404" w:author="Meshi, Dar" w:date="2020-10-06T11:42:00Z">
              <w:tcPr>
                <w:tcW w:w="1620" w:type="dxa"/>
                <w:tcBorders>
                  <w:top w:val="nil"/>
                  <w:left w:val="nil"/>
                  <w:bottom w:val="nil"/>
                  <w:right w:val="nil"/>
                </w:tcBorders>
                <w:shd w:val="clear" w:color="auto" w:fill="auto"/>
                <w:noWrap/>
                <w:hideMark/>
              </w:tcPr>
            </w:tcPrChange>
          </w:tcPr>
          <w:p w14:paraId="01B64A0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0.03</w:t>
            </w:r>
          </w:p>
        </w:tc>
        <w:tc>
          <w:tcPr>
            <w:tcW w:w="1890" w:type="dxa"/>
            <w:tcBorders>
              <w:top w:val="nil"/>
              <w:left w:val="nil"/>
              <w:bottom w:val="nil"/>
              <w:right w:val="nil"/>
            </w:tcBorders>
            <w:shd w:val="clear" w:color="auto" w:fill="auto"/>
            <w:noWrap/>
            <w:hideMark/>
            <w:tcPrChange w:id="405" w:author="Meshi, Dar" w:date="2020-10-06T11:42:00Z">
              <w:tcPr>
                <w:tcW w:w="2250" w:type="dxa"/>
                <w:gridSpan w:val="2"/>
                <w:tcBorders>
                  <w:top w:val="nil"/>
                  <w:left w:val="nil"/>
                  <w:bottom w:val="nil"/>
                  <w:right w:val="nil"/>
                </w:tcBorders>
                <w:shd w:val="clear" w:color="auto" w:fill="auto"/>
                <w:noWrap/>
                <w:hideMark/>
              </w:tcPr>
            </w:tcPrChange>
          </w:tcPr>
          <w:p w14:paraId="49437D4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0.20</w:t>
            </w:r>
          </w:p>
        </w:tc>
      </w:tr>
      <w:tr w:rsidR="00EF7981" w:rsidRPr="001625E7" w14:paraId="78C565FF" w14:textId="77777777" w:rsidTr="00C27F21">
        <w:trPr>
          <w:trHeight w:val="300"/>
          <w:trPrChange w:id="406" w:author="Meshi, Dar" w:date="2020-10-06T11:42:00Z">
            <w:trPr>
              <w:trHeight w:val="300"/>
            </w:trPr>
          </w:trPrChange>
        </w:trPr>
        <w:tc>
          <w:tcPr>
            <w:tcW w:w="2880" w:type="dxa"/>
            <w:vMerge/>
            <w:tcBorders>
              <w:top w:val="nil"/>
              <w:left w:val="nil"/>
              <w:bottom w:val="nil"/>
              <w:right w:val="nil"/>
            </w:tcBorders>
            <w:vAlign w:val="center"/>
            <w:hideMark/>
            <w:tcPrChange w:id="407" w:author="Meshi, Dar" w:date="2020-10-06T11:42:00Z">
              <w:tcPr>
                <w:tcW w:w="2880" w:type="dxa"/>
                <w:vMerge/>
                <w:tcBorders>
                  <w:top w:val="nil"/>
                  <w:left w:val="nil"/>
                  <w:bottom w:val="nil"/>
                  <w:right w:val="nil"/>
                </w:tcBorders>
                <w:vAlign w:val="center"/>
                <w:hideMark/>
              </w:tcPr>
            </w:tcPrChange>
          </w:tcPr>
          <w:p w14:paraId="704CD6E1" w14:textId="77777777" w:rsidR="00EF7981" w:rsidRPr="001625E7" w:rsidRDefault="00EF7981" w:rsidP="00465C0F">
            <w:pPr>
              <w:rPr>
                <w:rFonts w:ascii="Times New Roman" w:eastAsia="Times New Roman" w:hAnsi="Times New Roman" w:cs="Times New Roman"/>
                <w:color w:val="000000"/>
              </w:rPr>
            </w:pPr>
          </w:p>
        </w:tc>
        <w:tc>
          <w:tcPr>
            <w:tcW w:w="1980" w:type="dxa"/>
            <w:tcBorders>
              <w:top w:val="nil"/>
              <w:left w:val="nil"/>
              <w:bottom w:val="nil"/>
              <w:right w:val="nil"/>
            </w:tcBorders>
            <w:shd w:val="clear" w:color="auto" w:fill="auto"/>
            <w:noWrap/>
            <w:hideMark/>
            <w:tcPrChange w:id="408" w:author="Meshi, Dar" w:date="2020-10-06T11:42:00Z">
              <w:tcPr>
                <w:tcW w:w="1620" w:type="dxa"/>
                <w:tcBorders>
                  <w:top w:val="nil"/>
                  <w:left w:val="nil"/>
                  <w:bottom w:val="nil"/>
                  <w:right w:val="nil"/>
                </w:tcBorders>
                <w:shd w:val="clear" w:color="auto" w:fill="auto"/>
                <w:noWrap/>
                <w:hideMark/>
              </w:tcPr>
            </w:tcPrChange>
          </w:tcPr>
          <w:p w14:paraId="4EDC774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[-0.41, 0.48]</w:t>
            </w:r>
          </w:p>
        </w:tc>
        <w:tc>
          <w:tcPr>
            <w:tcW w:w="1890" w:type="dxa"/>
            <w:tcBorders>
              <w:top w:val="nil"/>
              <w:left w:val="nil"/>
              <w:bottom w:val="nil"/>
              <w:right w:val="nil"/>
            </w:tcBorders>
            <w:shd w:val="clear" w:color="auto" w:fill="auto"/>
            <w:noWrap/>
            <w:hideMark/>
            <w:tcPrChange w:id="409" w:author="Meshi, Dar" w:date="2020-10-06T11:42:00Z">
              <w:tcPr>
                <w:tcW w:w="2250" w:type="dxa"/>
                <w:gridSpan w:val="2"/>
                <w:tcBorders>
                  <w:top w:val="nil"/>
                  <w:left w:val="nil"/>
                  <w:bottom w:val="nil"/>
                  <w:right w:val="nil"/>
                </w:tcBorders>
                <w:shd w:val="clear" w:color="auto" w:fill="auto"/>
                <w:noWrap/>
                <w:hideMark/>
              </w:tcPr>
            </w:tcPrChange>
          </w:tcPr>
          <w:p w14:paraId="7AD92DF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[-0.29, 0.69]</w:t>
            </w:r>
          </w:p>
        </w:tc>
      </w:tr>
      <w:tr w:rsidR="00EF7981" w:rsidRPr="001625E7" w14:paraId="2F858C82" w14:textId="77777777" w:rsidTr="00C27F21">
        <w:trPr>
          <w:trHeight w:val="300"/>
          <w:trPrChange w:id="410" w:author="Meshi, Dar" w:date="2020-10-06T11:42:00Z">
            <w:trPr>
              <w:trHeight w:val="300"/>
            </w:trPr>
          </w:trPrChange>
        </w:trPr>
        <w:tc>
          <w:tcPr>
            <w:tcW w:w="2880" w:type="dxa"/>
            <w:vMerge w:val="restart"/>
            <w:tcBorders>
              <w:top w:val="nil"/>
              <w:left w:val="nil"/>
              <w:bottom w:val="nil"/>
              <w:right w:val="nil"/>
            </w:tcBorders>
            <w:shd w:val="clear" w:color="auto" w:fill="auto"/>
            <w:noWrap/>
            <w:hideMark/>
            <w:tcPrChange w:id="411" w:author="Meshi, Dar" w:date="2020-10-06T11:42:00Z">
              <w:tcPr>
                <w:tcW w:w="2880" w:type="dxa"/>
                <w:vMerge w:val="restart"/>
                <w:tcBorders>
                  <w:top w:val="nil"/>
                  <w:left w:val="nil"/>
                  <w:bottom w:val="nil"/>
                  <w:right w:val="nil"/>
                </w:tcBorders>
                <w:shd w:val="clear" w:color="auto" w:fill="auto"/>
                <w:noWrap/>
                <w:hideMark/>
              </w:tcPr>
            </w:tcPrChange>
          </w:tcPr>
          <w:p w14:paraId="47E6DED9" w14:textId="77777777" w:rsidR="00EF7981" w:rsidRPr="001625E7" w:rsidRDefault="00EF7981" w:rsidP="00465C0F">
            <w:pPr>
              <w:rPr>
                <w:rFonts w:ascii="Times New Roman" w:eastAsia="Times New Roman" w:hAnsi="Times New Roman" w:cs="Times New Roman"/>
                <w:color w:val="000000"/>
              </w:rPr>
            </w:pPr>
            <w:r w:rsidRPr="001625E7">
              <w:rPr>
                <w:rFonts w:ascii="Times New Roman" w:eastAsia="Times New Roman" w:hAnsi="Times New Roman" w:cs="Times New Roman"/>
                <w:color w:val="000000"/>
              </w:rPr>
              <w:t>Age</w:t>
            </w:r>
          </w:p>
        </w:tc>
        <w:tc>
          <w:tcPr>
            <w:tcW w:w="1980" w:type="dxa"/>
            <w:tcBorders>
              <w:top w:val="nil"/>
              <w:left w:val="nil"/>
              <w:bottom w:val="nil"/>
              <w:right w:val="nil"/>
            </w:tcBorders>
            <w:shd w:val="clear" w:color="auto" w:fill="auto"/>
            <w:noWrap/>
            <w:hideMark/>
            <w:tcPrChange w:id="412" w:author="Meshi, Dar" w:date="2020-10-06T11:42:00Z">
              <w:tcPr>
                <w:tcW w:w="1620" w:type="dxa"/>
                <w:tcBorders>
                  <w:top w:val="nil"/>
                  <w:left w:val="nil"/>
                  <w:bottom w:val="nil"/>
                  <w:right w:val="nil"/>
                </w:tcBorders>
                <w:shd w:val="clear" w:color="auto" w:fill="auto"/>
                <w:noWrap/>
                <w:hideMark/>
              </w:tcPr>
            </w:tcPrChange>
          </w:tcPr>
          <w:p w14:paraId="7F00045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-0.07</w:t>
            </w:r>
          </w:p>
        </w:tc>
        <w:tc>
          <w:tcPr>
            <w:tcW w:w="1890" w:type="dxa"/>
            <w:tcBorders>
              <w:top w:val="nil"/>
              <w:left w:val="nil"/>
              <w:bottom w:val="nil"/>
              <w:right w:val="nil"/>
            </w:tcBorders>
            <w:shd w:val="clear" w:color="auto" w:fill="auto"/>
            <w:noWrap/>
            <w:hideMark/>
            <w:tcPrChange w:id="413" w:author="Meshi, Dar" w:date="2020-10-06T11:42:00Z">
              <w:tcPr>
                <w:tcW w:w="2250" w:type="dxa"/>
                <w:gridSpan w:val="2"/>
                <w:tcBorders>
                  <w:top w:val="nil"/>
                  <w:left w:val="nil"/>
                  <w:bottom w:val="nil"/>
                  <w:right w:val="nil"/>
                </w:tcBorders>
                <w:shd w:val="clear" w:color="auto" w:fill="auto"/>
                <w:noWrap/>
                <w:hideMark/>
              </w:tcPr>
            </w:tcPrChange>
          </w:tcPr>
          <w:p w14:paraId="3EB48CA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-0.02</w:t>
            </w:r>
          </w:p>
        </w:tc>
      </w:tr>
      <w:tr w:rsidR="00EF7981" w:rsidRPr="001625E7" w14:paraId="34E9EB2A" w14:textId="77777777" w:rsidTr="00C27F21">
        <w:trPr>
          <w:trHeight w:val="300"/>
          <w:trPrChange w:id="414" w:author="Meshi, Dar" w:date="2020-10-06T11:42:00Z">
            <w:trPr>
              <w:trHeight w:val="300"/>
            </w:trPr>
          </w:trPrChange>
        </w:trPr>
        <w:tc>
          <w:tcPr>
            <w:tcW w:w="2880" w:type="dxa"/>
            <w:vMerge/>
            <w:tcBorders>
              <w:top w:val="nil"/>
              <w:left w:val="nil"/>
              <w:bottom w:val="nil"/>
              <w:right w:val="nil"/>
            </w:tcBorders>
            <w:vAlign w:val="center"/>
            <w:hideMark/>
            <w:tcPrChange w:id="415" w:author="Meshi, Dar" w:date="2020-10-06T11:42:00Z">
              <w:tcPr>
                <w:tcW w:w="2880" w:type="dxa"/>
                <w:vMerge/>
                <w:tcBorders>
                  <w:top w:val="nil"/>
                  <w:left w:val="nil"/>
                  <w:bottom w:val="nil"/>
                  <w:right w:val="nil"/>
                </w:tcBorders>
                <w:vAlign w:val="center"/>
                <w:hideMark/>
              </w:tcPr>
            </w:tcPrChange>
          </w:tcPr>
          <w:p w14:paraId="316C31E4" w14:textId="77777777" w:rsidR="00EF7981" w:rsidRPr="001625E7" w:rsidRDefault="00EF7981" w:rsidP="00465C0F">
            <w:pPr>
              <w:rPr>
                <w:rFonts w:ascii="Times New Roman" w:eastAsia="Times New Roman" w:hAnsi="Times New Roman" w:cs="Times New Roman"/>
                <w:color w:val="000000"/>
              </w:rPr>
            </w:pPr>
          </w:p>
        </w:tc>
        <w:tc>
          <w:tcPr>
            <w:tcW w:w="1980" w:type="dxa"/>
            <w:tcBorders>
              <w:top w:val="nil"/>
              <w:left w:val="nil"/>
              <w:bottom w:val="single" w:sz="4" w:space="0" w:color="000000"/>
              <w:right w:val="nil"/>
            </w:tcBorders>
            <w:shd w:val="clear" w:color="auto" w:fill="auto"/>
            <w:noWrap/>
            <w:hideMark/>
            <w:tcPrChange w:id="416" w:author="Meshi, Dar" w:date="2020-10-06T11:42:00Z">
              <w:tcPr>
                <w:tcW w:w="1620" w:type="dxa"/>
                <w:tcBorders>
                  <w:top w:val="nil"/>
                  <w:left w:val="nil"/>
                  <w:bottom w:val="single" w:sz="4" w:space="0" w:color="000000"/>
                  <w:right w:val="nil"/>
                </w:tcBorders>
                <w:shd w:val="clear" w:color="auto" w:fill="auto"/>
                <w:noWrap/>
                <w:hideMark/>
              </w:tcPr>
            </w:tcPrChange>
          </w:tcPr>
          <w:p w14:paraId="1EC2C96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[-0.53, 0.39]</w:t>
            </w:r>
          </w:p>
        </w:tc>
        <w:tc>
          <w:tcPr>
            <w:tcW w:w="1890" w:type="dxa"/>
            <w:tcBorders>
              <w:top w:val="nil"/>
              <w:left w:val="nil"/>
              <w:bottom w:val="single" w:sz="4" w:space="0" w:color="000000"/>
              <w:right w:val="nil"/>
            </w:tcBorders>
            <w:shd w:val="clear" w:color="auto" w:fill="auto"/>
            <w:noWrap/>
            <w:hideMark/>
            <w:tcPrChange w:id="417" w:author="Meshi, Dar" w:date="2020-10-06T11:42:00Z">
              <w:tcPr>
                <w:tcW w:w="2250" w:type="dxa"/>
                <w:gridSpan w:val="2"/>
                <w:tcBorders>
                  <w:top w:val="nil"/>
                  <w:left w:val="nil"/>
                  <w:bottom w:val="single" w:sz="4" w:space="0" w:color="000000"/>
                  <w:right w:val="nil"/>
                </w:tcBorders>
                <w:shd w:val="clear" w:color="auto" w:fill="auto"/>
                <w:noWrap/>
                <w:hideMark/>
              </w:tcPr>
            </w:tcPrChange>
          </w:tcPr>
          <w:p w14:paraId="31B62D05"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[-0.52, 0.49]</w:t>
            </w:r>
          </w:p>
        </w:tc>
      </w:tr>
      <w:tr w:rsidR="00EF7981" w:rsidRPr="001625E7" w14:paraId="4620E0F4" w14:textId="77777777" w:rsidTr="00C27F21">
        <w:trPr>
          <w:trHeight w:val="300"/>
          <w:trPrChange w:id="418" w:author="Meshi, Dar" w:date="2020-10-06T11:42:00Z">
            <w:trPr>
              <w:trHeight w:val="300"/>
            </w:trPr>
          </w:trPrChange>
        </w:trPr>
        <w:tc>
          <w:tcPr>
            <w:tcW w:w="2880" w:type="dxa"/>
            <w:tcBorders>
              <w:top w:val="nil"/>
              <w:left w:val="nil"/>
              <w:bottom w:val="single" w:sz="4" w:space="0" w:color="000000"/>
              <w:right w:val="nil"/>
            </w:tcBorders>
            <w:shd w:val="clear" w:color="auto" w:fill="auto"/>
            <w:noWrap/>
            <w:hideMark/>
            <w:tcPrChange w:id="419" w:author="Meshi, Dar" w:date="2020-10-06T11:42:00Z">
              <w:tcPr>
                <w:tcW w:w="2880" w:type="dxa"/>
                <w:tcBorders>
                  <w:top w:val="nil"/>
                  <w:left w:val="nil"/>
                  <w:bottom w:val="single" w:sz="4" w:space="0" w:color="000000"/>
                  <w:right w:val="nil"/>
                </w:tcBorders>
                <w:shd w:val="clear" w:color="auto" w:fill="auto"/>
                <w:noWrap/>
                <w:hideMark/>
              </w:tcPr>
            </w:tcPrChange>
          </w:tcPr>
          <w:p w14:paraId="0CEF75A4" w14:textId="77777777" w:rsidR="00EF7981" w:rsidRPr="001625E7" w:rsidRDefault="00EF7981" w:rsidP="00465C0F">
            <w:pPr>
              <w:rPr>
                <w:rFonts w:ascii="Times New Roman" w:eastAsia="Times New Roman" w:hAnsi="Times New Roman" w:cs="Times New Roman"/>
                <w:color w:val="000000"/>
              </w:rPr>
            </w:pPr>
            <w:r w:rsidRPr="001625E7">
              <w:rPr>
                <w:rFonts w:ascii="Times New Roman" w:eastAsia="Times New Roman" w:hAnsi="Times New Roman" w:cs="Times New Roman"/>
                <w:color w:val="000000"/>
              </w:rPr>
              <w:t>R2</w:t>
            </w:r>
          </w:p>
        </w:tc>
        <w:tc>
          <w:tcPr>
            <w:tcW w:w="1980" w:type="dxa"/>
            <w:tcBorders>
              <w:top w:val="nil"/>
              <w:left w:val="nil"/>
              <w:bottom w:val="single" w:sz="4" w:space="0" w:color="000000"/>
              <w:right w:val="nil"/>
            </w:tcBorders>
            <w:shd w:val="clear" w:color="auto" w:fill="auto"/>
            <w:noWrap/>
            <w:hideMark/>
            <w:tcPrChange w:id="420" w:author="Meshi, Dar" w:date="2020-10-06T11:42:00Z">
              <w:tcPr>
                <w:tcW w:w="1620" w:type="dxa"/>
                <w:tcBorders>
                  <w:top w:val="nil"/>
                  <w:left w:val="nil"/>
                  <w:bottom w:val="single" w:sz="4" w:space="0" w:color="000000"/>
                  <w:right w:val="nil"/>
                </w:tcBorders>
                <w:shd w:val="clear" w:color="auto" w:fill="auto"/>
                <w:noWrap/>
                <w:hideMark/>
              </w:tcPr>
            </w:tcPrChange>
          </w:tcPr>
          <w:p w14:paraId="5980BDB6" w14:textId="77777777" w:rsidR="00EF7981" w:rsidRPr="001625E7" w:rsidRDefault="00EF7981" w:rsidP="00465C0F">
            <w:pPr>
              <w:jc w:val="right"/>
              <w:rPr>
                <w:rFonts w:ascii="Times New Roman" w:eastAsia="Times New Roman" w:hAnsi="Times New Roman" w:cs="Times New Roman"/>
                <w:color w:val="000000"/>
              </w:rPr>
            </w:pPr>
            <w:r w:rsidRPr="001625E7">
              <w:rPr>
                <w:rFonts w:ascii="Times New Roman" w:eastAsia="Times New Roman" w:hAnsi="Times New Roman" w:cs="Times New Roman"/>
                <w:color w:val="000000"/>
              </w:rPr>
              <w:t>0.0</w:t>
            </w:r>
            <w:r>
              <w:rPr>
                <w:rFonts w:ascii="Times New Roman" w:eastAsia="Times New Roman" w:hAnsi="Times New Roman" w:cs="Times New Roman"/>
                <w:color w:val="000000"/>
              </w:rPr>
              <w:t>3</w:t>
            </w:r>
          </w:p>
        </w:tc>
        <w:tc>
          <w:tcPr>
            <w:tcW w:w="1890" w:type="dxa"/>
            <w:tcBorders>
              <w:top w:val="nil"/>
              <w:left w:val="nil"/>
              <w:bottom w:val="single" w:sz="4" w:space="0" w:color="000000"/>
              <w:right w:val="nil"/>
            </w:tcBorders>
            <w:shd w:val="clear" w:color="auto" w:fill="auto"/>
            <w:noWrap/>
            <w:hideMark/>
            <w:tcPrChange w:id="421" w:author="Meshi, Dar" w:date="2020-10-06T11:42:00Z">
              <w:tcPr>
                <w:tcW w:w="2250" w:type="dxa"/>
                <w:gridSpan w:val="2"/>
                <w:tcBorders>
                  <w:top w:val="nil"/>
                  <w:left w:val="nil"/>
                  <w:bottom w:val="single" w:sz="4" w:space="0" w:color="000000"/>
                  <w:right w:val="nil"/>
                </w:tcBorders>
                <w:shd w:val="clear" w:color="auto" w:fill="auto"/>
                <w:noWrap/>
                <w:hideMark/>
              </w:tcPr>
            </w:tcPrChange>
          </w:tcPr>
          <w:p w14:paraId="3AFAE49B" w14:textId="77777777" w:rsidR="00EF7981" w:rsidRPr="001625E7" w:rsidRDefault="00EF7981" w:rsidP="00465C0F">
            <w:pPr>
              <w:jc w:val="right"/>
              <w:rPr>
                <w:rFonts w:ascii="Times New Roman" w:eastAsia="Times New Roman" w:hAnsi="Times New Roman" w:cs="Times New Roman"/>
                <w:color w:val="000000"/>
              </w:rPr>
            </w:pPr>
            <w:r w:rsidRPr="001625E7">
              <w:rPr>
                <w:rFonts w:ascii="Times New Roman" w:eastAsia="Times New Roman" w:hAnsi="Times New Roman" w:cs="Times New Roman"/>
                <w:color w:val="000000"/>
              </w:rPr>
              <w:t>0.04</w:t>
            </w:r>
          </w:p>
        </w:tc>
      </w:tr>
      <w:tr w:rsidR="00EF7981" w:rsidRPr="001625E7" w14:paraId="4A0B3C2B" w14:textId="77777777" w:rsidTr="00465C0F">
        <w:trPr>
          <w:trHeight w:val="300"/>
        </w:trPr>
        <w:tc>
          <w:tcPr>
            <w:tcW w:w="6750" w:type="dxa"/>
            <w:gridSpan w:val="3"/>
            <w:tcBorders>
              <w:top w:val="nil"/>
              <w:left w:val="nil"/>
              <w:bottom w:val="nil"/>
              <w:right w:val="nil"/>
            </w:tcBorders>
            <w:shd w:val="clear" w:color="auto" w:fill="auto"/>
            <w:hideMark/>
          </w:tcPr>
          <w:p w14:paraId="7662D7E4" w14:textId="77777777" w:rsidR="00EF7981" w:rsidRDefault="00EF7981" w:rsidP="00465C0F">
            <w:pPr>
              <w:rPr>
                <w:rFonts w:ascii="Times New Roman" w:eastAsia="Times New Roman" w:hAnsi="Times New Roman" w:cs="Times New Roman"/>
                <w:color w:val="000000"/>
              </w:rPr>
            </w:pPr>
            <w:r w:rsidRPr="00F674D3">
              <w:rPr>
                <w:rFonts w:ascii="Times New Roman" w:eastAsia="Times New Roman" w:hAnsi="Times New Roman" w:cs="Times New Roman"/>
                <w:i/>
                <w:iCs/>
                <w:color w:val="000000"/>
              </w:rPr>
              <w:t>Note</w:t>
            </w:r>
            <w:r>
              <w:rPr>
                <w:rFonts w:ascii="Times New Roman" w:eastAsia="Times New Roman" w:hAnsi="Times New Roman" w:cs="Times New Roman"/>
                <w:color w:val="000000"/>
              </w:rPr>
              <w:t>.</w:t>
            </w:r>
            <w:r w:rsidRPr="00F674D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Numbers in brackets indicate 95% confidence interval.</w:t>
            </w:r>
          </w:p>
          <w:p w14:paraId="49012B35" w14:textId="77777777" w:rsidR="00EF7981" w:rsidRDefault="00EF7981" w:rsidP="00465C0F">
            <w:pPr>
              <w:rPr>
                <w:rFonts w:ascii="Times New Roman" w:eastAsia="Times New Roman" w:hAnsi="Times New Roman" w:cs="Times New Roman"/>
                <w:color w:val="000000"/>
              </w:rPr>
            </w:pPr>
            <w:r w:rsidRPr="00F674D3">
              <w:rPr>
                <w:rFonts w:ascii="Times New Roman" w:eastAsia="Times New Roman" w:hAnsi="Times New Roman" w:cs="Times New Roman"/>
                <w:color w:val="000000"/>
              </w:rPr>
              <w:t>*** p &lt; 0.001;  ** p &lt; 0.01;  * p &lt; 0.05.</w:t>
            </w:r>
            <w:r>
              <w:rPr>
                <w:rFonts w:ascii="Times New Roman" w:eastAsia="Times New Roman" w:hAnsi="Times New Roman" w:cs="Times New Roman"/>
                <w:color w:val="000000"/>
              </w:rPr>
              <w:t xml:space="preserve"> </w:t>
            </w:r>
          </w:p>
          <w:p w14:paraId="4CE360F4" w14:textId="77777777" w:rsidR="00EF7981" w:rsidRPr="001625E7" w:rsidRDefault="00EF7981" w:rsidP="00465C0F">
            <w:pPr>
              <w:rPr>
                <w:rFonts w:ascii="Times New Roman" w:eastAsia="Times New Roman" w:hAnsi="Times New Roman" w:cs="Times New Roman"/>
                <w:color w:val="000000"/>
              </w:rPr>
            </w:pPr>
          </w:p>
        </w:tc>
      </w:tr>
    </w:tbl>
    <w:p w14:paraId="2C101B0F" w14:textId="77777777" w:rsidR="00EF7981" w:rsidRDefault="00EF7981" w:rsidP="00EF7981">
      <w:pPr>
        <w:rPr>
          <w:rFonts w:ascii="Times New Roman" w:hAnsi="Times New Roman" w:cs="Times New Roman"/>
        </w:rPr>
      </w:pPr>
    </w:p>
    <w:p w14:paraId="00EAD556" w14:textId="77777777" w:rsidR="00EF7981" w:rsidRDefault="00EF7981" w:rsidP="00EF7981">
      <w:pPr>
        <w:rPr>
          <w:rFonts w:ascii="Times New Roman" w:hAnsi="Times New Roman" w:cs="Times New Roman"/>
        </w:rPr>
      </w:pPr>
      <w:r>
        <w:rPr>
          <w:rFonts w:ascii="Times New Roman" w:hAnsi="Times New Roman" w:cs="Times New Roman"/>
        </w:rPr>
        <w:br w:type="page"/>
      </w:r>
    </w:p>
    <w:p w14:paraId="4C06F146" w14:textId="77777777" w:rsidR="00EF7981" w:rsidRPr="00F674D3" w:rsidRDefault="00EF7981" w:rsidP="00EF7981">
      <w:pPr>
        <w:rPr>
          <w:rFonts w:ascii="Times New Roman" w:hAnsi="Times New Roman" w:cs="Times New Roman"/>
        </w:rPr>
      </w:pPr>
      <w:r w:rsidRPr="00F674D3">
        <w:rPr>
          <w:rFonts w:ascii="Times New Roman" w:hAnsi="Times New Roman" w:cs="Times New Roman"/>
        </w:rPr>
        <w:t>Table 4</w:t>
      </w:r>
      <w:r>
        <w:rPr>
          <w:rFonts w:ascii="Times New Roman" w:hAnsi="Times New Roman" w:cs="Times New Roman"/>
        </w:rPr>
        <w:t>. Ordinary least square model results of linking habitual use of Facebook and neural activation in each mentalizing ROI during Cyberball social exclusion, controlling for sample wave, scanner ID, and age.</w:t>
      </w:r>
    </w:p>
    <w:p w14:paraId="4162EAA4" w14:textId="77777777" w:rsidR="00EF7981" w:rsidRPr="00F674D3" w:rsidRDefault="00EF7981" w:rsidP="00EF7981">
      <w:pPr>
        <w:rPr>
          <w:rFonts w:ascii="Times New Roman" w:hAnsi="Times New Roman" w:cs="Times New Roman"/>
        </w:rPr>
      </w:pPr>
    </w:p>
    <w:tbl>
      <w:tblPr>
        <w:tblW w:w="12844" w:type="dxa"/>
        <w:tblLook w:val="04A0" w:firstRow="1" w:lastRow="0" w:firstColumn="1" w:lastColumn="0" w:noHBand="0" w:noVBand="1"/>
      </w:tblPr>
      <w:tblGrid>
        <w:gridCol w:w="2284"/>
        <w:gridCol w:w="1500"/>
        <w:gridCol w:w="1540"/>
        <w:gridCol w:w="1540"/>
        <w:gridCol w:w="1480"/>
        <w:gridCol w:w="1580"/>
        <w:gridCol w:w="1540"/>
        <w:gridCol w:w="1380"/>
      </w:tblGrid>
      <w:tr w:rsidR="00EF7981" w:rsidRPr="003B6007" w14:paraId="3AF483BC" w14:textId="77777777" w:rsidTr="00465C0F">
        <w:trPr>
          <w:trHeight w:val="300"/>
        </w:trPr>
        <w:tc>
          <w:tcPr>
            <w:tcW w:w="2284" w:type="dxa"/>
            <w:tcBorders>
              <w:top w:val="single" w:sz="4" w:space="0" w:color="000000"/>
              <w:left w:val="nil"/>
              <w:bottom w:val="nil"/>
              <w:right w:val="nil"/>
            </w:tcBorders>
            <w:shd w:val="clear" w:color="auto" w:fill="auto"/>
            <w:noWrap/>
            <w:hideMark/>
          </w:tcPr>
          <w:p w14:paraId="0AD05D37" w14:textId="77777777" w:rsidR="00EF7981" w:rsidRPr="003B6007" w:rsidRDefault="00EF7981" w:rsidP="00465C0F">
            <w:pPr>
              <w:jc w:val="center"/>
              <w:rPr>
                <w:rFonts w:ascii="Times New Roman" w:eastAsia="Times New Roman" w:hAnsi="Times New Roman" w:cs="Times New Roman"/>
                <w:color w:val="000000"/>
              </w:rPr>
            </w:pPr>
            <w:r w:rsidRPr="003B6007">
              <w:rPr>
                <w:rFonts w:ascii="Times New Roman" w:eastAsia="Times New Roman" w:hAnsi="Times New Roman" w:cs="Times New Roman"/>
                <w:color w:val="000000"/>
              </w:rPr>
              <w:t> </w:t>
            </w:r>
          </w:p>
        </w:tc>
        <w:tc>
          <w:tcPr>
            <w:tcW w:w="1500" w:type="dxa"/>
            <w:tcBorders>
              <w:top w:val="single" w:sz="4" w:space="0" w:color="000000"/>
              <w:left w:val="nil"/>
              <w:bottom w:val="single" w:sz="4" w:space="0" w:color="000000"/>
              <w:right w:val="nil"/>
            </w:tcBorders>
            <w:shd w:val="clear" w:color="auto" w:fill="auto"/>
            <w:noWrap/>
            <w:hideMark/>
          </w:tcPr>
          <w:p w14:paraId="7694ACF7" w14:textId="77777777" w:rsidR="00EF7981" w:rsidRPr="003B6007" w:rsidRDefault="00EF7981" w:rsidP="00465C0F">
            <w:pPr>
              <w:jc w:val="center"/>
              <w:rPr>
                <w:rFonts w:ascii="Times New Roman" w:eastAsia="Times New Roman" w:hAnsi="Times New Roman" w:cs="Times New Roman"/>
                <w:color w:val="000000"/>
              </w:rPr>
            </w:pPr>
            <w:r w:rsidRPr="003B6007">
              <w:rPr>
                <w:rFonts w:ascii="Times New Roman" w:eastAsia="Times New Roman" w:hAnsi="Times New Roman" w:cs="Times New Roman"/>
                <w:color w:val="000000"/>
              </w:rPr>
              <w:t>DMPFC</w:t>
            </w:r>
          </w:p>
        </w:tc>
        <w:tc>
          <w:tcPr>
            <w:tcW w:w="1540" w:type="dxa"/>
            <w:tcBorders>
              <w:top w:val="single" w:sz="4" w:space="0" w:color="000000"/>
              <w:left w:val="nil"/>
              <w:bottom w:val="single" w:sz="4" w:space="0" w:color="000000"/>
              <w:right w:val="nil"/>
            </w:tcBorders>
            <w:shd w:val="clear" w:color="auto" w:fill="auto"/>
            <w:noWrap/>
            <w:hideMark/>
          </w:tcPr>
          <w:p w14:paraId="40BC8374" w14:textId="77777777" w:rsidR="00EF7981" w:rsidRPr="003B6007" w:rsidRDefault="00EF7981" w:rsidP="00465C0F">
            <w:pPr>
              <w:jc w:val="center"/>
              <w:rPr>
                <w:rFonts w:ascii="Times New Roman" w:eastAsia="Times New Roman" w:hAnsi="Times New Roman" w:cs="Times New Roman"/>
                <w:color w:val="000000"/>
              </w:rPr>
            </w:pPr>
            <w:r w:rsidRPr="003B6007">
              <w:rPr>
                <w:rFonts w:ascii="Times New Roman" w:eastAsia="Times New Roman" w:hAnsi="Times New Roman" w:cs="Times New Roman"/>
                <w:color w:val="000000"/>
              </w:rPr>
              <w:t>MMPFC</w:t>
            </w:r>
          </w:p>
        </w:tc>
        <w:tc>
          <w:tcPr>
            <w:tcW w:w="1540" w:type="dxa"/>
            <w:tcBorders>
              <w:top w:val="single" w:sz="4" w:space="0" w:color="000000"/>
              <w:left w:val="nil"/>
              <w:bottom w:val="single" w:sz="4" w:space="0" w:color="000000"/>
              <w:right w:val="nil"/>
            </w:tcBorders>
            <w:shd w:val="clear" w:color="auto" w:fill="auto"/>
            <w:noWrap/>
            <w:hideMark/>
          </w:tcPr>
          <w:p w14:paraId="1B0BDF92" w14:textId="77777777" w:rsidR="00EF7981" w:rsidRPr="003B6007" w:rsidRDefault="00EF7981" w:rsidP="00465C0F">
            <w:pPr>
              <w:jc w:val="center"/>
              <w:rPr>
                <w:rFonts w:ascii="Times New Roman" w:eastAsia="Times New Roman" w:hAnsi="Times New Roman" w:cs="Times New Roman"/>
                <w:color w:val="000000"/>
              </w:rPr>
            </w:pPr>
            <w:r w:rsidRPr="003B6007">
              <w:rPr>
                <w:rFonts w:ascii="Times New Roman" w:eastAsia="Times New Roman" w:hAnsi="Times New Roman" w:cs="Times New Roman"/>
                <w:color w:val="000000"/>
              </w:rPr>
              <w:t>VMPFC</w:t>
            </w:r>
          </w:p>
        </w:tc>
        <w:tc>
          <w:tcPr>
            <w:tcW w:w="1480" w:type="dxa"/>
            <w:tcBorders>
              <w:top w:val="single" w:sz="4" w:space="0" w:color="000000"/>
              <w:left w:val="nil"/>
              <w:bottom w:val="single" w:sz="4" w:space="0" w:color="000000"/>
              <w:right w:val="nil"/>
            </w:tcBorders>
            <w:shd w:val="clear" w:color="auto" w:fill="auto"/>
            <w:noWrap/>
            <w:hideMark/>
          </w:tcPr>
          <w:p w14:paraId="318CA321" w14:textId="77777777" w:rsidR="00EF7981" w:rsidRPr="003B6007" w:rsidRDefault="00EF7981" w:rsidP="00465C0F">
            <w:pPr>
              <w:jc w:val="center"/>
              <w:rPr>
                <w:rFonts w:ascii="Times New Roman" w:eastAsia="Times New Roman" w:hAnsi="Times New Roman" w:cs="Times New Roman"/>
                <w:color w:val="000000"/>
              </w:rPr>
            </w:pPr>
            <w:r w:rsidRPr="003B6007">
              <w:rPr>
                <w:rFonts w:ascii="Times New Roman" w:eastAsia="Times New Roman" w:hAnsi="Times New Roman" w:cs="Times New Roman"/>
                <w:color w:val="000000"/>
              </w:rPr>
              <w:t>Precuneus</w:t>
            </w:r>
          </w:p>
        </w:tc>
        <w:tc>
          <w:tcPr>
            <w:tcW w:w="1580" w:type="dxa"/>
            <w:tcBorders>
              <w:top w:val="single" w:sz="4" w:space="0" w:color="000000"/>
              <w:left w:val="nil"/>
              <w:bottom w:val="single" w:sz="4" w:space="0" w:color="000000"/>
              <w:right w:val="nil"/>
            </w:tcBorders>
            <w:shd w:val="clear" w:color="auto" w:fill="auto"/>
            <w:noWrap/>
            <w:hideMark/>
          </w:tcPr>
          <w:p w14:paraId="7B5B0093" w14:textId="77777777" w:rsidR="00EF7981" w:rsidRPr="003B6007" w:rsidRDefault="00EF7981" w:rsidP="00465C0F">
            <w:pPr>
              <w:jc w:val="center"/>
              <w:rPr>
                <w:rFonts w:ascii="Times New Roman" w:eastAsia="Times New Roman" w:hAnsi="Times New Roman" w:cs="Times New Roman"/>
                <w:color w:val="000000"/>
              </w:rPr>
            </w:pPr>
            <w:r w:rsidRPr="003B6007">
              <w:rPr>
                <w:rFonts w:ascii="Times New Roman" w:eastAsia="Times New Roman" w:hAnsi="Times New Roman" w:cs="Times New Roman"/>
                <w:color w:val="000000"/>
              </w:rPr>
              <w:t>LTPJ</w:t>
            </w:r>
          </w:p>
        </w:tc>
        <w:tc>
          <w:tcPr>
            <w:tcW w:w="1540" w:type="dxa"/>
            <w:tcBorders>
              <w:top w:val="single" w:sz="4" w:space="0" w:color="000000"/>
              <w:left w:val="nil"/>
              <w:bottom w:val="single" w:sz="4" w:space="0" w:color="000000"/>
              <w:right w:val="nil"/>
            </w:tcBorders>
            <w:shd w:val="clear" w:color="auto" w:fill="auto"/>
            <w:noWrap/>
            <w:hideMark/>
          </w:tcPr>
          <w:p w14:paraId="6D321491" w14:textId="77777777" w:rsidR="00EF7981" w:rsidRPr="003B6007" w:rsidRDefault="00EF7981" w:rsidP="00465C0F">
            <w:pPr>
              <w:jc w:val="center"/>
              <w:rPr>
                <w:rFonts w:ascii="Times New Roman" w:eastAsia="Times New Roman" w:hAnsi="Times New Roman" w:cs="Times New Roman"/>
                <w:color w:val="000000"/>
              </w:rPr>
            </w:pPr>
            <w:r w:rsidRPr="003B6007">
              <w:rPr>
                <w:rFonts w:ascii="Times New Roman" w:eastAsia="Times New Roman" w:hAnsi="Times New Roman" w:cs="Times New Roman"/>
                <w:color w:val="000000"/>
              </w:rPr>
              <w:t>RTPJ</w:t>
            </w:r>
          </w:p>
        </w:tc>
        <w:tc>
          <w:tcPr>
            <w:tcW w:w="1380" w:type="dxa"/>
            <w:tcBorders>
              <w:top w:val="single" w:sz="4" w:space="0" w:color="000000"/>
              <w:left w:val="nil"/>
              <w:bottom w:val="single" w:sz="4" w:space="0" w:color="000000"/>
              <w:right w:val="nil"/>
            </w:tcBorders>
            <w:shd w:val="clear" w:color="auto" w:fill="auto"/>
            <w:noWrap/>
            <w:hideMark/>
          </w:tcPr>
          <w:p w14:paraId="354BE09C" w14:textId="77777777" w:rsidR="00EF7981" w:rsidRPr="003B6007" w:rsidRDefault="00EF7981" w:rsidP="00465C0F">
            <w:pPr>
              <w:jc w:val="center"/>
              <w:rPr>
                <w:rFonts w:ascii="Times New Roman" w:eastAsia="Times New Roman" w:hAnsi="Times New Roman" w:cs="Times New Roman"/>
                <w:color w:val="000000"/>
              </w:rPr>
            </w:pPr>
            <w:r w:rsidRPr="003B6007">
              <w:rPr>
                <w:rFonts w:ascii="Times New Roman" w:eastAsia="Times New Roman" w:hAnsi="Times New Roman" w:cs="Times New Roman"/>
                <w:color w:val="000000"/>
              </w:rPr>
              <w:t>RSTS</w:t>
            </w:r>
          </w:p>
        </w:tc>
      </w:tr>
      <w:tr w:rsidR="00EF7981" w:rsidRPr="003B6007" w14:paraId="4F29BE1E" w14:textId="77777777" w:rsidTr="00465C0F">
        <w:trPr>
          <w:trHeight w:val="300"/>
        </w:trPr>
        <w:tc>
          <w:tcPr>
            <w:tcW w:w="2284" w:type="dxa"/>
            <w:tcBorders>
              <w:top w:val="nil"/>
              <w:left w:val="nil"/>
              <w:bottom w:val="nil"/>
              <w:right w:val="nil"/>
            </w:tcBorders>
            <w:shd w:val="clear" w:color="auto" w:fill="auto"/>
            <w:noWrap/>
            <w:hideMark/>
          </w:tcPr>
          <w:p w14:paraId="516E8C93" w14:textId="77777777" w:rsidR="00EF7981" w:rsidRPr="003B6007" w:rsidRDefault="00EF7981" w:rsidP="00465C0F">
            <w:pPr>
              <w:rPr>
                <w:rFonts w:ascii="Times New Roman" w:eastAsia="Times New Roman" w:hAnsi="Times New Roman" w:cs="Times New Roman"/>
                <w:color w:val="000000"/>
              </w:rPr>
            </w:pPr>
            <w:r w:rsidRPr="003B6007">
              <w:rPr>
                <w:rFonts w:ascii="Times New Roman" w:eastAsia="Times New Roman" w:hAnsi="Times New Roman" w:cs="Times New Roman"/>
                <w:color w:val="000000"/>
              </w:rPr>
              <w:t>(Intercept)</w:t>
            </w:r>
          </w:p>
        </w:tc>
        <w:tc>
          <w:tcPr>
            <w:tcW w:w="1500" w:type="dxa"/>
            <w:tcBorders>
              <w:top w:val="nil"/>
              <w:left w:val="nil"/>
              <w:bottom w:val="nil"/>
              <w:right w:val="nil"/>
            </w:tcBorders>
            <w:shd w:val="clear" w:color="auto" w:fill="auto"/>
            <w:noWrap/>
            <w:hideMark/>
          </w:tcPr>
          <w:p w14:paraId="1913D5F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-1.32</w:t>
            </w:r>
          </w:p>
        </w:tc>
        <w:tc>
          <w:tcPr>
            <w:tcW w:w="1540" w:type="dxa"/>
            <w:tcBorders>
              <w:top w:val="nil"/>
              <w:left w:val="nil"/>
              <w:bottom w:val="nil"/>
              <w:right w:val="nil"/>
            </w:tcBorders>
            <w:shd w:val="clear" w:color="auto" w:fill="auto"/>
            <w:noWrap/>
            <w:hideMark/>
          </w:tcPr>
          <w:p w14:paraId="29045A85"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1.31</w:t>
            </w:r>
          </w:p>
        </w:tc>
        <w:tc>
          <w:tcPr>
            <w:tcW w:w="1540" w:type="dxa"/>
            <w:tcBorders>
              <w:top w:val="nil"/>
              <w:left w:val="nil"/>
              <w:bottom w:val="nil"/>
              <w:right w:val="nil"/>
            </w:tcBorders>
            <w:shd w:val="clear" w:color="auto" w:fill="auto"/>
            <w:noWrap/>
            <w:hideMark/>
          </w:tcPr>
          <w:p w14:paraId="27116879"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2.93</w:t>
            </w:r>
          </w:p>
        </w:tc>
        <w:tc>
          <w:tcPr>
            <w:tcW w:w="1480" w:type="dxa"/>
            <w:tcBorders>
              <w:top w:val="nil"/>
              <w:left w:val="nil"/>
              <w:bottom w:val="nil"/>
              <w:right w:val="nil"/>
            </w:tcBorders>
            <w:shd w:val="clear" w:color="auto" w:fill="auto"/>
            <w:noWrap/>
            <w:hideMark/>
          </w:tcPr>
          <w:p w14:paraId="61E1C0B9"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-2.80</w:t>
            </w:r>
          </w:p>
        </w:tc>
        <w:tc>
          <w:tcPr>
            <w:tcW w:w="1580" w:type="dxa"/>
            <w:tcBorders>
              <w:top w:val="nil"/>
              <w:left w:val="nil"/>
              <w:bottom w:val="nil"/>
              <w:right w:val="nil"/>
            </w:tcBorders>
            <w:shd w:val="clear" w:color="auto" w:fill="auto"/>
            <w:noWrap/>
            <w:hideMark/>
          </w:tcPr>
          <w:p w14:paraId="2CAB6016"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-1.56</w:t>
            </w:r>
          </w:p>
        </w:tc>
        <w:tc>
          <w:tcPr>
            <w:tcW w:w="1540" w:type="dxa"/>
            <w:tcBorders>
              <w:top w:val="nil"/>
              <w:left w:val="nil"/>
              <w:bottom w:val="nil"/>
              <w:right w:val="nil"/>
            </w:tcBorders>
            <w:shd w:val="clear" w:color="auto" w:fill="auto"/>
            <w:noWrap/>
            <w:hideMark/>
          </w:tcPr>
          <w:p w14:paraId="4591EE8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-1.19</w:t>
            </w:r>
          </w:p>
        </w:tc>
        <w:tc>
          <w:tcPr>
            <w:tcW w:w="1380" w:type="dxa"/>
            <w:tcBorders>
              <w:top w:val="nil"/>
              <w:left w:val="nil"/>
              <w:bottom w:val="nil"/>
              <w:right w:val="nil"/>
            </w:tcBorders>
            <w:shd w:val="clear" w:color="auto" w:fill="auto"/>
            <w:noWrap/>
            <w:hideMark/>
          </w:tcPr>
          <w:p w14:paraId="0A789646"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-0.12</w:t>
            </w:r>
          </w:p>
        </w:tc>
      </w:tr>
      <w:tr w:rsidR="00EF7981" w:rsidRPr="003B6007" w14:paraId="5E95A077" w14:textId="77777777" w:rsidTr="00465C0F">
        <w:trPr>
          <w:trHeight w:val="300"/>
        </w:trPr>
        <w:tc>
          <w:tcPr>
            <w:tcW w:w="2284" w:type="dxa"/>
            <w:tcBorders>
              <w:top w:val="nil"/>
              <w:left w:val="nil"/>
              <w:bottom w:val="nil"/>
              <w:right w:val="nil"/>
            </w:tcBorders>
            <w:shd w:val="clear" w:color="auto" w:fill="auto"/>
            <w:noWrap/>
            <w:hideMark/>
          </w:tcPr>
          <w:p w14:paraId="0F6F51B4" w14:textId="77777777" w:rsidR="00EF7981" w:rsidRPr="003B6007" w:rsidRDefault="00EF7981" w:rsidP="00465C0F">
            <w:pPr>
              <w:rPr>
                <w:rFonts w:ascii="Times New Roman" w:eastAsia="Times New Roman" w:hAnsi="Times New Roman" w:cs="Times New Roman"/>
                <w:color w:val="000000"/>
              </w:rPr>
            </w:pPr>
            <w:r w:rsidRPr="003B6007">
              <w:rPr>
                <w:rFonts w:ascii="Times New Roman" w:eastAsia="Times New Roman" w:hAnsi="Times New Roman" w:cs="Times New Roman"/>
                <w:color w:val="000000"/>
              </w:rPr>
              <w:t> </w:t>
            </w:r>
          </w:p>
        </w:tc>
        <w:tc>
          <w:tcPr>
            <w:tcW w:w="1500" w:type="dxa"/>
            <w:tcBorders>
              <w:top w:val="nil"/>
              <w:left w:val="nil"/>
              <w:bottom w:val="nil"/>
              <w:right w:val="nil"/>
            </w:tcBorders>
            <w:shd w:val="clear" w:color="auto" w:fill="auto"/>
            <w:noWrap/>
            <w:hideMark/>
          </w:tcPr>
          <w:p w14:paraId="3C9E20D6"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[-10.08, 7.44] </w:t>
            </w:r>
          </w:p>
        </w:tc>
        <w:tc>
          <w:tcPr>
            <w:tcW w:w="1540" w:type="dxa"/>
            <w:tcBorders>
              <w:top w:val="nil"/>
              <w:left w:val="nil"/>
              <w:bottom w:val="nil"/>
              <w:right w:val="nil"/>
            </w:tcBorders>
            <w:shd w:val="clear" w:color="auto" w:fill="auto"/>
            <w:noWrap/>
            <w:hideMark/>
          </w:tcPr>
          <w:p w14:paraId="195E7F4C"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[-9.88, 12.49] </w:t>
            </w:r>
          </w:p>
        </w:tc>
        <w:tc>
          <w:tcPr>
            <w:tcW w:w="1540" w:type="dxa"/>
            <w:tcBorders>
              <w:top w:val="nil"/>
              <w:left w:val="nil"/>
              <w:bottom w:val="nil"/>
              <w:right w:val="nil"/>
            </w:tcBorders>
            <w:shd w:val="clear" w:color="auto" w:fill="auto"/>
            <w:noWrap/>
            <w:hideMark/>
          </w:tcPr>
          <w:p w14:paraId="59463A0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[-8.75, 14.61]</w:t>
            </w:r>
          </w:p>
        </w:tc>
        <w:tc>
          <w:tcPr>
            <w:tcW w:w="1480" w:type="dxa"/>
            <w:tcBorders>
              <w:top w:val="nil"/>
              <w:left w:val="nil"/>
              <w:bottom w:val="nil"/>
              <w:right w:val="nil"/>
            </w:tcBorders>
            <w:shd w:val="clear" w:color="auto" w:fill="auto"/>
            <w:noWrap/>
            <w:hideMark/>
          </w:tcPr>
          <w:p w14:paraId="762C4FC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[-11.34, 5.74] </w:t>
            </w:r>
          </w:p>
        </w:tc>
        <w:tc>
          <w:tcPr>
            <w:tcW w:w="1580" w:type="dxa"/>
            <w:tcBorders>
              <w:top w:val="nil"/>
              <w:left w:val="nil"/>
              <w:bottom w:val="nil"/>
              <w:right w:val="nil"/>
            </w:tcBorders>
            <w:shd w:val="clear" w:color="auto" w:fill="auto"/>
            <w:noWrap/>
            <w:hideMark/>
          </w:tcPr>
          <w:p w14:paraId="1CFDFC4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[-7.89, 4.76] </w:t>
            </w:r>
          </w:p>
        </w:tc>
        <w:tc>
          <w:tcPr>
            <w:tcW w:w="1540" w:type="dxa"/>
            <w:tcBorders>
              <w:top w:val="nil"/>
              <w:left w:val="nil"/>
              <w:bottom w:val="nil"/>
              <w:right w:val="nil"/>
            </w:tcBorders>
            <w:shd w:val="clear" w:color="auto" w:fill="auto"/>
            <w:noWrap/>
            <w:hideMark/>
          </w:tcPr>
          <w:p w14:paraId="56C33DD3"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[-7.29, 4.91]  </w:t>
            </w:r>
          </w:p>
        </w:tc>
        <w:tc>
          <w:tcPr>
            <w:tcW w:w="1380" w:type="dxa"/>
            <w:tcBorders>
              <w:top w:val="nil"/>
              <w:left w:val="nil"/>
              <w:bottom w:val="nil"/>
              <w:right w:val="nil"/>
            </w:tcBorders>
            <w:shd w:val="clear" w:color="auto" w:fill="auto"/>
            <w:noWrap/>
            <w:hideMark/>
          </w:tcPr>
          <w:p w14:paraId="1B27BD4B"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[-6.08, 5.83]</w:t>
            </w:r>
          </w:p>
        </w:tc>
      </w:tr>
      <w:tr w:rsidR="00EF7981" w:rsidRPr="003B6007" w14:paraId="62691ECB" w14:textId="77777777" w:rsidTr="00465C0F">
        <w:trPr>
          <w:trHeight w:val="300"/>
        </w:trPr>
        <w:tc>
          <w:tcPr>
            <w:tcW w:w="2284" w:type="dxa"/>
            <w:vMerge w:val="restart"/>
            <w:tcBorders>
              <w:top w:val="nil"/>
              <w:left w:val="nil"/>
              <w:bottom w:val="nil"/>
              <w:right w:val="nil"/>
            </w:tcBorders>
            <w:shd w:val="clear" w:color="auto" w:fill="auto"/>
            <w:noWrap/>
            <w:hideMark/>
          </w:tcPr>
          <w:p w14:paraId="2D39D43E" w14:textId="77777777" w:rsidR="00EF7981" w:rsidRPr="003B6007" w:rsidRDefault="00EF7981" w:rsidP="00465C0F">
            <w:pPr>
              <w:rPr>
                <w:rFonts w:ascii="Times New Roman" w:eastAsia="Times New Roman" w:hAnsi="Times New Roman" w:cs="Times New Roman"/>
                <w:color w:val="000000"/>
              </w:rPr>
            </w:pPr>
            <w:r w:rsidRPr="003B6007">
              <w:rPr>
                <w:rFonts w:ascii="Times New Roman" w:eastAsia="Times New Roman" w:hAnsi="Times New Roman" w:cs="Times New Roman"/>
                <w:color w:val="000000"/>
              </w:rPr>
              <w:t>Habitual use of Facebook</w:t>
            </w:r>
          </w:p>
        </w:tc>
        <w:tc>
          <w:tcPr>
            <w:tcW w:w="1500" w:type="dxa"/>
            <w:tcBorders>
              <w:top w:val="nil"/>
              <w:left w:val="nil"/>
              <w:bottom w:val="nil"/>
              <w:right w:val="nil"/>
            </w:tcBorders>
            <w:shd w:val="clear" w:color="auto" w:fill="auto"/>
            <w:noWrap/>
            <w:hideMark/>
          </w:tcPr>
          <w:p w14:paraId="1E900E4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0.19 *</w:t>
            </w:r>
          </w:p>
        </w:tc>
        <w:tc>
          <w:tcPr>
            <w:tcW w:w="1540" w:type="dxa"/>
            <w:tcBorders>
              <w:top w:val="nil"/>
              <w:left w:val="nil"/>
              <w:bottom w:val="nil"/>
              <w:right w:val="nil"/>
            </w:tcBorders>
            <w:shd w:val="clear" w:color="auto" w:fill="auto"/>
            <w:noWrap/>
            <w:hideMark/>
          </w:tcPr>
          <w:p w14:paraId="1780F67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0.23 *</w:t>
            </w:r>
          </w:p>
        </w:tc>
        <w:tc>
          <w:tcPr>
            <w:tcW w:w="1540" w:type="dxa"/>
            <w:tcBorders>
              <w:top w:val="nil"/>
              <w:left w:val="nil"/>
              <w:bottom w:val="nil"/>
              <w:right w:val="nil"/>
            </w:tcBorders>
            <w:shd w:val="clear" w:color="auto" w:fill="auto"/>
            <w:noWrap/>
            <w:hideMark/>
          </w:tcPr>
          <w:p w14:paraId="497BF4F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0.04</w:t>
            </w:r>
          </w:p>
        </w:tc>
        <w:tc>
          <w:tcPr>
            <w:tcW w:w="1480" w:type="dxa"/>
            <w:tcBorders>
              <w:top w:val="nil"/>
              <w:left w:val="nil"/>
              <w:bottom w:val="nil"/>
              <w:right w:val="nil"/>
            </w:tcBorders>
            <w:shd w:val="clear" w:color="auto" w:fill="auto"/>
            <w:noWrap/>
            <w:hideMark/>
          </w:tcPr>
          <w:p w14:paraId="3370A6DB"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0.14</w:t>
            </w:r>
          </w:p>
        </w:tc>
        <w:tc>
          <w:tcPr>
            <w:tcW w:w="1580" w:type="dxa"/>
            <w:tcBorders>
              <w:top w:val="nil"/>
              <w:left w:val="nil"/>
              <w:bottom w:val="nil"/>
              <w:right w:val="nil"/>
            </w:tcBorders>
            <w:shd w:val="clear" w:color="auto" w:fill="auto"/>
            <w:noWrap/>
            <w:hideMark/>
          </w:tcPr>
          <w:p w14:paraId="03BDE93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0.13 *</w:t>
            </w:r>
          </w:p>
        </w:tc>
        <w:tc>
          <w:tcPr>
            <w:tcW w:w="1540" w:type="dxa"/>
            <w:tcBorders>
              <w:top w:val="nil"/>
              <w:left w:val="nil"/>
              <w:bottom w:val="nil"/>
              <w:right w:val="nil"/>
            </w:tcBorders>
            <w:shd w:val="clear" w:color="auto" w:fill="auto"/>
            <w:noWrap/>
            <w:hideMark/>
          </w:tcPr>
          <w:p w14:paraId="27A8ABA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0.16 **</w:t>
            </w:r>
          </w:p>
        </w:tc>
        <w:tc>
          <w:tcPr>
            <w:tcW w:w="1380" w:type="dxa"/>
            <w:tcBorders>
              <w:top w:val="nil"/>
              <w:left w:val="nil"/>
              <w:bottom w:val="nil"/>
              <w:right w:val="nil"/>
            </w:tcBorders>
            <w:shd w:val="clear" w:color="auto" w:fill="auto"/>
            <w:noWrap/>
            <w:hideMark/>
          </w:tcPr>
          <w:p w14:paraId="0CCE5394"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0.05</w:t>
            </w:r>
          </w:p>
        </w:tc>
      </w:tr>
      <w:tr w:rsidR="00EF7981" w:rsidRPr="003B6007" w14:paraId="00A1D074" w14:textId="77777777" w:rsidTr="00465C0F">
        <w:trPr>
          <w:trHeight w:val="300"/>
        </w:trPr>
        <w:tc>
          <w:tcPr>
            <w:tcW w:w="2284" w:type="dxa"/>
            <w:vMerge/>
            <w:tcBorders>
              <w:top w:val="nil"/>
              <w:left w:val="nil"/>
              <w:bottom w:val="nil"/>
              <w:right w:val="nil"/>
            </w:tcBorders>
            <w:vAlign w:val="center"/>
            <w:hideMark/>
          </w:tcPr>
          <w:p w14:paraId="75CF3D44" w14:textId="77777777" w:rsidR="00EF7981" w:rsidRPr="003B6007" w:rsidRDefault="00EF7981" w:rsidP="00465C0F">
            <w:pPr>
              <w:rPr>
                <w:rFonts w:ascii="Times New Roman" w:eastAsia="Times New Roman" w:hAnsi="Times New Roman" w:cs="Times New Roman"/>
                <w:color w:val="000000"/>
              </w:rPr>
            </w:pPr>
          </w:p>
        </w:tc>
        <w:tc>
          <w:tcPr>
            <w:tcW w:w="1500" w:type="dxa"/>
            <w:tcBorders>
              <w:top w:val="nil"/>
              <w:left w:val="nil"/>
              <w:bottom w:val="nil"/>
              <w:right w:val="nil"/>
            </w:tcBorders>
            <w:shd w:val="clear" w:color="auto" w:fill="auto"/>
            <w:noWrap/>
            <w:hideMark/>
          </w:tcPr>
          <w:p w14:paraId="2A6E4CA5"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[0.03, 0.34] </w:t>
            </w:r>
          </w:p>
        </w:tc>
        <w:tc>
          <w:tcPr>
            <w:tcW w:w="1540" w:type="dxa"/>
            <w:tcBorders>
              <w:top w:val="nil"/>
              <w:left w:val="nil"/>
              <w:bottom w:val="nil"/>
              <w:right w:val="nil"/>
            </w:tcBorders>
            <w:shd w:val="clear" w:color="auto" w:fill="auto"/>
            <w:noWrap/>
            <w:hideMark/>
          </w:tcPr>
          <w:p w14:paraId="647F21F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[0.03, 0.42] </w:t>
            </w:r>
          </w:p>
        </w:tc>
        <w:tc>
          <w:tcPr>
            <w:tcW w:w="1540" w:type="dxa"/>
            <w:tcBorders>
              <w:top w:val="nil"/>
              <w:left w:val="nil"/>
              <w:bottom w:val="nil"/>
              <w:right w:val="nil"/>
            </w:tcBorders>
            <w:shd w:val="clear" w:color="auto" w:fill="auto"/>
            <w:noWrap/>
            <w:hideMark/>
          </w:tcPr>
          <w:p w14:paraId="7C47F51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[-0.16, 0.24]</w:t>
            </w:r>
          </w:p>
        </w:tc>
        <w:tc>
          <w:tcPr>
            <w:tcW w:w="1480" w:type="dxa"/>
            <w:tcBorders>
              <w:top w:val="nil"/>
              <w:left w:val="nil"/>
              <w:bottom w:val="nil"/>
              <w:right w:val="nil"/>
            </w:tcBorders>
            <w:shd w:val="clear" w:color="auto" w:fill="auto"/>
            <w:noWrap/>
            <w:hideMark/>
          </w:tcPr>
          <w:p w14:paraId="6F939D05"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[-0.01, 0.28] </w:t>
            </w:r>
          </w:p>
        </w:tc>
        <w:tc>
          <w:tcPr>
            <w:tcW w:w="1580" w:type="dxa"/>
            <w:tcBorders>
              <w:top w:val="nil"/>
              <w:left w:val="nil"/>
              <w:bottom w:val="nil"/>
              <w:right w:val="nil"/>
            </w:tcBorders>
            <w:shd w:val="clear" w:color="auto" w:fill="auto"/>
            <w:noWrap/>
            <w:hideMark/>
          </w:tcPr>
          <w:p w14:paraId="0CFBC54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[0.02, 0.24] </w:t>
            </w:r>
          </w:p>
        </w:tc>
        <w:tc>
          <w:tcPr>
            <w:tcW w:w="1540" w:type="dxa"/>
            <w:tcBorders>
              <w:top w:val="nil"/>
              <w:left w:val="nil"/>
              <w:bottom w:val="nil"/>
              <w:right w:val="nil"/>
            </w:tcBorders>
            <w:shd w:val="clear" w:color="auto" w:fill="auto"/>
            <w:noWrap/>
            <w:hideMark/>
          </w:tcPr>
          <w:p w14:paraId="31CBDD0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[0.05, 0.27]  </w:t>
            </w:r>
          </w:p>
        </w:tc>
        <w:tc>
          <w:tcPr>
            <w:tcW w:w="1380" w:type="dxa"/>
            <w:tcBorders>
              <w:top w:val="nil"/>
              <w:left w:val="nil"/>
              <w:bottom w:val="nil"/>
              <w:right w:val="nil"/>
            </w:tcBorders>
            <w:shd w:val="clear" w:color="auto" w:fill="auto"/>
            <w:noWrap/>
            <w:hideMark/>
          </w:tcPr>
          <w:p w14:paraId="74EB442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[-0.06, 0.15]</w:t>
            </w:r>
          </w:p>
        </w:tc>
      </w:tr>
      <w:tr w:rsidR="00EF7981" w:rsidRPr="003B6007" w14:paraId="3FDD360E" w14:textId="77777777" w:rsidTr="00465C0F">
        <w:trPr>
          <w:trHeight w:val="300"/>
        </w:trPr>
        <w:tc>
          <w:tcPr>
            <w:tcW w:w="2284" w:type="dxa"/>
            <w:vMerge w:val="restart"/>
            <w:tcBorders>
              <w:top w:val="nil"/>
              <w:left w:val="nil"/>
              <w:bottom w:val="nil"/>
              <w:right w:val="nil"/>
            </w:tcBorders>
            <w:shd w:val="clear" w:color="auto" w:fill="auto"/>
            <w:noWrap/>
            <w:hideMark/>
          </w:tcPr>
          <w:p w14:paraId="5AC6AE9B" w14:textId="77777777" w:rsidR="00EF7981" w:rsidRPr="003B6007" w:rsidRDefault="00EF7981" w:rsidP="00465C0F">
            <w:pPr>
              <w:rPr>
                <w:rFonts w:ascii="Times New Roman" w:eastAsia="Times New Roman" w:hAnsi="Times New Roman" w:cs="Times New Roman"/>
                <w:color w:val="000000"/>
              </w:rPr>
            </w:pPr>
            <w:r w:rsidRPr="003B6007">
              <w:rPr>
                <w:rFonts w:ascii="Times New Roman" w:eastAsia="Times New Roman" w:hAnsi="Times New Roman" w:cs="Times New Roman"/>
                <w:color w:val="000000"/>
              </w:rPr>
              <w:t>Sample wave</w:t>
            </w:r>
          </w:p>
        </w:tc>
        <w:tc>
          <w:tcPr>
            <w:tcW w:w="1500" w:type="dxa"/>
            <w:tcBorders>
              <w:top w:val="nil"/>
              <w:left w:val="nil"/>
              <w:bottom w:val="nil"/>
              <w:right w:val="nil"/>
            </w:tcBorders>
            <w:shd w:val="clear" w:color="auto" w:fill="auto"/>
            <w:noWrap/>
            <w:hideMark/>
          </w:tcPr>
          <w:p w14:paraId="1325608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0.48</w:t>
            </w:r>
          </w:p>
        </w:tc>
        <w:tc>
          <w:tcPr>
            <w:tcW w:w="1540" w:type="dxa"/>
            <w:tcBorders>
              <w:top w:val="nil"/>
              <w:left w:val="nil"/>
              <w:bottom w:val="nil"/>
              <w:right w:val="nil"/>
            </w:tcBorders>
            <w:shd w:val="clear" w:color="auto" w:fill="auto"/>
            <w:noWrap/>
            <w:hideMark/>
          </w:tcPr>
          <w:p w14:paraId="1BF5EA46"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0.75 *</w:t>
            </w:r>
          </w:p>
        </w:tc>
        <w:tc>
          <w:tcPr>
            <w:tcW w:w="1540" w:type="dxa"/>
            <w:tcBorders>
              <w:top w:val="nil"/>
              <w:left w:val="nil"/>
              <w:bottom w:val="nil"/>
              <w:right w:val="nil"/>
            </w:tcBorders>
            <w:shd w:val="clear" w:color="auto" w:fill="auto"/>
            <w:noWrap/>
            <w:hideMark/>
          </w:tcPr>
          <w:p w14:paraId="44294C3B"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0.40</w:t>
            </w:r>
          </w:p>
        </w:tc>
        <w:tc>
          <w:tcPr>
            <w:tcW w:w="1480" w:type="dxa"/>
            <w:tcBorders>
              <w:top w:val="nil"/>
              <w:left w:val="nil"/>
              <w:bottom w:val="nil"/>
              <w:right w:val="nil"/>
            </w:tcBorders>
            <w:shd w:val="clear" w:color="auto" w:fill="auto"/>
            <w:noWrap/>
            <w:hideMark/>
          </w:tcPr>
          <w:p w14:paraId="7F5E543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0.63 *</w:t>
            </w:r>
          </w:p>
        </w:tc>
        <w:tc>
          <w:tcPr>
            <w:tcW w:w="1580" w:type="dxa"/>
            <w:tcBorders>
              <w:top w:val="nil"/>
              <w:left w:val="nil"/>
              <w:bottom w:val="nil"/>
              <w:right w:val="nil"/>
            </w:tcBorders>
            <w:shd w:val="clear" w:color="auto" w:fill="auto"/>
            <w:noWrap/>
            <w:hideMark/>
          </w:tcPr>
          <w:p w14:paraId="60D29C13"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0.38 *</w:t>
            </w:r>
          </w:p>
        </w:tc>
        <w:tc>
          <w:tcPr>
            <w:tcW w:w="1540" w:type="dxa"/>
            <w:tcBorders>
              <w:top w:val="nil"/>
              <w:left w:val="nil"/>
              <w:bottom w:val="nil"/>
              <w:right w:val="nil"/>
            </w:tcBorders>
            <w:shd w:val="clear" w:color="auto" w:fill="auto"/>
            <w:noWrap/>
            <w:hideMark/>
          </w:tcPr>
          <w:p w14:paraId="0ABA5EB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0.49 **</w:t>
            </w:r>
          </w:p>
        </w:tc>
        <w:tc>
          <w:tcPr>
            <w:tcW w:w="1380" w:type="dxa"/>
            <w:tcBorders>
              <w:top w:val="nil"/>
              <w:left w:val="nil"/>
              <w:bottom w:val="nil"/>
              <w:right w:val="nil"/>
            </w:tcBorders>
            <w:shd w:val="clear" w:color="auto" w:fill="auto"/>
            <w:noWrap/>
            <w:hideMark/>
          </w:tcPr>
          <w:p w14:paraId="2AD170B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0.26</w:t>
            </w:r>
          </w:p>
        </w:tc>
      </w:tr>
      <w:tr w:rsidR="00EF7981" w:rsidRPr="003B6007" w14:paraId="4FA2BED0" w14:textId="77777777" w:rsidTr="00465C0F">
        <w:trPr>
          <w:trHeight w:val="300"/>
        </w:trPr>
        <w:tc>
          <w:tcPr>
            <w:tcW w:w="2284" w:type="dxa"/>
            <w:vMerge/>
            <w:tcBorders>
              <w:top w:val="nil"/>
              <w:left w:val="nil"/>
              <w:bottom w:val="nil"/>
              <w:right w:val="nil"/>
            </w:tcBorders>
            <w:vAlign w:val="center"/>
            <w:hideMark/>
          </w:tcPr>
          <w:p w14:paraId="246F8550" w14:textId="77777777" w:rsidR="00EF7981" w:rsidRPr="003B6007" w:rsidRDefault="00EF7981" w:rsidP="00465C0F">
            <w:pPr>
              <w:rPr>
                <w:rFonts w:ascii="Times New Roman" w:eastAsia="Times New Roman" w:hAnsi="Times New Roman" w:cs="Times New Roman"/>
                <w:color w:val="000000"/>
              </w:rPr>
            </w:pPr>
          </w:p>
        </w:tc>
        <w:tc>
          <w:tcPr>
            <w:tcW w:w="1500" w:type="dxa"/>
            <w:tcBorders>
              <w:top w:val="nil"/>
              <w:left w:val="nil"/>
              <w:bottom w:val="nil"/>
              <w:right w:val="nil"/>
            </w:tcBorders>
            <w:shd w:val="clear" w:color="auto" w:fill="auto"/>
            <w:noWrap/>
            <w:hideMark/>
          </w:tcPr>
          <w:p w14:paraId="655A19D0"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[-0.02, 0.99] </w:t>
            </w:r>
          </w:p>
        </w:tc>
        <w:tc>
          <w:tcPr>
            <w:tcW w:w="1540" w:type="dxa"/>
            <w:tcBorders>
              <w:top w:val="nil"/>
              <w:left w:val="nil"/>
              <w:bottom w:val="nil"/>
              <w:right w:val="nil"/>
            </w:tcBorders>
            <w:shd w:val="clear" w:color="auto" w:fill="auto"/>
            <w:noWrap/>
            <w:hideMark/>
          </w:tcPr>
          <w:p w14:paraId="4C9D32E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[0.11, 1.39] </w:t>
            </w:r>
          </w:p>
        </w:tc>
        <w:tc>
          <w:tcPr>
            <w:tcW w:w="1540" w:type="dxa"/>
            <w:tcBorders>
              <w:top w:val="nil"/>
              <w:left w:val="nil"/>
              <w:bottom w:val="nil"/>
              <w:right w:val="nil"/>
            </w:tcBorders>
            <w:shd w:val="clear" w:color="auto" w:fill="auto"/>
            <w:noWrap/>
            <w:hideMark/>
          </w:tcPr>
          <w:p w14:paraId="45B6A8C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[-0.27, 1.07]</w:t>
            </w:r>
          </w:p>
        </w:tc>
        <w:tc>
          <w:tcPr>
            <w:tcW w:w="1480" w:type="dxa"/>
            <w:tcBorders>
              <w:top w:val="nil"/>
              <w:left w:val="nil"/>
              <w:bottom w:val="nil"/>
              <w:right w:val="nil"/>
            </w:tcBorders>
            <w:shd w:val="clear" w:color="auto" w:fill="auto"/>
            <w:noWrap/>
            <w:hideMark/>
          </w:tcPr>
          <w:p w14:paraId="0B7694F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[0.14, 1.12] </w:t>
            </w:r>
          </w:p>
        </w:tc>
        <w:tc>
          <w:tcPr>
            <w:tcW w:w="1580" w:type="dxa"/>
            <w:tcBorders>
              <w:top w:val="nil"/>
              <w:left w:val="nil"/>
              <w:bottom w:val="nil"/>
              <w:right w:val="nil"/>
            </w:tcBorders>
            <w:shd w:val="clear" w:color="auto" w:fill="auto"/>
            <w:noWrap/>
            <w:hideMark/>
          </w:tcPr>
          <w:p w14:paraId="5F3EA9E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[0.01, 0.74] </w:t>
            </w:r>
          </w:p>
        </w:tc>
        <w:tc>
          <w:tcPr>
            <w:tcW w:w="1540" w:type="dxa"/>
            <w:tcBorders>
              <w:top w:val="nil"/>
              <w:left w:val="nil"/>
              <w:bottom w:val="nil"/>
              <w:right w:val="nil"/>
            </w:tcBorders>
            <w:shd w:val="clear" w:color="auto" w:fill="auto"/>
            <w:noWrap/>
            <w:hideMark/>
          </w:tcPr>
          <w:p w14:paraId="02096774"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[0.14, 0.84]  </w:t>
            </w:r>
          </w:p>
        </w:tc>
        <w:tc>
          <w:tcPr>
            <w:tcW w:w="1380" w:type="dxa"/>
            <w:tcBorders>
              <w:top w:val="nil"/>
              <w:left w:val="nil"/>
              <w:bottom w:val="nil"/>
              <w:right w:val="nil"/>
            </w:tcBorders>
            <w:shd w:val="clear" w:color="auto" w:fill="auto"/>
            <w:noWrap/>
            <w:hideMark/>
          </w:tcPr>
          <w:p w14:paraId="3DD280C4"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[-0.08, 0.60]</w:t>
            </w:r>
          </w:p>
        </w:tc>
      </w:tr>
      <w:tr w:rsidR="00EF7981" w:rsidRPr="003B6007" w14:paraId="5DAE4B96" w14:textId="77777777" w:rsidTr="00465C0F">
        <w:trPr>
          <w:trHeight w:val="300"/>
        </w:trPr>
        <w:tc>
          <w:tcPr>
            <w:tcW w:w="2284" w:type="dxa"/>
            <w:vMerge w:val="restart"/>
            <w:tcBorders>
              <w:top w:val="nil"/>
              <w:left w:val="nil"/>
              <w:bottom w:val="nil"/>
              <w:right w:val="nil"/>
            </w:tcBorders>
            <w:shd w:val="clear" w:color="auto" w:fill="auto"/>
            <w:noWrap/>
            <w:hideMark/>
          </w:tcPr>
          <w:p w14:paraId="317F19B7" w14:textId="77777777" w:rsidR="00EF7981" w:rsidRPr="003B6007" w:rsidRDefault="00EF7981" w:rsidP="00465C0F">
            <w:pPr>
              <w:rPr>
                <w:rFonts w:ascii="Times New Roman" w:eastAsia="Times New Roman" w:hAnsi="Times New Roman" w:cs="Times New Roman"/>
                <w:color w:val="000000"/>
              </w:rPr>
            </w:pPr>
            <w:r w:rsidRPr="003B6007">
              <w:rPr>
                <w:rFonts w:ascii="Times New Roman" w:eastAsia="Times New Roman" w:hAnsi="Times New Roman" w:cs="Times New Roman"/>
                <w:color w:val="000000"/>
              </w:rPr>
              <w:t>Scanner ID</w:t>
            </w:r>
          </w:p>
        </w:tc>
        <w:tc>
          <w:tcPr>
            <w:tcW w:w="1500" w:type="dxa"/>
            <w:tcBorders>
              <w:top w:val="nil"/>
              <w:left w:val="nil"/>
              <w:bottom w:val="nil"/>
              <w:right w:val="nil"/>
            </w:tcBorders>
            <w:shd w:val="clear" w:color="auto" w:fill="auto"/>
            <w:noWrap/>
            <w:hideMark/>
          </w:tcPr>
          <w:p w14:paraId="740A4763"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-0.39</w:t>
            </w:r>
          </w:p>
        </w:tc>
        <w:tc>
          <w:tcPr>
            <w:tcW w:w="1540" w:type="dxa"/>
            <w:tcBorders>
              <w:top w:val="nil"/>
              <w:left w:val="nil"/>
              <w:bottom w:val="nil"/>
              <w:right w:val="nil"/>
            </w:tcBorders>
            <w:shd w:val="clear" w:color="auto" w:fill="auto"/>
            <w:noWrap/>
            <w:hideMark/>
          </w:tcPr>
          <w:p w14:paraId="49618CD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-0.62</w:t>
            </w:r>
          </w:p>
        </w:tc>
        <w:tc>
          <w:tcPr>
            <w:tcW w:w="1540" w:type="dxa"/>
            <w:tcBorders>
              <w:top w:val="nil"/>
              <w:left w:val="nil"/>
              <w:bottom w:val="nil"/>
              <w:right w:val="nil"/>
            </w:tcBorders>
            <w:shd w:val="clear" w:color="auto" w:fill="auto"/>
            <w:noWrap/>
            <w:hideMark/>
          </w:tcPr>
          <w:p w14:paraId="3E65C35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-0.23</w:t>
            </w:r>
          </w:p>
        </w:tc>
        <w:tc>
          <w:tcPr>
            <w:tcW w:w="1480" w:type="dxa"/>
            <w:tcBorders>
              <w:top w:val="nil"/>
              <w:left w:val="nil"/>
              <w:bottom w:val="nil"/>
              <w:right w:val="nil"/>
            </w:tcBorders>
            <w:shd w:val="clear" w:color="auto" w:fill="auto"/>
            <w:noWrap/>
            <w:hideMark/>
          </w:tcPr>
          <w:p w14:paraId="6103BE44"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-0.33</w:t>
            </w:r>
          </w:p>
        </w:tc>
        <w:tc>
          <w:tcPr>
            <w:tcW w:w="1580" w:type="dxa"/>
            <w:tcBorders>
              <w:top w:val="nil"/>
              <w:left w:val="nil"/>
              <w:bottom w:val="nil"/>
              <w:right w:val="nil"/>
            </w:tcBorders>
            <w:shd w:val="clear" w:color="auto" w:fill="auto"/>
            <w:noWrap/>
            <w:hideMark/>
          </w:tcPr>
          <w:p w14:paraId="67A7127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-0.10</w:t>
            </w:r>
          </w:p>
        </w:tc>
        <w:tc>
          <w:tcPr>
            <w:tcW w:w="1540" w:type="dxa"/>
            <w:tcBorders>
              <w:top w:val="nil"/>
              <w:left w:val="nil"/>
              <w:bottom w:val="nil"/>
              <w:right w:val="nil"/>
            </w:tcBorders>
            <w:shd w:val="clear" w:color="auto" w:fill="auto"/>
            <w:noWrap/>
            <w:hideMark/>
          </w:tcPr>
          <w:p w14:paraId="0F7D32C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-0.35 * </w:t>
            </w:r>
          </w:p>
        </w:tc>
        <w:tc>
          <w:tcPr>
            <w:tcW w:w="1380" w:type="dxa"/>
            <w:tcBorders>
              <w:top w:val="nil"/>
              <w:left w:val="nil"/>
              <w:bottom w:val="nil"/>
              <w:right w:val="nil"/>
            </w:tcBorders>
            <w:shd w:val="clear" w:color="auto" w:fill="auto"/>
            <w:noWrap/>
            <w:hideMark/>
          </w:tcPr>
          <w:p w14:paraId="5112EA2B"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-0.20</w:t>
            </w:r>
          </w:p>
        </w:tc>
      </w:tr>
      <w:tr w:rsidR="00EF7981" w:rsidRPr="003B6007" w14:paraId="6EFB3B6D" w14:textId="77777777" w:rsidTr="00465C0F">
        <w:trPr>
          <w:trHeight w:val="300"/>
        </w:trPr>
        <w:tc>
          <w:tcPr>
            <w:tcW w:w="2284" w:type="dxa"/>
            <w:vMerge/>
            <w:tcBorders>
              <w:top w:val="nil"/>
              <w:left w:val="nil"/>
              <w:bottom w:val="nil"/>
              <w:right w:val="nil"/>
            </w:tcBorders>
            <w:vAlign w:val="center"/>
            <w:hideMark/>
          </w:tcPr>
          <w:p w14:paraId="02969CC7" w14:textId="77777777" w:rsidR="00EF7981" w:rsidRPr="003B6007" w:rsidRDefault="00EF7981" w:rsidP="00465C0F">
            <w:pPr>
              <w:rPr>
                <w:rFonts w:ascii="Times New Roman" w:eastAsia="Times New Roman" w:hAnsi="Times New Roman" w:cs="Times New Roman"/>
                <w:color w:val="000000"/>
              </w:rPr>
            </w:pPr>
          </w:p>
        </w:tc>
        <w:tc>
          <w:tcPr>
            <w:tcW w:w="1500" w:type="dxa"/>
            <w:tcBorders>
              <w:top w:val="nil"/>
              <w:left w:val="nil"/>
              <w:bottom w:val="nil"/>
              <w:right w:val="nil"/>
            </w:tcBorders>
            <w:shd w:val="clear" w:color="auto" w:fill="auto"/>
            <w:noWrap/>
            <w:hideMark/>
          </w:tcPr>
          <w:p w14:paraId="6709254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[-0.88, 0.10] </w:t>
            </w:r>
          </w:p>
        </w:tc>
        <w:tc>
          <w:tcPr>
            <w:tcW w:w="1540" w:type="dxa"/>
            <w:tcBorders>
              <w:top w:val="nil"/>
              <w:left w:val="nil"/>
              <w:bottom w:val="nil"/>
              <w:right w:val="nil"/>
            </w:tcBorders>
            <w:shd w:val="clear" w:color="auto" w:fill="auto"/>
            <w:noWrap/>
            <w:hideMark/>
          </w:tcPr>
          <w:p w14:paraId="64E719D6"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[-1.25, 0.01] </w:t>
            </w:r>
          </w:p>
        </w:tc>
        <w:tc>
          <w:tcPr>
            <w:tcW w:w="1540" w:type="dxa"/>
            <w:tcBorders>
              <w:top w:val="nil"/>
              <w:left w:val="nil"/>
              <w:bottom w:val="nil"/>
              <w:right w:val="nil"/>
            </w:tcBorders>
            <w:shd w:val="clear" w:color="auto" w:fill="auto"/>
            <w:noWrap/>
            <w:hideMark/>
          </w:tcPr>
          <w:p w14:paraId="10D714D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[-0.89, 0.42]</w:t>
            </w:r>
          </w:p>
        </w:tc>
        <w:tc>
          <w:tcPr>
            <w:tcW w:w="1480" w:type="dxa"/>
            <w:tcBorders>
              <w:top w:val="nil"/>
              <w:left w:val="nil"/>
              <w:bottom w:val="nil"/>
              <w:right w:val="nil"/>
            </w:tcBorders>
            <w:shd w:val="clear" w:color="auto" w:fill="auto"/>
            <w:noWrap/>
            <w:hideMark/>
          </w:tcPr>
          <w:p w14:paraId="264642E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[-0.81, 0.15] </w:t>
            </w:r>
          </w:p>
        </w:tc>
        <w:tc>
          <w:tcPr>
            <w:tcW w:w="1580" w:type="dxa"/>
            <w:tcBorders>
              <w:top w:val="nil"/>
              <w:left w:val="nil"/>
              <w:bottom w:val="nil"/>
              <w:right w:val="nil"/>
            </w:tcBorders>
            <w:shd w:val="clear" w:color="auto" w:fill="auto"/>
            <w:noWrap/>
            <w:hideMark/>
          </w:tcPr>
          <w:p w14:paraId="7080B15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[-0.45, 0.26] </w:t>
            </w:r>
          </w:p>
        </w:tc>
        <w:tc>
          <w:tcPr>
            <w:tcW w:w="1540" w:type="dxa"/>
            <w:tcBorders>
              <w:top w:val="nil"/>
              <w:left w:val="nil"/>
              <w:bottom w:val="nil"/>
              <w:right w:val="nil"/>
            </w:tcBorders>
            <w:shd w:val="clear" w:color="auto" w:fill="auto"/>
            <w:noWrap/>
            <w:hideMark/>
          </w:tcPr>
          <w:p w14:paraId="14203D43"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[-0.69, -0.01]  </w:t>
            </w:r>
          </w:p>
        </w:tc>
        <w:tc>
          <w:tcPr>
            <w:tcW w:w="1380" w:type="dxa"/>
            <w:tcBorders>
              <w:top w:val="nil"/>
              <w:left w:val="nil"/>
              <w:bottom w:val="nil"/>
              <w:right w:val="nil"/>
            </w:tcBorders>
            <w:shd w:val="clear" w:color="auto" w:fill="auto"/>
            <w:noWrap/>
            <w:hideMark/>
          </w:tcPr>
          <w:p w14:paraId="33DAE11F"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[-0.53, 0.14]</w:t>
            </w:r>
          </w:p>
        </w:tc>
      </w:tr>
      <w:tr w:rsidR="00EF7981" w:rsidRPr="003B6007" w14:paraId="0C0E7163" w14:textId="77777777" w:rsidTr="00465C0F">
        <w:trPr>
          <w:trHeight w:val="300"/>
        </w:trPr>
        <w:tc>
          <w:tcPr>
            <w:tcW w:w="2284" w:type="dxa"/>
            <w:vMerge w:val="restart"/>
            <w:tcBorders>
              <w:top w:val="nil"/>
              <w:left w:val="nil"/>
              <w:bottom w:val="nil"/>
              <w:right w:val="nil"/>
            </w:tcBorders>
            <w:shd w:val="clear" w:color="auto" w:fill="auto"/>
            <w:noWrap/>
            <w:hideMark/>
          </w:tcPr>
          <w:p w14:paraId="3723A448" w14:textId="77777777" w:rsidR="00EF7981" w:rsidRPr="003B6007" w:rsidRDefault="00EF7981" w:rsidP="00465C0F">
            <w:pPr>
              <w:rPr>
                <w:rFonts w:ascii="Times New Roman" w:eastAsia="Times New Roman" w:hAnsi="Times New Roman" w:cs="Times New Roman"/>
                <w:color w:val="000000"/>
              </w:rPr>
            </w:pPr>
            <w:r w:rsidRPr="003B6007">
              <w:rPr>
                <w:rFonts w:ascii="Times New Roman" w:eastAsia="Times New Roman" w:hAnsi="Times New Roman" w:cs="Times New Roman"/>
                <w:color w:val="000000"/>
              </w:rPr>
              <w:t>Age</w:t>
            </w:r>
          </w:p>
        </w:tc>
        <w:tc>
          <w:tcPr>
            <w:tcW w:w="1500" w:type="dxa"/>
            <w:tcBorders>
              <w:top w:val="nil"/>
              <w:left w:val="nil"/>
              <w:bottom w:val="nil"/>
              <w:right w:val="nil"/>
            </w:tcBorders>
            <w:shd w:val="clear" w:color="auto" w:fill="auto"/>
            <w:noWrap/>
            <w:hideMark/>
          </w:tcPr>
          <w:p w14:paraId="6D623658"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0.06</w:t>
            </w:r>
          </w:p>
        </w:tc>
        <w:tc>
          <w:tcPr>
            <w:tcW w:w="1540" w:type="dxa"/>
            <w:tcBorders>
              <w:top w:val="nil"/>
              <w:left w:val="nil"/>
              <w:bottom w:val="nil"/>
              <w:right w:val="nil"/>
            </w:tcBorders>
            <w:shd w:val="clear" w:color="auto" w:fill="auto"/>
            <w:noWrap/>
            <w:hideMark/>
          </w:tcPr>
          <w:p w14:paraId="6BCBC62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-0.11</w:t>
            </w:r>
          </w:p>
        </w:tc>
        <w:tc>
          <w:tcPr>
            <w:tcW w:w="1540" w:type="dxa"/>
            <w:tcBorders>
              <w:top w:val="nil"/>
              <w:left w:val="nil"/>
              <w:bottom w:val="nil"/>
              <w:right w:val="nil"/>
            </w:tcBorders>
            <w:shd w:val="clear" w:color="auto" w:fill="auto"/>
            <w:noWrap/>
            <w:hideMark/>
          </w:tcPr>
          <w:p w14:paraId="037DAD80"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-0.18</w:t>
            </w:r>
          </w:p>
        </w:tc>
        <w:tc>
          <w:tcPr>
            <w:tcW w:w="1480" w:type="dxa"/>
            <w:tcBorders>
              <w:top w:val="nil"/>
              <w:left w:val="nil"/>
              <w:bottom w:val="nil"/>
              <w:right w:val="nil"/>
            </w:tcBorders>
            <w:shd w:val="clear" w:color="auto" w:fill="auto"/>
            <w:noWrap/>
            <w:hideMark/>
          </w:tcPr>
          <w:p w14:paraId="0775A733"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0.12</w:t>
            </w:r>
          </w:p>
        </w:tc>
        <w:tc>
          <w:tcPr>
            <w:tcW w:w="1580" w:type="dxa"/>
            <w:tcBorders>
              <w:top w:val="nil"/>
              <w:left w:val="nil"/>
              <w:bottom w:val="nil"/>
              <w:right w:val="nil"/>
            </w:tcBorders>
            <w:shd w:val="clear" w:color="auto" w:fill="auto"/>
            <w:noWrap/>
            <w:hideMark/>
          </w:tcPr>
          <w:p w14:paraId="479BFCA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0.06</w:t>
            </w:r>
          </w:p>
        </w:tc>
        <w:tc>
          <w:tcPr>
            <w:tcW w:w="1540" w:type="dxa"/>
            <w:tcBorders>
              <w:top w:val="nil"/>
              <w:left w:val="nil"/>
              <w:bottom w:val="nil"/>
              <w:right w:val="nil"/>
            </w:tcBorders>
            <w:shd w:val="clear" w:color="auto" w:fill="auto"/>
            <w:noWrap/>
            <w:hideMark/>
          </w:tcPr>
          <w:p w14:paraId="4637BA0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0.03</w:t>
            </w:r>
          </w:p>
        </w:tc>
        <w:tc>
          <w:tcPr>
            <w:tcW w:w="1380" w:type="dxa"/>
            <w:tcBorders>
              <w:top w:val="nil"/>
              <w:left w:val="nil"/>
              <w:bottom w:val="nil"/>
              <w:right w:val="nil"/>
            </w:tcBorders>
            <w:shd w:val="clear" w:color="auto" w:fill="auto"/>
            <w:noWrap/>
            <w:hideMark/>
          </w:tcPr>
          <w:p w14:paraId="62E87CF3"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0.00</w:t>
            </w:r>
          </w:p>
        </w:tc>
      </w:tr>
      <w:tr w:rsidR="00EF7981" w:rsidRPr="003B6007" w14:paraId="77ADE667" w14:textId="77777777" w:rsidTr="00465C0F">
        <w:trPr>
          <w:trHeight w:val="300"/>
        </w:trPr>
        <w:tc>
          <w:tcPr>
            <w:tcW w:w="2284" w:type="dxa"/>
            <w:vMerge/>
            <w:tcBorders>
              <w:top w:val="nil"/>
              <w:left w:val="nil"/>
              <w:bottom w:val="nil"/>
              <w:right w:val="nil"/>
            </w:tcBorders>
            <w:vAlign w:val="center"/>
            <w:hideMark/>
          </w:tcPr>
          <w:p w14:paraId="2120A727" w14:textId="77777777" w:rsidR="00EF7981" w:rsidRPr="003B6007" w:rsidRDefault="00EF7981" w:rsidP="00465C0F">
            <w:pPr>
              <w:rPr>
                <w:rFonts w:ascii="Times New Roman" w:eastAsia="Times New Roman" w:hAnsi="Times New Roman" w:cs="Times New Roman"/>
                <w:color w:val="000000"/>
              </w:rPr>
            </w:pPr>
          </w:p>
        </w:tc>
        <w:tc>
          <w:tcPr>
            <w:tcW w:w="1500" w:type="dxa"/>
            <w:tcBorders>
              <w:top w:val="nil"/>
              <w:left w:val="nil"/>
              <w:bottom w:val="single" w:sz="4" w:space="0" w:color="000000"/>
              <w:right w:val="nil"/>
            </w:tcBorders>
            <w:shd w:val="clear" w:color="auto" w:fill="auto"/>
            <w:noWrap/>
            <w:hideMark/>
          </w:tcPr>
          <w:p w14:paraId="7CB941E1"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[-0.45, 0.57] </w:t>
            </w:r>
          </w:p>
        </w:tc>
        <w:tc>
          <w:tcPr>
            <w:tcW w:w="1540" w:type="dxa"/>
            <w:tcBorders>
              <w:top w:val="nil"/>
              <w:left w:val="nil"/>
              <w:bottom w:val="single" w:sz="4" w:space="0" w:color="000000"/>
              <w:right w:val="nil"/>
            </w:tcBorders>
            <w:shd w:val="clear" w:color="auto" w:fill="auto"/>
            <w:noWrap/>
            <w:hideMark/>
          </w:tcPr>
          <w:p w14:paraId="6A215636"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[-0.76, 0.54] </w:t>
            </w:r>
          </w:p>
        </w:tc>
        <w:tc>
          <w:tcPr>
            <w:tcW w:w="1540" w:type="dxa"/>
            <w:tcBorders>
              <w:top w:val="nil"/>
              <w:left w:val="nil"/>
              <w:bottom w:val="single" w:sz="4" w:space="0" w:color="000000"/>
              <w:right w:val="nil"/>
            </w:tcBorders>
            <w:shd w:val="clear" w:color="auto" w:fill="auto"/>
            <w:noWrap/>
            <w:hideMark/>
          </w:tcPr>
          <w:p w14:paraId="1BF5510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[-0.86, 0.50]</w:t>
            </w:r>
          </w:p>
        </w:tc>
        <w:tc>
          <w:tcPr>
            <w:tcW w:w="1480" w:type="dxa"/>
            <w:tcBorders>
              <w:top w:val="nil"/>
              <w:left w:val="nil"/>
              <w:bottom w:val="single" w:sz="4" w:space="0" w:color="000000"/>
              <w:right w:val="nil"/>
            </w:tcBorders>
            <w:shd w:val="clear" w:color="auto" w:fill="auto"/>
            <w:noWrap/>
            <w:hideMark/>
          </w:tcPr>
          <w:p w14:paraId="2D32333D"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[-0.38, 0.62] </w:t>
            </w:r>
          </w:p>
        </w:tc>
        <w:tc>
          <w:tcPr>
            <w:tcW w:w="1580" w:type="dxa"/>
            <w:tcBorders>
              <w:top w:val="nil"/>
              <w:left w:val="nil"/>
              <w:bottom w:val="single" w:sz="4" w:space="0" w:color="000000"/>
              <w:right w:val="nil"/>
            </w:tcBorders>
            <w:shd w:val="clear" w:color="auto" w:fill="auto"/>
            <w:noWrap/>
            <w:hideMark/>
          </w:tcPr>
          <w:p w14:paraId="79E47FC0"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[-0.31, 0.42] </w:t>
            </w:r>
          </w:p>
        </w:tc>
        <w:tc>
          <w:tcPr>
            <w:tcW w:w="1540" w:type="dxa"/>
            <w:tcBorders>
              <w:top w:val="nil"/>
              <w:left w:val="nil"/>
              <w:bottom w:val="single" w:sz="4" w:space="0" w:color="000000"/>
              <w:right w:val="nil"/>
            </w:tcBorders>
            <w:shd w:val="clear" w:color="auto" w:fill="auto"/>
            <w:noWrap/>
            <w:hideMark/>
          </w:tcPr>
          <w:p w14:paraId="4E05EBB9"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 xml:space="preserve">[-0.32, 0.39]  </w:t>
            </w:r>
          </w:p>
        </w:tc>
        <w:tc>
          <w:tcPr>
            <w:tcW w:w="1380" w:type="dxa"/>
            <w:tcBorders>
              <w:top w:val="nil"/>
              <w:left w:val="nil"/>
              <w:bottom w:val="single" w:sz="4" w:space="0" w:color="000000"/>
              <w:right w:val="nil"/>
            </w:tcBorders>
            <w:shd w:val="clear" w:color="auto" w:fill="auto"/>
            <w:noWrap/>
            <w:hideMark/>
          </w:tcPr>
          <w:p w14:paraId="5431058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[-0.34, 0.35]</w:t>
            </w:r>
          </w:p>
        </w:tc>
      </w:tr>
      <w:tr w:rsidR="00EF7981" w:rsidRPr="003B6007" w14:paraId="2F14722C" w14:textId="77777777" w:rsidTr="00465C0F">
        <w:trPr>
          <w:trHeight w:val="300"/>
        </w:trPr>
        <w:tc>
          <w:tcPr>
            <w:tcW w:w="2284" w:type="dxa"/>
            <w:tcBorders>
              <w:top w:val="nil"/>
              <w:left w:val="nil"/>
              <w:bottom w:val="single" w:sz="4" w:space="0" w:color="000000"/>
              <w:right w:val="nil"/>
            </w:tcBorders>
            <w:shd w:val="clear" w:color="auto" w:fill="auto"/>
            <w:noWrap/>
            <w:hideMark/>
          </w:tcPr>
          <w:p w14:paraId="656CFFDE" w14:textId="77777777" w:rsidR="00EF7981" w:rsidRPr="003B6007" w:rsidRDefault="00EF7981" w:rsidP="00465C0F">
            <w:pPr>
              <w:rPr>
                <w:rFonts w:ascii="Times New Roman" w:eastAsia="Times New Roman" w:hAnsi="Times New Roman" w:cs="Times New Roman"/>
                <w:color w:val="000000"/>
              </w:rPr>
            </w:pPr>
            <w:r w:rsidRPr="003B6007">
              <w:rPr>
                <w:rFonts w:ascii="Times New Roman" w:eastAsia="Times New Roman" w:hAnsi="Times New Roman" w:cs="Times New Roman"/>
                <w:color w:val="000000"/>
              </w:rPr>
              <w:t>R2</w:t>
            </w:r>
          </w:p>
        </w:tc>
        <w:tc>
          <w:tcPr>
            <w:tcW w:w="1500" w:type="dxa"/>
            <w:tcBorders>
              <w:top w:val="nil"/>
              <w:left w:val="nil"/>
              <w:bottom w:val="single" w:sz="4" w:space="0" w:color="000000"/>
              <w:right w:val="nil"/>
            </w:tcBorders>
            <w:shd w:val="clear" w:color="auto" w:fill="auto"/>
            <w:noWrap/>
            <w:hideMark/>
          </w:tcPr>
          <w:p w14:paraId="21A0CAA2"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0.13</w:t>
            </w:r>
          </w:p>
        </w:tc>
        <w:tc>
          <w:tcPr>
            <w:tcW w:w="1540" w:type="dxa"/>
            <w:tcBorders>
              <w:top w:val="nil"/>
              <w:left w:val="nil"/>
              <w:bottom w:val="single" w:sz="4" w:space="0" w:color="000000"/>
              <w:right w:val="nil"/>
            </w:tcBorders>
            <w:shd w:val="clear" w:color="auto" w:fill="auto"/>
            <w:noWrap/>
            <w:hideMark/>
          </w:tcPr>
          <w:p w14:paraId="308A5A4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0.16</w:t>
            </w:r>
          </w:p>
        </w:tc>
        <w:tc>
          <w:tcPr>
            <w:tcW w:w="1540" w:type="dxa"/>
            <w:tcBorders>
              <w:top w:val="nil"/>
              <w:left w:val="nil"/>
              <w:bottom w:val="single" w:sz="4" w:space="0" w:color="000000"/>
              <w:right w:val="nil"/>
            </w:tcBorders>
            <w:shd w:val="clear" w:color="auto" w:fill="auto"/>
            <w:noWrap/>
            <w:hideMark/>
          </w:tcPr>
          <w:p w14:paraId="46B737AE"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0.03</w:t>
            </w:r>
          </w:p>
        </w:tc>
        <w:tc>
          <w:tcPr>
            <w:tcW w:w="1480" w:type="dxa"/>
            <w:tcBorders>
              <w:top w:val="nil"/>
              <w:left w:val="nil"/>
              <w:bottom w:val="single" w:sz="4" w:space="0" w:color="000000"/>
              <w:right w:val="nil"/>
            </w:tcBorders>
            <w:shd w:val="clear" w:color="auto" w:fill="auto"/>
            <w:noWrap/>
            <w:hideMark/>
          </w:tcPr>
          <w:p w14:paraId="7DDFE3C7"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0.13</w:t>
            </w:r>
          </w:p>
        </w:tc>
        <w:tc>
          <w:tcPr>
            <w:tcW w:w="1580" w:type="dxa"/>
            <w:tcBorders>
              <w:top w:val="nil"/>
              <w:left w:val="nil"/>
              <w:bottom w:val="single" w:sz="4" w:space="0" w:color="000000"/>
              <w:right w:val="nil"/>
            </w:tcBorders>
            <w:shd w:val="clear" w:color="auto" w:fill="auto"/>
            <w:noWrap/>
            <w:hideMark/>
          </w:tcPr>
          <w:p w14:paraId="113233C5"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0.15</w:t>
            </w:r>
          </w:p>
        </w:tc>
        <w:tc>
          <w:tcPr>
            <w:tcW w:w="1540" w:type="dxa"/>
            <w:tcBorders>
              <w:top w:val="nil"/>
              <w:left w:val="nil"/>
              <w:bottom w:val="single" w:sz="4" w:space="0" w:color="000000"/>
              <w:right w:val="nil"/>
            </w:tcBorders>
            <w:shd w:val="clear" w:color="auto" w:fill="auto"/>
            <w:noWrap/>
            <w:hideMark/>
          </w:tcPr>
          <w:p w14:paraId="4DF8C463"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0.21</w:t>
            </w:r>
          </w:p>
        </w:tc>
        <w:tc>
          <w:tcPr>
            <w:tcW w:w="1380" w:type="dxa"/>
            <w:tcBorders>
              <w:top w:val="nil"/>
              <w:left w:val="nil"/>
              <w:bottom w:val="single" w:sz="4" w:space="0" w:color="000000"/>
              <w:right w:val="nil"/>
            </w:tcBorders>
            <w:shd w:val="clear" w:color="auto" w:fill="auto"/>
            <w:noWrap/>
            <w:hideMark/>
          </w:tcPr>
          <w:p w14:paraId="5B92F02A" w14:textId="77777777" w:rsidR="00EF7981" w:rsidRPr="003B6007" w:rsidRDefault="00EF7981" w:rsidP="00465C0F">
            <w:pPr>
              <w:jc w:val="right"/>
              <w:rPr>
                <w:rFonts w:ascii="Times New Roman" w:eastAsia="Times New Roman" w:hAnsi="Times New Roman" w:cs="Times New Roman"/>
                <w:color w:val="000000"/>
              </w:rPr>
            </w:pPr>
            <w:r w:rsidRPr="003B6007">
              <w:rPr>
                <w:rFonts w:ascii="Times New Roman" w:hAnsi="Times New Roman" w:cs="Times New Roman"/>
                <w:color w:val="000000"/>
              </w:rPr>
              <w:t>0.05</w:t>
            </w:r>
          </w:p>
        </w:tc>
      </w:tr>
      <w:tr w:rsidR="00EF7981" w:rsidRPr="003B6007" w14:paraId="7352FBC2" w14:textId="77777777" w:rsidTr="00465C0F">
        <w:trPr>
          <w:trHeight w:val="300"/>
        </w:trPr>
        <w:tc>
          <w:tcPr>
            <w:tcW w:w="12844" w:type="dxa"/>
            <w:gridSpan w:val="8"/>
            <w:tcBorders>
              <w:top w:val="nil"/>
              <w:left w:val="nil"/>
              <w:bottom w:val="nil"/>
              <w:right w:val="nil"/>
            </w:tcBorders>
            <w:shd w:val="clear" w:color="auto" w:fill="auto"/>
            <w:hideMark/>
          </w:tcPr>
          <w:p w14:paraId="3E6CBF93" w14:textId="77777777" w:rsidR="00EF7981" w:rsidRPr="003B6007" w:rsidRDefault="00EF7981" w:rsidP="00465C0F">
            <w:pPr>
              <w:rPr>
                <w:rFonts w:ascii="Times New Roman" w:eastAsia="Times New Roman" w:hAnsi="Times New Roman" w:cs="Times New Roman"/>
                <w:color w:val="000000"/>
              </w:rPr>
            </w:pPr>
            <w:r w:rsidRPr="003B6007">
              <w:rPr>
                <w:rFonts w:ascii="Times New Roman" w:eastAsia="Times New Roman" w:hAnsi="Times New Roman" w:cs="Times New Roman"/>
                <w:i/>
                <w:iCs/>
                <w:color w:val="000000"/>
              </w:rPr>
              <w:t>Note</w:t>
            </w:r>
            <w:r w:rsidRPr="003B6007">
              <w:rPr>
                <w:rFonts w:ascii="Times New Roman" w:eastAsia="Times New Roman" w:hAnsi="Times New Roman" w:cs="Times New Roman"/>
                <w:color w:val="000000"/>
              </w:rPr>
              <w:t xml:space="preserve">. Numbers in brackets indicate 95% confidence interval. *** p &lt; 0.001;  ** p &lt; 0.01;  * p &lt; 0.05. </w:t>
            </w:r>
          </w:p>
          <w:p w14:paraId="6CFE5014" w14:textId="77777777" w:rsidR="00EF7981" w:rsidRPr="003B6007" w:rsidRDefault="00EF7981" w:rsidP="00465C0F">
            <w:pPr>
              <w:rPr>
                <w:rFonts w:ascii="Times New Roman" w:eastAsia="Times New Roman" w:hAnsi="Times New Roman" w:cs="Times New Roman"/>
                <w:color w:val="000000"/>
              </w:rPr>
            </w:pPr>
          </w:p>
        </w:tc>
      </w:tr>
    </w:tbl>
    <w:p w14:paraId="51914247" w14:textId="77777777" w:rsidR="00EF7981" w:rsidRPr="00F674D3" w:rsidRDefault="00EF7981" w:rsidP="00EF7981">
      <w:pPr>
        <w:rPr>
          <w:rFonts w:ascii="Times New Roman" w:hAnsi="Times New Roman" w:cs="Times New Roman"/>
        </w:rPr>
      </w:pPr>
    </w:p>
    <w:p w14:paraId="4C6C055C" w14:textId="77777777" w:rsidR="00EF7981" w:rsidRDefault="00EF7981">
      <w:pPr>
        <w:widowControl w:val="0"/>
        <w:pBdr>
          <w:top w:val="nil"/>
          <w:left w:val="nil"/>
          <w:bottom w:val="nil"/>
          <w:right w:val="nil"/>
          <w:between w:val="nil"/>
        </w:pBdr>
        <w:rPr>
          <w:rFonts w:ascii="Times New Roman" w:eastAsia="Times New Roman" w:hAnsi="Times New Roman" w:cs="Times New Roman"/>
          <w:sz w:val="24"/>
          <w:szCs w:val="24"/>
        </w:rPr>
      </w:pPr>
    </w:p>
    <w:sectPr w:rsidR="00EF7981" w:rsidSect="00EF7981">
      <w:pgSz w:w="15840" w:h="12240" w:orient="landscape"/>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i, Rui" w:date="2020-09-28T21:52:00Z" w:initials="PR">
    <w:p w14:paraId="36F86B4C" w14:textId="08F85FE7" w:rsidR="00465C0F" w:rsidRDefault="00465C0F">
      <w:pPr>
        <w:pStyle w:val="CommentText"/>
      </w:pPr>
      <w:r>
        <w:rPr>
          <w:rStyle w:val="CommentReference"/>
        </w:rPr>
        <w:annotationRef/>
      </w:r>
      <w:r>
        <w:t>I updated the title a bit, still am not quite satisfied, any recommendations?</w:t>
      </w:r>
    </w:p>
  </w:comment>
  <w:comment w:id="1" w:author="Meshi, Dar" w:date="2020-10-06T11:49:00Z" w:initials="MD">
    <w:p w14:paraId="49E6F226" w14:textId="79AA5285" w:rsidR="00465C0F" w:rsidRDefault="00465C0F">
      <w:pPr>
        <w:pStyle w:val="CommentText"/>
      </w:pPr>
      <w:r>
        <w:rPr>
          <w:rStyle w:val="CommentReference"/>
        </w:rPr>
        <w:annotationRef/>
      </w:r>
      <w:r>
        <w:t>I think it’s okay for now. If I think of anything different, I’ll def let you know.</w:t>
      </w:r>
    </w:p>
  </w:comment>
  <w:comment w:id="4" w:author="Pei, Rui" w:date="2020-09-28T21:53:00Z" w:initials="PR">
    <w:p w14:paraId="1D791DE8" w14:textId="26C893EC" w:rsidR="00465C0F" w:rsidRDefault="00465C0F">
      <w:pPr>
        <w:pStyle w:val="CommentText"/>
      </w:pPr>
      <w:r>
        <w:rPr>
          <w:rStyle w:val="CommentReference"/>
        </w:rPr>
        <w:annotationRef/>
      </w:r>
      <w:r>
        <w:t>Here is a proposed Intro. I went back and forth about whether to include adolescent development as an element here, and decided to leave it out, as our current intro has a lot of pieces already (e.g. social exclusion, neural, connectedness on social media, and habitual use). Let me know what you think?</w:t>
      </w:r>
    </w:p>
  </w:comment>
  <w:comment w:id="5" w:author="Meshi, Dar" w:date="2020-10-07T07:48:00Z" w:initials="MD">
    <w:p w14:paraId="0CBD79C1" w14:textId="7C37C739" w:rsidR="00465C0F" w:rsidRDefault="00465C0F">
      <w:pPr>
        <w:pStyle w:val="CommentText"/>
      </w:pPr>
      <w:r>
        <w:rPr>
          <w:rStyle w:val="CommentReference"/>
        </w:rPr>
        <w:annotationRef/>
      </w:r>
      <w:r>
        <w:t>Sounds good to me!</w:t>
      </w:r>
    </w:p>
  </w:comment>
  <w:comment w:id="6" w:author="Meshi, Dar" w:date="2020-10-07T10:40:00Z" w:initials="MD">
    <w:p w14:paraId="6A72E82E" w14:textId="02BFFEA9" w:rsidR="00335B14" w:rsidRDefault="00335B14">
      <w:pPr>
        <w:pStyle w:val="CommentText"/>
      </w:pPr>
      <w:r>
        <w:rPr>
          <w:rStyle w:val="CommentReference"/>
        </w:rPr>
        <w:annotationRef/>
      </w:r>
      <w:r>
        <w:t>The first paragraphs in the intro section are all indented, but the first paragraphs in the methods, results, and discussion sections are not.</w:t>
      </w:r>
    </w:p>
  </w:comment>
  <w:comment w:id="7" w:author="Meshi, Dar" w:date="2020-10-07T07:49:00Z" w:initials="MD">
    <w:p w14:paraId="02E2D05E" w14:textId="67D0C0B1" w:rsidR="00465C0F" w:rsidRDefault="00465C0F">
      <w:pPr>
        <w:pStyle w:val="CommentText"/>
      </w:pPr>
      <w:r>
        <w:rPr>
          <w:rStyle w:val="CommentReference"/>
        </w:rPr>
        <w:annotationRef/>
      </w:r>
      <w:r>
        <w:t>I know people who function well in our society without being on social media. Could we change this word?</w:t>
      </w:r>
    </w:p>
  </w:comment>
  <w:comment w:id="8" w:author="Meshi, Dar" w:date="2020-10-07T08:00:00Z" w:initials="MD">
    <w:p w14:paraId="5380209A" w14:textId="0DC7C971" w:rsidR="00465C0F" w:rsidRDefault="00465C0F">
      <w:pPr>
        <w:pStyle w:val="CommentText"/>
      </w:pPr>
      <w:r>
        <w:rPr>
          <w:rStyle w:val="CommentReference"/>
        </w:rPr>
        <w:annotationRef/>
      </w:r>
      <w:r>
        <w:t>How about adding one more sentence after this one about prevalence of adolescent social media use? Pew has some cool stats on this.</w:t>
      </w:r>
    </w:p>
  </w:comment>
  <w:comment w:id="24" w:author="Meshi, Dar" w:date="2020-10-07T07:57:00Z" w:initials="MD">
    <w:p w14:paraId="21B8E671" w14:textId="77777777" w:rsidR="00465C0F" w:rsidRDefault="00465C0F">
      <w:pPr>
        <w:pStyle w:val="CommentText"/>
      </w:pPr>
      <w:r>
        <w:rPr>
          <w:rStyle w:val="CommentReference"/>
        </w:rPr>
        <w:annotationRef/>
      </w:r>
      <w:r>
        <w:t xml:space="preserve">With the innate drive comment, you can now add the following citation </w:t>
      </w:r>
      <w:r>
        <w:sym w:font="Wingdings" w:char="F04A"/>
      </w:r>
      <w:r>
        <w:t>:</w:t>
      </w:r>
    </w:p>
    <w:p w14:paraId="7183D5DC" w14:textId="77777777" w:rsidR="00465C0F" w:rsidRDefault="00465C0F">
      <w:pPr>
        <w:pStyle w:val="CommentText"/>
      </w:pPr>
    </w:p>
    <w:p w14:paraId="39991B22" w14:textId="6A4B4D45" w:rsidR="00465C0F" w:rsidRPr="007957C4" w:rsidRDefault="00465C0F" w:rsidP="007957C4">
      <w:pPr>
        <w:spacing w:line="240" w:lineRule="auto"/>
        <w:rPr>
          <w:rFonts w:ascii="Times New Roman" w:eastAsia="Times New Roman" w:hAnsi="Times New Roman" w:cs="Times New Roman"/>
          <w:sz w:val="24"/>
          <w:szCs w:val="24"/>
          <w:lang w:val="en-US" w:eastAsia="en-US"/>
        </w:rPr>
      </w:pPr>
      <w:r w:rsidRPr="007957C4">
        <w:rPr>
          <w:rFonts w:eastAsia="Times New Roman"/>
          <w:color w:val="222222"/>
          <w:sz w:val="20"/>
          <w:szCs w:val="20"/>
          <w:shd w:val="clear" w:color="auto" w:fill="FFFFFF"/>
          <w:lang w:val="en-US" w:eastAsia="en-US"/>
        </w:rPr>
        <w:t>Meshi, D., Tamir, D. I., &amp; Heekeren, H. R. (2015). The emerging neuroscience of social media. </w:t>
      </w:r>
      <w:r w:rsidRPr="007957C4">
        <w:rPr>
          <w:rFonts w:eastAsia="Times New Roman"/>
          <w:i/>
          <w:iCs/>
          <w:color w:val="222222"/>
          <w:sz w:val="20"/>
          <w:szCs w:val="20"/>
          <w:shd w:val="clear" w:color="auto" w:fill="FFFFFF"/>
          <w:lang w:val="en-US" w:eastAsia="en-US"/>
        </w:rPr>
        <w:t>Trends in cognitive sciences</w:t>
      </w:r>
      <w:r w:rsidRPr="007957C4">
        <w:rPr>
          <w:rFonts w:eastAsia="Times New Roman"/>
          <w:color w:val="222222"/>
          <w:sz w:val="20"/>
          <w:szCs w:val="20"/>
          <w:shd w:val="clear" w:color="auto" w:fill="FFFFFF"/>
          <w:lang w:val="en-US" w:eastAsia="en-US"/>
        </w:rPr>
        <w:t>, </w:t>
      </w:r>
      <w:r w:rsidRPr="007957C4">
        <w:rPr>
          <w:rFonts w:eastAsia="Times New Roman"/>
          <w:i/>
          <w:iCs/>
          <w:color w:val="222222"/>
          <w:sz w:val="20"/>
          <w:szCs w:val="20"/>
          <w:shd w:val="clear" w:color="auto" w:fill="FFFFFF"/>
          <w:lang w:val="en-US" w:eastAsia="en-US"/>
        </w:rPr>
        <w:t>19</w:t>
      </w:r>
      <w:r w:rsidRPr="007957C4">
        <w:rPr>
          <w:rFonts w:eastAsia="Times New Roman"/>
          <w:color w:val="222222"/>
          <w:sz w:val="20"/>
          <w:szCs w:val="20"/>
          <w:shd w:val="clear" w:color="auto" w:fill="FFFFFF"/>
          <w:lang w:val="en-US" w:eastAsia="en-US"/>
        </w:rPr>
        <w:t>(12), 771-782.</w:t>
      </w:r>
    </w:p>
  </w:comment>
  <w:comment w:id="25" w:author="Meshi, Dar" w:date="2020-10-07T08:19:00Z" w:initials="MD">
    <w:p w14:paraId="61B0B481" w14:textId="77777777" w:rsidR="00465C0F" w:rsidRDefault="00465C0F">
      <w:pPr>
        <w:pStyle w:val="CommentText"/>
      </w:pPr>
      <w:r>
        <w:rPr>
          <w:rStyle w:val="CommentReference"/>
        </w:rPr>
        <w:annotationRef/>
      </w:r>
      <w:r>
        <w:t xml:space="preserve">Can you also cite this here </w:t>
      </w:r>
      <w:r>
        <w:sym w:font="Wingdings" w:char="F04A"/>
      </w:r>
      <w:r>
        <w:t>:</w:t>
      </w:r>
    </w:p>
    <w:p w14:paraId="3264A885" w14:textId="77777777" w:rsidR="00465C0F" w:rsidRDefault="00465C0F">
      <w:pPr>
        <w:pStyle w:val="CommentText"/>
      </w:pPr>
    </w:p>
    <w:p w14:paraId="2F853006" w14:textId="5AA1BF98" w:rsidR="00465C0F" w:rsidRDefault="00465C0F">
      <w:pPr>
        <w:pStyle w:val="CommentText"/>
      </w:pPr>
      <w:r w:rsidRPr="00E7085B">
        <w:rPr>
          <w:rFonts w:ascii="Times New Roman" w:hAnsi="Times New Roman"/>
          <w:b/>
          <w:sz w:val="24"/>
          <w:szCs w:val="24"/>
        </w:rPr>
        <w:t>Meshi</w:t>
      </w:r>
      <w:r>
        <w:rPr>
          <w:rFonts w:ascii="Times New Roman" w:hAnsi="Times New Roman"/>
          <w:b/>
          <w:sz w:val="24"/>
          <w:szCs w:val="24"/>
        </w:rPr>
        <w:t>, D.</w:t>
      </w:r>
      <w:r>
        <w:rPr>
          <w:rFonts w:ascii="Times New Roman" w:hAnsi="Times New Roman"/>
          <w:sz w:val="24"/>
          <w:szCs w:val="24"/>
        </w:rPr>
        <w:t xml:space="preserve">, </w:t>
      </w:r>
      <w:r w:rsidRPr="0024783B">
        <w:rPr>
          <w:rFonts w:ascii="Times New Roman" w:hAnsi="Times New Roman"/>
          <w:sz w:val="24"/>
          <w:szCs w:val="24"/>
        </w:rPr>
        <w:t>Ellithorpe</w:t>
      </w:r>
      <w:r>
        <w:rPr>
          <w:rFonts w:ascii="Times New Roman" w:hAnsi="Times New Roman"/>
          <w:sz w:val="24"/>
          <w:szCs w:val="24"/>
        </w:rPr>
        <w:t>, M. (2021)</w:t>
      </w:r>
      <w:r w:rsidRPr="0024783B">
        <w:rPr>
          <w:rFonts w:ascii="Times New Roman" w:hAnsi="Times New Roman"/>
          <w:sz w:val="24"/>
          <w:szCs w:val="24"/>
        </w:rPr>
        <w:t xml:space="preserve"> </w:t>
      </w:r>
      <w:r w:rsidRPr="004A474F">
        <w:rPr>
          <w:rFonts w:ascii="Times New Roman" w:hAnsi="Times New Roman"/>
          <w:sz w:val="24"/>
          <w:szCs w:val="24"/>
        </w:rPr>
        <w:t>Problematic social media use and social support received in the real-world versus on social media: Associations with depression, anxiety and social isolation</w:t>
      </w:r>
      <w:r>
        <w:rPr>
          <w:rFonts w:ascii="Times New Roman" w:hAnsi="Times New Roman"/>
          <w:sz w:val="24"/>
          <w:szCs w:val="24"/>
        </w:rPr>
        <w:t xml:space="preserve">. (this hasn’t been published yet, but I think it will by the time we go to press with this paper </w:t>
      </w:r>
      <w:r w:rsidRPr="009D39AD">
        <w:rPr>
          <w:rFonts w:ascii="Times New Roman" w:hAnsi="Times New Roman"/>
          <w:sz w:val="24"/>
          <w:szCs w:val="24"/>
        </w:rPr>
        <w:sym w:font="Wingdings" w:char="F04A"/>
      </w:r>
      <w:r>
        <w:rPr>
          <w:rFonts w:ascii="Times New Roman" w:hAnsi="Times New Roman"/>
          <w:sz w:val="24"/>
          <w:szCs w:val="24"/>
        </w:rPr>
        <w:t>)</w:t>
      </w:r>
    </w:p>
  </w:comment>
  <w:comment w:id="28" w:author="Meshi, Dar" w:date="2020-10-07T08:06:00Z" w:initials="MD">
    <w:p w14:paraId="2225668C" w14:textId="00E286B9" w:rsidR="00465C0F" w:rsidRDefault="00465C0F">
      <w:pPr>
        <w:pStyle w:val="CommentText"/>
      </w:pPr>
      <w:r>
        <w:rPr>
          <w:rStyle w:val="CommentReference"/>
        </w:rPr>
        <w:annotationRef/>
      </w:r>
      <w:r>
        <w:t xml:space="preserve">Longitudinal study coming out soon: </w:t>
      </w:r>
      <w:r w:rsidRPr="006C0C6D">
        <w:rPr>
          <w:noProof/>
        </w:rPr>
        <w:t>Primack, B.A., Shensa, A., Sidani, J., Escobar-Viera, C., Fine, M.J., 2020. Temporal associations between social media use and depression. Am. J. Prev. Med</w:t>
      </w:r>
      <w:r>
        <w:rPr>
          <w:noProof/>
        </w:rPr>
        <w:t>.</w:t>
      </w:r>
    </w:p>
  </w:comment>
  <w:comment w:id="33" w:author="Meshi, Dar" w:date="2020-10-07T09:04:00Z" w:initials="MD">
    <w:p w14:paraId="58127F6A" w14:textId="60785C1E" w:rsidR="0092339D" w:rsidRDefault="0092339D">
      <w:pPr>
        <w:pStyle w:val="CommentText"/>
      </w:pPr>
      <w:r>
        <w:rPr>
          <w:rStyle w:val="CommentReference"/>
        </w:rPr>
        <w:annotationRef/>
      </w:r>
      <w:r>
        <w:t>Of note, I don’t usually break introductions down into different sections. I’m not sure we need it here. But def feel free to do it if you want to. I also provide suggestions for rearranging the intro below.</w:t>
      </w:r>
    </w:p>
  </w:comment>
  <w:comment w:id="37" w:author="Meshi, Dar" w:date="2020-10-07T08:54:00Z" w:initials="MD">
    <w:p w14:paraId="35B5AA89" w14:textId="6038D391" w:rsidR="00C366B5" w:rsidRDefault="00C366B5">
      <w:pPr>
        <w:pStyle w:val="CommentText"/>
      </w:pPr>
      <w:r>
        <w:rPr>
          <w:rStyle w:val="CommentReference"/>
        </w:rPr>
        <w:annotationRef/>
      </w:r>
      <w:r>
        <w:t>We can just put the section below on neural correlates here, right?</w:t>
      </w:r>
    </w:p>
  </w:comment>
  <w:comment w:id="44" w:author="Meshi, Dar" w:date="2020-10-07T08:54:00Z" w:initials="MD">
    <w:p w14:paraId="7F19574F" w14:textId="6199202F" w:rsidR="00C366B5" w:rsidRDefault="00C366B5">
      <w:pPr>
        <w:pStyle w:val="CommentText"/>
      </w:pPr>
      <w:r>
        <w:rPr>
          <w:rStyle w:val="CommentReference"/>
        </w:rPr>
        <w:annotationRef/>
      </w:r>
      <w:r>
        <w:t xml:space="preserve">Leave this in 1.1 though </w:t>
      </w:r>
      <w:r>
        <w:sym w:font="Wingdings" w:char="F04A"/>
      </w:r>
    </w:p>
  </w:comment>
  <w:comment w:id="48" w:author="Meshi, Dar" w:date="2020-10-07T08:51:00Z" w:initials="MD">
    <w:p w14:paraId="01DFCE4D" w14:textId="3269E7F9" w:rsidR="00C366B5" w:rsidRDefault="00C366B5">
      <w:pPr>
        <w:pStyle w:val="CommentText"/>
      </w:pPr>
      <w:r>
        <w:rPr>
          <w:rStyle w:val="CommentReference"/>
        </w:rPr>
        <w:annotationRef/>
      </w:r>
      <w:r>
        <w:t xml:space="preserve">See my note below on the neural correlates of social exclusion. I think we can try to focus on social exclusion (behavior/emotional) in 1.1; neural in 1.2; and then bring in social media in 1.3…this way we don’t hop back and forth between social media and social exclusion. Just an idea </w:t>
      </w:r>
      <w:r>
        <w:sym w:font="Wingdings" w:char="F04A"/>
      </w:r>
    </w:p>
  </w:comment>
  <w:comment w:id="77" w:author="Meshi, Dar" w:date="2020-10-07T08:29:00Z" w:initials="MD">
    <w:p w14:paraId="1E217144" w14:textId="158E1C7E" w:rsidR="00465C0F" w:rsidRDefault="00465C0F">
      <w:pPr>
        <w:pStyle w:val="CommentText"/>
      </w:pPr>
      <w:r>
        <w:rPr>
          <w:rStyle w:val="CommentReference"/>
        </w:rPr>
        <w:annotationRef/>
      </w:r>
      <w:r>
        <w:t>Hmmm…I think I don’t understand. If the control condition motivated them to have more social contact after, would this mean the opposite? Apologies, not familiar with this paper.</w:t>
      </w:r>
    </w:p>
  </w:comment>
  <w:comment w:id="80" w:author="Meshi, Dar" w:date="2020-10-07T08:31:00Z" w:initials="MD">
    <w:p w14:paraId="246CE5C9" w14:textId="2BC54C51" w:rsidR="00703BAC" w:rsidRDefault="00703BAC">
      <w:pPr>
        <w:pStyle w:val="CommentText"/>
      </w:pPr>
      <w:r>
        <w:rPr>
          <w:rStyle w:val="CommentReference"/>
        </w:rPr>
        <w:annotationRef/>
      </w:r>
      <w:r>
        <w:t>Great!!</w:t>
      </w:r>
    </w:p>
  </w:comment>
  <w:comment w:id="82" w:author="Meshi, Dar" w:date="2020-10-07T08:49:00Z" w:initials="MD">
    <w:p w14:paraId="6D3F05C4" w14:textId="0DF1BEB0" w:rsidR="00B2621B" w:rsidRDefault="00B2621B">
      <w:pPr>
        <w:pStyle w:val="CommentText"/>
      </w:pPr>
      <w:r>
        <w:rPr>
          <w:rStyle w:val="CommentReference"/>
        </w:rPr>
        <w:annotationRef/>
      </w:r>
      <w:r>
        <w:t>I think we should move this whole section above to go right below 1.1. You can remove the neuro stuff from the bottom of 1.1 too</w:t>
      </w:r>
      <w:r w:rsidR="00B81BE5">
        <w:t>.</w:t>
      </w:r>
      <w:r w:rsidR="00C366B5">
        <w:t xml:space="preserve"> Want to give it a try and see how it reads?</w:t>
      </w:r>
    </w:p>
  </w:comment>
  <w:comment w:id="90" w:author="Meshi, Dar" w:date="2020-10-07T08:39:00Z" w:initials="MD">
    <w:p w14:paraId="355AB082" w14:textId="7C1DBEF1" w:rsidR="00632D4C" w:rsidRDefault="00632D4C">
      <w:pPr>
        <w:pStyle w:val="CommentText"/>
      </w:pPr>
      <w:r>
        <w:rPr>
          <w:rStyle w:val="CommentReference"/>
        </w:rPr>
        <w:annotationRef/>
      </w:r>
      <w:r>
        <w:t xml:space="preserve">I have a question </w:t>
      </w:r>
      <w:r>
        <w:sym w:font="Wingdings" w:char="F04A"/>
      </w:r>
      <w:r>
        <w:t xml:space="preserve"> We are capitalizing the word cyberball everywhere. Is there a reason for this? My instinct is to have it lowercase, but just let me know your thoughts.</w:t>
      </w:r>
    </w:p>
  </w:comment>
  <w:comment w:id="115" w:author="Meshi, Dar" w:date="2020-10-07T08:45:00Z" w:initials="MD">
    <w:p w14:paraId="059B970F" w14:textId="28567566" w:rsidR="007F081E" w:rsidRDefault="007F081E">
      <w:pPr>
        <w:pStyle w:val="CommentText"/>
      </w:pPr>
      <w:r>
        <w:rPr>
          <w:rStyle w:val="CommentReference"/>
        </w:rPr>
        <w:annotationRef/>
      </w:r>
      <w:r>
        <w:t>Could we just say an additional brain region? OFC is seen in the other meta-analysis as well, right?</w:t>
      </w:r>
    </w:p>
  </w:comment>
  <w:comment w:id="120" w:author="Meshi, Dar" w:date="2020-10-07T08:46:00Z" w:initials="MD">
    <w:p w14:paraId="17E2980F" w14:textId="5AFE5FA1" w:rsidR="007F081E" w:rsidRDefault="007F081E">
      <w:pPr>
        <w:pStyle w:val="CommentText"/>
      </w:pPr>
      <w:r>
        <w:rPr>
          <w:rStyle w:val="CommentReference"/>
        </w:rPr>
        <w:annotationRef/>
      </w:r>
      <w:r>
        <w:t>Is this emotion regulation?</w:t>
      </w:r>
      <w:r w:rsidR="00FB27E8">
        <w:t xml:space="preserve"> Maybe add a bit more detail?</w:t>
      </w:r>
    </w:p>
  </w:comment>
  <w:comment w:id="121" w:author="Meshi, Dar" w:date="2020-10-07T09:29:00Z" w:initials="MD">
    <w:p w14:paraId="0E2D23AF" w14:textId="5B142FB7" w:rsidR="00374A07" w:rsidRDefault="00374A07">
      <w:pPr>
        <w:pStyle w:val="CommentText"/>
      </w:pPr>
      <w:r>
        <w:rPr>
          <w:rStyle w:val="CommentReference"/>
        </w:rPr>
        <w:annotationRef/>
      </w:r>
      <w:r>
        <w:t>I feel like this section can also introduce the idea of mentalizing when being excluded, and introduce those brain regions here.</w:t>
      </w:r>
    </w:p>
  </w:comment>
  <w:comment w:id="123" w:author="Meshi, Dar" w:date="2020-10-07T09:06:00Z" w:initials="MD">
    <w:p w14:paraId="61D557A3" w14:textId="0F5124C3" w:rsidR="007A0BEB" w:rsidRDefault="007A0BEB">
      <w:pPr>
        <w:pStyle w:val="CommentText"/>
      </w:pPr>
      <w:r>
        <w:rPr>
          <w:rStyle w:val="CommentReference"/>
        </w:rPr>
        <w:annotationRef/>
      </w:r>
      <w:r>
        <w:t xml:space="preserve">I think it might get confusing to talk about “types” of social media use here. Connectedness isn’t really a type of use, it’s an effect of use, right? Is there another word that captures both connectedness and habitual use? Maybe “aspects”? Or maybe break connectedness and habitual use up? Or, if we remove the section headers, we can avoid this problem too and just have two separate paragraphs </w:t>
      </w:r>
      <w:r>
        <w:sym w:font="Wingdings" w:char="F04A"/>
      </w:r>
    </w:p>
  </w:comment>
  <w:comment w:id="138" w:author="Meshi, Dar" w:date="2020-10-07T09:10:00Z" w:initials="MD">
    <w:p w14:paraId="76786A4C" w14:textId="16C976E4" w:rsidR="000841BB" w:rsidRDefault="000841BB">
      <w:pPr>
        <w:pStyle w:val="CommentText"/>
      </w:pPr>
      <w:r>
        <w:rPr>
          <w:rStyle w:val="CommentReference"/>
        </w:rPr>
        <w:annotationRef/>
      </w:r>
      <w:r>
        <w:t>I would start this paragraph with this theory, and then lead into the social media being a way to satisfy social drives.</w:t>
      </w:r>
    </w:p>
  </w:comment>
  <w:comment w:id="142" w:author="Meshi, Dar" w:date="2020-10-07T09:13:00Z" w:initials="MD">
    <w:p w14:paraId="2A331C9A" w14:textId="4F7C7F5F" w:rsidR="0052451C" w:rsidRDefault="0052451C">
      <w:pPr>
        <w:pStyle w:val="CommentText"/>
      </w:pPr>
      <w:r>
        <w:rPr>
          <w:rStyle w:val="CommentReference"/>
        </w:rPr>
        <w:annotationRef/>
      </w:r>
      <w:r>
        <w:t>I feel like this section is missing studies about the relationship between social connectedness and social media. For example, does connectedness mediate any outcomes…like poor mental health? And if not, we can cite studies about social support. We need a motivation for our hypotheses…connectedness should reduce the response to social exclusion</w:t>
      </w:r>
      <w:r w:rsidR="00664DCC">
        <w:t>.</w:t>
      </w:r>
    </w:p>
  </w:comment>
  <w:comment w:id="143" w:author="Meshi, Dar" w:date="2020-10-07T09:08:00Z" w:initials="MD">
    <w:p w14:paraId="70467A1F" w14:textId="2C6DF8D5" w:rsidR="007A0BEB" w:rsidRDefault="007A0BEB">
      <w:pPr>
        <w:pStyle w:val="CommentText"/>
      </w:pPr>
      <w:r>
        <w:rPr>
          <w:rStyle w:val="CommentReference"/>
        </w:rPr>
        <w:annotationRef/>
      </w:r>
      <w:r>
        <w:t>If you go with headers, here we could have 1.5 Habitual use of social media</w:t>
      </w:r>
    </w:p>
  </w:comment>
  <w:comment w:id="151" w:author="Meshi, Dar" w:date="2020-10-07T09:13:00Z" w:initials="MD">
    <w:p w14:paraId="499ED191" w14:textId="3721E3F6" w:rsidR="0052451C" w:rsidRDefault="0052451C">
      <w:pPr>
        <w:pStyle w:val="CommentText"/>
      </w:pPr>
      <w:r>
        <w:rPr>
          <w:rStyle w:val="CommentReference"/>
        </w:rPr>
        <w:annotationRef/>
      </w:r>
      <w:r>
        <w:t>This sounded a bit weird. Revise?</w:t>
      </w:r>
    </w:p>
  </w:comment>
  <w:comment w:id="152" w:author="Meshi, Dar" w:date="2020-10-07T09:15:00Z" w:initials="MD">
    <w:p w14:paraId="67CA889F" w14:textId="5AC79F27" w:rsidR="0052451C" w:rsidRDefault="0052451C">
      <w:pPr>
        <w:pStyle w:val="CommentText"/>
      </w:pPr>
      <w:r>
        <w:rPr>
          <w:rStyle w:val="CommentReference"/>
        </w:rPr>
        <w:annotationRef/>
      </w:r>
      <w:r>
        <w:t>I feel like this section is missing studies about the relationship between habitual use of social media and outcomes…like poor mental health, etc.? We need a reason for our hypothesis, right? Habitual use should reduce the response to social exclusion!</w:t>
      </w:r>
      <w:r w:rsidR="00664DCC">
        <w:t xml:space="preserve"> </w:t>
      </w:r>
      <w:r w:rsidR="00664DCC">
        <w:sym w:font="Wingdings" w:char="F04A"/>
      </w:r>
    </w:p>
  </w:comment>
  <w:comment w:id="159" w:author="Meshi, Dar" w:date="2020-10-07T09:33:00Z" w:initials="MD">
    <w:p w14:paraId="673950C7" w14:textId="4645615D" w:rsidR="000324B2" w:rsidRDefault="000324B2">
      <w:pPr>
        <w:pStyle w:val="CommentText"/>
      </w:pPr>
      <w:r>
        <w:rPr>
          <w:rStyle w:val="CommentReference"/>
        </w:rPr>
        <w:annotationRef/>
      </w:r>
      <w:r>
        <w:t>I wouldn’t call this usage. I think these are aspects of social media use, like how connected one is to their friends and family, and how habitually they use social media.</w:t>
      </w:r>
    </w:p>
  </w:comment>
  <w:comment w:id="161" w:author="Meshi, Dar" w:date="2020-10-07T09:17:00Z" w:initials="MD">
    <w:p w14:paraId="25E73DE2" w14:textId="542473E8" w:rsidR="0052451C" w:rsidRDefault="0052451C">
      <w:pPr>
        <w:pStyle w:val="CommentText"/>
      </w:pPr>
      <w:r>
        <w:rPr>
          <w:rStyle w:val="CommentReference"/>
        </w:rPr>
        <w:annotationRef/>
      </w:r>
      <w:r>
        <w:t>I think it’s okay to remove psychological here…we want to really focus the reader on the neuroscience question</w:t>
      </w:r>
    </w:p>
  </w:comment>
  <w:comment w:id="164" w:author="Meshi, Dar" w:date="2020-10-07T09:44:00Z" w:initials="MD">
    <w:p w14:paraId="67ACCF74" w14:textId="04F13F26" w:rsidR="00BB4CE5" w:rsidRDefault="00BB4CE5">
      <w:pPr>
        <w:pStyle w:val="CommentText"/>
      </w:pPr>
      <w:r>
        <w:rPr>
          <w:rStyle w:val="CommentReference"/>
        </w:rPr>
        <w:annotationRef/>
      </w:r>
      <w:r>
        <w:t>This is just a rough section here…but we need something like this to motivate our hypotheses and our research.</w:t>
      </w:r>
    </w:p>
  </w:comment>
  <w:comment w:id="172" w:author="Meshi, Dar" w:date="2020-10-07T09:27:00Z" w:initials="MD">
    <w:p w14:paraId="55277320" w14:textId="5134534C" w:rsidR="00374A07" w:rsidRDefault="00374A07">
      <w:pPr>
        <w:pStyle w:val="CommentText"/>
      </w:pPr>
      <w:r>
        <w:rPr>
          <w:rStyle w:val="CommentReference"/>
        </w:rPr>
        <w:annotationRef/>
      </w:r>
      <w:r>
        <w:t xml:space="preserve">Make sure we have a sentence or two on this above </w:t>
      </w:r>
      <w:r>
        <w:sym w:font="Wingdings" w:char="F04A"/>
      </w:r>
    </w:p>
  </w:comment>
  <w:comment w:id="177" w:author="Meshi, Dar" w:date="2020-10-07T09:36:00Z" w:initials="MD">
    <w:p w14:paraId="47B678EB" w14:textId="47996EF9" w:rsidR="000324B2" w:rsidRDefault="000324B2">
      <w:pPr>
        <w:pStyle w:val="CommentText"/>
      </w:pPr>
      <w:r>
        <w:rPr>
          <w:rStyle w:val="CommentReference"/>
        </w:rPr>
        <w:annotationRef/>
      </w:r>
      <w:r>
        <w:t>We need to cite to Turel paper, and also that Valkenburg paper as well above.</w:t>
      </w:r>
    </w:p>
  </w:comment>
  <w:comment w:id="222" w:author="Meshi, Dar" w:date="2020-10-07T09:43:00Z" w:initials="MD">
    <w:p w14:paraId="61ACBE21" w14:textId="35CF2AE1" w:rsidR="00BB4CE5" w:rsidRDefault="00BB4CE5">
      <w:pPr>
        <w:pStyle w:val="CommentText"/>
      </w:pPr>
      <w:r>
        <w:rPr>
          <w:rStyle w:val="CommentReference"/>
        </w:rPr>
        <w:annotationRef/>
      </w:r>
      <w:r>
        <w:t>Maybe we should just call this a “task” throughout? I think it’s easier than flipping back and forth between game and task. Thoughts?</w:t>
      </w:r>
    </w:p>
  </w:comment>
  <w:comment w:id="229" w:author="Meshi, Dar" w:date="2020-10-07T10:58:00Z" w:initials="MD">
    <w:p w14:paraId="518CE7B1" w14:textId="0D172E15" w:rsidR="0095156B" w:rsidRDefault="0095156B">
      <w:pPr>
        <w:pStyle w:val="CommentText"/>
      </w:pPr>
      <w:r>
        <w:rPr>
          <w:rStyle w:val="CommentReference"/>
        </w:rPr>
        <w:annotationRef/>
      </w:r>
      <w:r>
        <w:t>I think we can delete this</w:t>
      </w:r>
    </w:p>
  </w:comment>
  <w:comment w:id="235" w:author="Pei, Rui" w:date="2020-09-28T21:55:00Z" w:initials="PR">
    <w:p w14:paraId="0802154E" w14:textId="51D9AB65" w:rsidR="00465C0F" w:rsidRDefault="00465C0F">
      <w:pPr>
        <w:pStyle w:val="CommentText"/>
      </w:pPr>
      <w:r>
        <w:rPr>
          <w:rStyle w:val="CommentReference"/>
        </w:rPr>
        <w:annotationRef/>
      </w:r>
      <w:r>
        <w:t xml:space="preserve">Recovered one participant age data from old datasheets. Didn’t change results. </w:t>
      </w:r>
    </w:p>
  </w:comment>
  <w:comment w:id="241" w:author="Meshi, Dar" w:date="2020-10-07T09:46:00Z" w:initials="MD">
    <w:p w14:paraId="04899531" w14:textId="432BCC07" w:rsidR="000A47FF" w:rsidRDefault="000A47FF">
      <w:pPr>
        <w:pStyle w:val="CommentText"/>
      </w:pPr>
      <w:r>
        <w:rPr>
          <w:rStyle w:val="CommentReference"/>
        </w:rPr>
        <w:annotationRef/>
      </w:r>
      <w:r w:rsidR="00532F3E">
        <w:t>Please s</w:t>
      </w:r>
      <w:r>
        <w:t xml:space="preserve">ee my note above…maybe switch to calling this a task everywhere? Also, maybe we don’t need to capitalize the cyberball part? </w:t>
      </w:r>
      <w:r>
        <w:sym w:font="Wingdings" w:char="F04A"/>
      </w:r>
    </w:p>
  </w:comment>
  <w:comment w:id="242" w:author="Pei, Rui" w:date="2020-09-28T21:55:00Z" w:initials="PR">
    <w:p w14:paraId="3935F23E" w14:textId="38AE1749" w:rsidR="00465C0F" w:rsidRDefault="00465C0F">
      <w:pPr>
        <w:pStyle w:val="CommentText"/>
      </w:pPr>
      <w:r>
        <w:rPr>
          <w:rStyle w:val="CommentReference"/>
        </w:rPr>
        <w:annotationRef/>
      </w:r>
      <w:r>
        <w:t xml:space="preserve">Retrieved this info from Emily’s Journal of Adolescent Health paper. </w:t>
      </w:r>
    </w:p>
  </w:comment>
  <w:comment w:id="251" w:author="Meshi, Dar" w:date="2020-10-07T10:36:00Z" w:initials="MD">
    <w:p w14:paraId="37BD1535" w14:textId="30C502BC" w:rsidR="00532F3E" w:rsidRDefault="00532F3E">
      <w:pPr>
        <w:pStyle w:val="CommentText"/>
      </w:pPr>
      <w:r>
        <w:rPr>
          <w:rStyle w:val="CommentReference"/>
        </w:rPr>
        <w:annotationRef/>
      </w:r>
      <w:r>
        <w:t>Can we do a cronbach’s alpha with the connectedness 2-item scale above? If not, maybe address reliability of that scale in some way?</w:t>
      </w:r>
    </w:p>
  </w:comment>
  <w:comment w:id="253" w:author="Meshi, Dar" w:date="2020-10-07T10:38:00Z" w:initials="MD">
    <w:p w14:paraId="59EC285B" w14:textId="0D78B2E0" w:rsidR="00335B14" w:rsidRDefault="00335B14">
      <w:pPr>
        <w:pStyle w:val="CommentText"/>
      </w:pPr>
      <w:r>
        <w:rPr>
          <w:rStyle w:val="CommentReference"/>
        </w:rPr>
        <w:annotationRef/>
      </w:r>
      <w:r>
        <w:t>We used the number 7 in the previous paragraph.</w:t>
      </w:r>
    </w:p>
  </w:comment>
  <w:comment w:id="264" w:author="Meshi, Dar" w:date="2020-10-07T10:43:00Z" w:initials="MD">
    <w:p w14:paraId="5F716BCB" w14:textId="3D54C22F" w:rsidR="0020401E" w:rsidRDefault="0020401E">
      <w:pPr>
        <w:pStyle w:val="CommentText"/>
      </w:pPr>
      <w:r>
        <w:rPr>
          <w:rStyle w:val="CommentReference"/>
        </w:rPr>
        <w:annotationRef/>
      </w:r>
      <w:r>
        <w:t>Did we define VS above in intro? I would also switch these other abbreviations to be in the intro as well.</w:t>
      </w:r>
    </w:p>
  </w:comment>
  <w:comment w:id="265" w:author="Meshi, Dar" w:date="2020-09-18T10:40:00Z" w:initials="">
    <w:p w14:paraId="196EC470" w14:textId="77777777" w:rsidR="00465C0F" w:rsidRDefault="00465C0F">
      <w:pPr>
        <w:widowControl w:val="0"/>
        <w:pBdr>
          <w:top w:val="nil"/>
          <w:left w:val="nil"/>
          <w:bottom w:val="nil"/>
          <w:right w:val="nil"/>
          <w:between w:val="nil"/>
        </w:pBdr>
        <w:spacing w:line="240" w:lineRule="auto"/>
        <w:rPr>
          <w:color w:val="000000"/>
        </w:rPr>
      </w:pPr>
      <w:r>
        <w:rPr>
          <w:color w:val="000000"/>
        </w:rPr>
        <w:t>Hmmm…I’m not sure what the below is trying to convey. Are we just saying that we didn’t do dACC because it doesn’t show up in meta-analyses? If so, I think we should specifically state that. Also, please remind me, did we get significant results in the one of the dACC ROI’s?</w:t>
      </w:r>
    </w:p>
  </w:comment>
  <w:comment w:id="266" w:author="Pei, Rui" w:date="2020-09-28T21:56:00Z" w:initials="PR">
    <w:p w14:paraId="3E8B469F" w14:textId="77777777" w:rsidR="00465C0F" w:rsidRDefault="00465C0F">
      <w:pPr>
        <w:pStyle w:val="CommentText"/>
      </w:pPr>
      <w:r>
        <w:rPr>
          <w:rStyle w:val="CommentReference"/>
        </w:rPr>
        <w:annotationRef/>
      </w:r>
      <w:r>
        <w:t xml:space="preserve">Yeah, I wrote this in case reviewers might raise the question that these regions are not the “typical social pain network”. But perhaps a CHB reviewer would not raise that. (And if they do, we can include this info back). </w:t>
      </w:r>
    </w:p>
    <w:p w14:paraId="7778D5D0" w14:textId="77777777" w:rsidR="00465C0F" w:rsidRDefault="00465C0F">
      <w:pPr>
        <w:pStyle w:val="CommentText"/>
      </w:pPr>
    </w:p>
    <w:p w14:paraId="10229B0D" w14:textId="0515E07A" w:rsidR="00465C0F" w:rsidRDefault="00465C0F">
      <w:pPr>
        <w:pStyle w:val="CommentText"/>
      </w:pPr>
      <w:r>
        <w:t xml:space="preserve">We did get sig results linking connectedness on Facebook and dACC ROI (using coordinates from the cacioppo paper): B = -0.38, p = 0.03. We could either include this now; or put this in our back pocket in case the reviewers ask. </w:t>
      </w:r>
    </w:p>
  </w:comment>
  <w:comment w:id="273" w:author="Meshi, Dar" w:date="2020-10-07T10:49:00Z" w:initials="MD">
    <w:p w14:paraId="4968EFC2" w14:textId="51D0A5D2" w:rsidR="00EF6869" w:rsidRDefault="00EF6869">
      <w:pPr>
        <w:pStyle w:val="CommentText"/>
      </w:pPr>
      <w:r>
        <w:rPr>
          <w:rStyle w:val="CommentReference"/>
        </w:rPr>
        <w:annotationRef/>
      </w:r>
      <w:r>
        <w:t>We report these stats in the tables, right? If so, we can just omit all stat reporting in the results section…it will make it read much easier.</w:t>
      </w:r>
    </w:p>
  </w:comment>
  <w:comment w:id="274" w:author="Meshi, Dar" w:date="2020-10-07T10:52:00Z" w:initials="MD">
    <w:p w14:paraId="1E43BCD1" w14:textId="67FF34DF" w:rsidR="00D66828" w:rsidRDefault="00D66828">
      <w:pPr>
        <w:pStyle w:val="CommentText"/>
      </w:pPr>
      <w:r>
        <w:rPr>
          <w:rStyle w:val="CommentReference"/>
        </w:rPr>
        <w:annotationRef/>
      </w:r>
      <w:r>
        <w:t>I think we just send them to the table here, we don’t need to show this figure…it’s not significantly more informative than just the table, right?</w:t>
      </w:r>
    </w:p>
  </w:comment>
  <w:comment w:id="277" w:author="Meshi, Dar" w:date="2020-10-07T10:53:00Z" w:initials="MD">
    <w:p w14:paraId="3B418688" w14:textId="1D2DC91A" w:rsidR="00D66828" w:rsidRDefault="00D66828">
      <w:pPr>
        <w:pStyle w:val="CommentText"/>
      </w:pPr>
      <w:r>
        <w:rPr>
          <w:rStyle w:val="CommentReference"/>
        </w:rPr>
        <w:annotationRef/>
      </w:r>
      <w:r>
        <w:t>Again, not sure the figure adds anything more than the table here. I think we can omit it.</w:t>
      </w:r>
    </w:p>
  </w:comment>
  <w:comment w:id="312" w:author="Meshi, Dar" w:date="2020-10-07T11:07:00Z" w:initials="MD">
    <w:p w14:paraId="437FFCD3" w14:textId="29F7D5BF" w:rsidR="00633064" w:rsidRDefault="00633064">
      <w:pPr>
        <w:pStyle w:val="CommentText"/>
      </w:pPr>
      <w:r>
        <w:rPr>
          <w:rStyle w:val="CommentReference"/>
        </w:rPr>
        <w:annotationRef/>
      </w:r>
      <w:r>
        <w:t>I think this belongs lower down…this is speculation that we didn’t address with the current study.</w:t>
      </w:r>
    </w:p>
  </w:comment>
  <w:comment w:id="313" w:author="Meshi, Dar" w:date="2020-10-07T11:10:00Z" w:initials="MD">
    <w:p w14:paraId="47D7EB8C" w14:textId="49430CBC" w:rsidR="0054295B" w:rsidRDefault="0054295B">
      <w:pPr>
        <w:pStyle w:val="CommentText"/>
      </w:pPr>
      <w:r>
        <w:rPr>
          <w:rStyle w:val="CommentReference"/>
        </w:rPr>
        <w:annotationRef/>
      </w:r>
      <w:r>
        <w:t>I don’t think we need to say all this. We can just say something like: With regard to the link we revealed between social connectedness on Facebook and the VS…</w:t>
      </w:r>
    </w:p>
  </w:comment>
  <w:comment w:id="321" w:author="Meshi, Dar" w:date="2020-10-07T11:12:00Z" w:initials="MD">
    <w:p w14:paraId="793A6B7B" w14:textId="26066E81" w:rsidR="0054295B" w:rsidRDefault="0054295B">
      <w:pPr>
        <w:pStyle w:val="CommentText"/>
      </w:pPr>
      <w:r>
        <w:rPr>
          <w:rStyle w:val="CommentReference"/>
        </w:rPr>
        <w:annotationRef/>
      </w:r>
      <w:r>
        <w:t>We should introduce the mentalizing network in the introduction, right?</w:t>
      </w:r>
      <w:r w:rsidR="00341DC4">
        <w:t xml:space="preserve"> Oh, and should we also cite and discuss Ralf’s PNAS paper with the same data?</w:t>
      </w:r>
    </w:p>
  </w:comment>
  <w:comment w:id="322" w:author="Meshi, Dar" w:date="2020-10-07T11:12:00Z" w:initials="MD">
    <w:p w14:paraId="04F5D65D" w14:textId="57766119" w:rsidR="003B5F4E" w:rsidRDefault="003B5F4E">
      <w:pPr>
        <w:pStyle w:val="CommentText"/>
      </w:pPr>
      <w:r>
        <w:rPr>
          <w:rStyle w:val="CommentReference"/>
        </w:rPr>
        <w:annotationRef/>
      </w:r>
      <w:r>
        <w:t>This is awesome!! Totally put this in the intro!!! It motivates the reason why we’re looking at the mentalizing network in the first place, right?</w:t>
      </w:r>
    </w:p>
  </w:comment>
  <w:comment w:id="323" w:author="Meshi, Dar" w:date="2020-10-07T11:14:00Z" w:initials="MD">
    <w:p w14:paraId="1B2A8500" w14:textId="71C6E30D" w:rsidR="003B5F4E" w:rsidRDefault="003B5F4E">
      <w:pPr>
        <w:pStyle w:val="CommentText"/>
      </w:pPr>
      <w:r>
        <w:rPr>
          <w:rStyle w:val="CommentReference"/>
        </w:rPr>
        <w:annotationRef/>
      </w:r>
      <w:r>
        <w:t>This can go in intro too</w:t>
      </w:r>
      <w:r w:rsidR="00197868">
        <w:t>, but can remind reader here again. Also, what about the turel study and the valkenburg study? We should definitely bring those up in this section.</w:t>
      </w:r>
    </w:p>
  </w:comment>
  <w:comment w:id="325" w:author="Meshi, Dar" w:date="2020-10-07T11:15:00Z" w:initials="MD">
    <w:p w14:paraId="76015F6F" w14:textId="0830FEAD" w:rsidR="00197868" w:rsidRDefault="00197868">
      <w:pPr>
        <w:pStyle w:val="CommentText"/>
      </w:pPr>
      <w:r>
        <w:rPr>
          <w:rStyle w:val="CommentReference"/>
        </w:rPr>
        <w:annotationRef/>
      </w:r>
      <w:r>
        <w:t xml:space="preserve">In this paragraph, we can also cite studies that show social support protect again negative affect and poor mental health. If we need to </w:t>
      </w:r>
      <w:r>
        <w:sym w:font="Wingdings" w:char="F04A"/>
      </w:r>
    </w:p>
  </w:comment>
  <w:comment w:id="326" w:author="Meshi, Dar" w:date="2020-10-07T11:17:00Z" w:initials="MD">
    <w:p w14:paraId="6E3FFE35" w14:textId="1D2C6A4A" w:rsidR="00197868" w:rsidRDefault="00197868">
      <w:pPr>
        <w:pStyle w:val="CommentText"/>
      </w:pPr>
      <w:r>
        <w:rPr>
          <w:rStyle w:val="CommentReference"/>
        </w:rPr>
        <w:annotationRef/>
      </w:r>
      <w:r>
        <w:t>Please add a paragraph about limitations. We could also use this opportunity to discuss the old sample and that Facebook was the primary social media, but it is no longer…so more research needs to be done with newer platforms.</w:t>
      </w:r>
    </w:p>
  </w:comment>
  <w:comment w:id="332" w:author="Pei, Rui" w:date="2020-09-28T22:05:00Z" w:initials="PR">
    <w:p w14:paraId="025AAFB4" w14:textId="54E25640" w:rsidR="00465C0F" w:rsidRDefault="00465C0F">
      <w:pPr>
        <w:pStyle w:val="CommentText"/>
      </w:pPr>
      <w:r>
        <w:rPr>
          <w:rStyle w:val="CommentReference"/>
        </w:rPr>
        <w:annotationRef/>
      </w:r>
      <w:r>
        <w:t>Struggling to tie the behavioral and neural results together…</w:t>
      </w:r>
    </w:p>
  </w:comment>
  <w:comment w:id="333" w:author="Meshi, Dar" w:date="2020-10-07T11:19:00Z" w:initials="MD">
    <w:p w14:paraId="3132B6DA" w14:textId="18ABE463" w:rsidR="0033515A" w:rsidRDefault="0033515A">
      <w:pPr>
        <w:pStyle w:val="CommentText"/>
      </w:pPr>
      <w:r>
        <w:rPr>
          <w:rStyle w:val="CommentReference"/>
        </w:rPr>
        <w:annotationRef/>
      </w:r>
      <w:r>
        <w:t>I don’t think we need to rehash the exact findings here. We can just discuss that we demonstrated a link. We can then discuss future questions that needs to be addressed. Such as specific types of interactions on social media that may buffer the effects of social exclusion</w:t>
      </w:r>
      <w:r w:rsidR="00341DC4">
        <w:t xml:space="preserve">. We can also mention the fact that cyberbullying occurs, so dissecting out the negative from positive interactions on social media would be helpful to better understand their contributions to neurocognition. Also, we’d like to address causality….we don’t know if Facebook use causes changes or if people with predispositions (already well connected to family and friends in the real-world) cause these results. Hope that makes sense. Just a lot of other stuff we can bring up here </w:t>
      </w:r>
      <w:r w:rsidR="00341DC4">
        <w:sym w:font="Wingdings" w:char="F04A"/>
      </w:r>
    </w:p>
  </w:comment>
  <w:comment w:id="334" w:author="Meshi, Dar" w:date="2020-10-07T11:22:00Z" w:initials="MD">
    <w:p w14:paraId="17A584F8" w14:textId="0A6AC745" w:rsidR="00341DC4" w:rsidRDefault="00341DC4">
      <w:pPr>
        <w:pStyle w:val="CommentText"/>
      </w:pPr>
      <w:r>
        <w:rPr>
          <w:rStyle w:val="CommentReference"/>
        </w:rPr>
        <w:annotationRef/>
      </w:r>
      <w:r>
        <w:t>Wonderful!</w:t>
      </w:r>
    </w:p>
  </w:comment>
  <w:comment w:id="341" w:author="Pei, Rui" w:date="2020-09-28T22:03:00Z" w:initials="PR">
    <w:p w14:paraId="05A6A217" w14:textId="77777777" w:rsidR="00465C0F" w:rsidRDefault="00465C0F" w:rsidP="00A13DC5">
      <w:pPr>
        <w:pStyle w:val="CommentText"/>
      </w:pPr>
      <w:r>
        <w:rPr>
          <w:rStyle w:val="CommentReference"/>
        </w:rPr>
        <w:annotationRef/>
      </w:r>
      <w:r>
        <w:t>Here are the updated figures. I’m sorry if I did not capture all the feedback you provided in the previous draft. Feel free to leave more comments!!</w:t>
      </w:r>
    </w:p>
  </w:comment>
  <w:comment w:id="342" w:author="Meshi, Dar" w:date="2020-10-07T09:56:00Z" w:initials="MD">
    <w:p w14:paraId="01F9259C" w14:textId="791896E8" w:rsidR="00C020A1" w:rsidRDefault="00C020A1">
      <w:pPr>
        <w:pStyle w:val="CommentText"/>
      </w:pPr>
      <w:r>
        <w:rPr>
          <w:rStyle w:val="CommentReference"/>
        </w:rPr>
        <w:annotationRef/>
      </w:r>
      <w:r>
        <w:t>No worries, will do! Also, I put them after the references and added the tables below so we could have everything organized appropriately and in one doc ;)</w:t>
      </w:r>
    </w:p>
  </w:comment>
  <w:comment w:id="343" w:author="Meshi, Dar" w:date="2020-10-07T10:02:00Z" w:initials="MD">
    <w:p w14:paraId="3342760E" w14:textId="23CCEC7C" w:rsidR="00DB61B2" w:rsidRDefault="00DB61B2">
      <w:pPr>
        <w:pStyle w:val="CommentText"/>
      </w:pPr>
      <w:r>
        <w:rPr>
          <w:rStyle w:val="CommentReference"/>
        </w:rPr>
        <w:annotationRef/>
      </w:r>
      <w:r>
        <w:t>Can we have figure 1 be the cyberball task? This way readers will all know exactly what the participants did in the scanner.</w:t>
      </w:r>
    </w:p>
  </w:comment>
  <w:comment w:id="344" w:author="Meshi, Dar" w:date="2020-10-07T09:57:00Z" w:initials="MD">
    <w:p w14:paraId="3F623F0A" w14:textId="67CF25E3" w:rsidR="00C020A1" w:rsidRDefault="00C020A1">
      <w:pPr>
        <w:pStyle w:val="CommentText"/>
      </w:pPr>
      <w:r>
        <w:rPr>
          <w:rStyle w:val="CommentReference"/>
        </w:rPr>
        <w:annotationRef/>
      </w:r>
      <w:r>
        <w:t xml:space="preserve">Unfortunately for all your hard work </w:t>
      </w:r>
      <w:r>
        <w:sym w:font="Wingdings" w:char="F04A"/>
      </w:r>
      <w:r>
        <w:t xml:space="preserve"> but we don’t need this figure. We can just report these stats in the table and refer to the table in the results section</w:t>
      </w:r>
    </w:p>
  </w:comment>
  <w:comment w:id="345" w:author="Meshi, Dar" w:date="2020-10-07T09:57:00Z" w:initials="MD">
    <w:p w14:paraId="47A1A01B" w14:textId="72D7B7FC" w:rsidR="00C020A1" w:rsidRDefault="00C020A1">
      <w:pPr>
        <w:pStyle w:val="CommentText"/>
      </w:pPr>
      <w:r>
        <w:rPr>
          <w:rStyle w:val="CommentReference"/>
        </w:rPr>
        <w:annotationRef/>
      </w:r>
      <w:r>
        <w:t>Same as the last figure…we don’t need this figure. We can just report these stats in the table and refer to the table in the results section</w:t>
      </w:r>
    </w:p>
  </w:comment>
  <w:comment w:id="346" w:author="Meshi, Dar" w:date="2020-10-07T09:58:00Z" w:initials="MD">
    <w:p w14:paraId="6FB435E9" w14:textId="1AAADEB9" w:rsidR="00C84B21" w:rsidRDefault="00C84B21">
      <w:pPr>
        <w:pStyle w:val="CommentText"/>
      </w:pPr>
      <w:r>
        <w:rPr>
          <w:rStyle w:val="CommentReference"/>
        </w:rPr>
        <w:annotationRef/>
      </w:r>
      <w:r>
        <w:t>Very cool!! Can you make the second row of plots just the MPFC regions? Then put the two TPJ’s first on the left side of the bottom row? I think that would be easier to digest for the reader, right?</w:t>
      </w:r>
    </w:p>
  </w:comment>
  <w:comment w:id="371" w:author="Meshi, Dar" w:date="2020-10-06T11:48:00Z" w:initials="MD">
    <w:p w14:paraId="769E93A9" w14:textId="20578652" w:rsidR="00465C0F" w:rsidRDefault="00465C0F">
      <w:pPr>
        <w:pStyle w:val="CommentText"/>
      </w:pPr>
      <w:r>
        <w:rPr>
          <w:rStyle w:val="CommentReference"/>
        </w:rPr>
        <w:annotationRef/>
      </w:r>
      <w:r>
        <w:t>I believe we’re missing a table for connectedness of Facebook and social pain ROIs. Could we add this?</w:t>
      </w:r>
      <w:r w:rsidR="003C715C">
        <w:t xml:space="preserve"> I also think it should be Table 2, to go in order of the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F86B4C" w15:done="0"/>
  <w15:commentEx w15:paraId="49E6F226" w15:paraIdParent="36F86B4C" w15:done="0"/>
  <w15:commentEx w15:paraId="1D791DE8" w15:done="0"/>
  <w15:commentEx w15:paraId="0CBD79C1" w15:paraIdParent="1D791DE8" w15:done="0"/>
  <w15:commentEx w15:paraId="6A72E82E" w15:done="0"/>
  <w15:commentEx w15:paraId="02E2D05E" w15:done="0"/>
  <w15:commentEx w15:paraId="5380209A" w15:done="0"/>
  <w15:commentEx w15:paraId="39991B22" w15:done="0"/>
  <w15:commentEx w15:paraId="2F853006" w15:done="0"/>
  <w15:commentEx w15:paraId="2225668C" w15:done="0"/>
  <w15:commentEx w15:paraId="58127F6A" w15:done="0"/>
  <w15:commentEx w15:paraId="35B5AA89" w15:done="0"/>
  <w15:commentEx w15:paraId="7F19574F" w15:done="0"/>
  <w15:commentEx w15:paraId="01DFCE4D" w15:done="0"/>
  <w15:commentEx w15:paraId="1E217144" w15:done="0"/>
  <w15:commentEx w15:paraId="246CE5C9" w15:done="0"/>
  <w15:commentEx w15:paraId="6D3F05C4" w15:done="0"/>
  <w15:commentEx w15:paraId="355AB082" w15:done="0"/>
  <w15:commentEx w15:paraId="059B970F" w15:done="0"/>
  <w15:commentEx w15:paraId="17E2980F" w15:done="0"/>
  <w15:commentEx w15:paraId="0E2D23AF" w15:done="0"/>
  <w15:commentEx w15:paraId="61D557A3" w15:done="0"/>
  <w15:commentEx w15:paraId="76786A4C" w15:done="0"/>
  <w15:commentEx w15:paraId="2A331C9A" w15:done="0"/>
  <w15:commentEx w15:paraId="70467A1F" w15:done="0"/>
  <w15:commentEx w15:paraId="499ED191" w15:done="0"/>
  <w15:commentEx w15:paraId="67CA889F" w15:done="0"/>
  <w15:commentEx w15:paraId="673950C7" w15:done="0"/>
  <w15:commentEx w15:paraId="25E73DE2" w15:done="0"/>
  <w15:commentEx w15:paraId="67ACCF74" w15:done="0"/>
  <w15:commentEx w15:paraId="55277320" w15:done="0"/>
  <w15:commentEx w15:paraId="47B678EB" w15:done="0"/>
  <w15:commentEx w15:paraId="61ACBE21" w15:done="0"/>
  <w15:commentEx w15:paraId="518CE7B1" w15:done="0"/>
  <w15:commentEx w15:paraId="0802154E" w15:done="0"/>
  <w15:commentEx w15:paraId="04899531" w15:done="0"/>
  <w15:commentEx w15:paraId="3935F23E" w15:done="0"/>
  <w15:commentEx w15:paraId="37BD1535" w15:done="0"/>
  <w15:commentEx w15:paraId="59EC285B" w15:done="0"/>
  <w15:commentEx w15:paraId="5F716BCB" w15:done="0"/>
  <w15:commentEx w15:paraId="196EC470" w15:done="0"/>
  <w15:commentEx w15:paraId="10229B0D" w15:paraIdParent="196EC470" w15:done="0"/>
  <w15:commentEx w15:paraId="4968EFC2" w15:done="0"/>
  <w15:commentEx w15:paraId="1E43BCD1" w15:done="0"/>
  <w15:commentEx w15:paraId="3B418688" w15:done="0"/>
  <w15:commentEx w15:paraId="437FFCD3" w15:done="0"/>
  <w15:commentEx w15:paraId="47D7EB8C" w15:done="0"/>
  <w15:commentEx w15:paraId="793A6B7B" w15:done="0"/>
  <w15:commentEx w15:paraId="04F5D65D" w15:done="0"/>
  <w15:commentEx w15:paraId="1B2A8500" w15:done="0"/>
  <w15:commentEx w15:paraId="76015F6F" w15:done="0"/>
  <w15:commentEx w15:paraId="6E3FFE35" w15:done="0"/>
  <w15:commentEx w15:paraId="025AAFB4" w15:done="0"/>
  <w15:commentEx w15:paraId="3132B6DA" w15:paraIdParent="025AAFB4" w15:done="0"/>
  <w15:commentEx w15:paraId="17A584F8" w15:done="0"/>
  <w15:commentEx w15:paraId="05A6A217" w15:done="0"/>
  <w15:commentEx w15:paraId="01F9259C" w15:paraIdParent="05A6A217" w15:done="0"/>
  <w15:commentEx w15:paraId="3342760E" w15:done="0"/>
  <w15:commentEx w15:paraId="3F623F0A" w15:done="0"/>
  <w15:commentEx w15:paraId="47A1A01B" w15:done="0"/>
  <w15:commentEx w15:paraId="6FB435E9" w15:done="0"/>
  <w15:commentEx w15:paraId="769E93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CD99D" w16cex:dateUtc="2020-09-29T01:52:00Z"/>
  <w16cex:commentExtensible w16cex:durableId="2326D835" w16cex:dateUtc="2020-10-06T15:49:00Z"/>
  <w16cex:commentExtensible w16cex:durableId="231CD9C9" w16cex:dateUtc="2020-09-29T01:53:00Z"/>
  <w16cex:commentExtensible w16cex:durableId="2327F161" w16cex:dateUtc="2020-10-07T11:48:00Z"/>
  <w16cex:commentExtensible w16cex:durableId="232819A4" w16cex:dateUtc="2020-10-07T14:40:00Z"/>
  <w16cex:commentExtensible w16cex:durableId="2327F180" w16cex:dateUtc="2020-10-07T11:49:00Z"/>
  <w16cex:commentExtensible w16cex:durableId="2327F402" w16cex:dateUtc="2020-10-07T12:00:00Z"/>
  <w16cex:commentExtensible w16cex:durableId="2327F377" w16cex:dateUtc="2020-10-07T11:57:00Z"/>
  <w16cex:commentExtensible w16cex:durableId="2327F890" w16cex:dateUtc="2020-10-07T12:19:00Z"/>
  <w16cex:commentExtensible w16cex:durableId="2327F56A" w16cex:dateUtc="2020-10-07T12:06:00Z"/>
  <w16cex:commentExtensible w16cex:durableId="23280336" w16cex:dateUtc="2020-10-07T13:04:00Z"/>
  <w16cex:commentExtensible w16cex:durableId="232800BB" w16cex:dateUtc="2020-10-07T12:54:00Z"/>
  <w16cex:commentExtensible w16cex:durableId="232800D6" w16cex:dateUtc="2020-10-07T12:54:00Z"/>
  <w16cex:commentExtensible w16cex:durableId="2328001A" w16cex:dateUtc="2020-10-07T12:51:00Z"/>
  <w16cex:commentExtensible w16cex:durableId="2327FAF0" w16cex:dateUtc="2020-10-07T12:29:00Z"/>
  <w16cex:commentExtensible w16cex:durableId="2327FB7C" w16cex:dateUtc="2020-10-07T12:31:00Z"/>
  <w16cex:commentExtensible w16cex:durableId="2327FFA3" w16cex:dateUtc="2020-10-07T12:49:00Z"/>
  <w16cex:commentExtensible w16cex:durableId="2327FD37" w16cex:dateUtc="2020-10-07T12:39:00Z"/>
  <w16cex:commentExtensible w16cex:durableId="2327FEB9" w16cex:dateUtc="2020-10-07T12:45:00Z"/>
  <w16cex:commentExtensible w16cex:durableId="2327FEF2" w16cex:dateUtc="2020-10-07T12:46:00Z"/>
  <w16cex:commentExtensible w16cex:durableId="232808F9" w16cex:dateUtc="2020-10-07T13:29:00Z"/>
  <w16cex:commentExtensible w16cex:durableId="232803A1" w16cex:dateUtc="2020-10-07T13:06:00Z"/>
  <w16cex:commentExtensible w16cex:durableId="23280491" w16cex:dateUtc="2020-10-07T13:10:00Z"/>
  <w16cex:commentExtensible w16cex:durableId="23280557" w16cex:dateUtc="2020-10-07T13:13:00Z"/>
  <w16cex:commentExtensible w16cex:durableId="232803FA" w16cex:dateUtc="2020-10-07T13:08:00Z"/>
  <w16cex:commentExtensible w16cex:durableId="2328052B" w16cex:dateUtc="2020-10-07T13:13:00Z"/>
  <w16cex:commentExtensible w16cex:durableId="232805CF" w16cex:dateUtc="2020-10-07T13:15:00Z"/>
  <w16cex:commentExtensible w16cex:durableId="232809D2" w16cex:dateUtc="2020-10-07T13:33:00Z"/>
  <w16cex:commentExtensible w16cex:durableId="23280646" w16cex:dateUtc="2020-10-07T13:17:00Z"/>
  <w16cex:commentExtensible w16cex:durableId="23280C6F" w16cex:dateUtc="2020-10-07T13:44:00Z"/>
  <w16cex:commentExtensible w16cex:durableId="2328087B" w16cex:dateUtc="2020-10-07T13:27:00Z"/>
  <w16cex:commentExtensible w16cex:durableId="23280A8C" w16cex:dateUtc="2020-10-07T13:36:00Z"/>
  <w16cex:commentExtensible w16cex:durableId="23280C38" w16cex:dateUtc="2020-10-07T13:43:00Z"/>
  <w16cex:commentExtensible w16cex:durableId="23281DC8" w16cex:dateUtc="2020-10-07T14:58:00Z"/>
  <w16cex:commentExtensible w16cex:durableId="231CDA39" w16cex:dateUtc="2020-09-29T01:55:00Z"/>
  <w16cex:commentExtensible w16cex:durableId="23280D0B" w16cex:dateUtc="2020-10-07T13:46:00Z"/>
  <w16cex:commentExtensible w16cex:durableId="231CDA61" w16cex:dateUtc="2020-09-29T01:55:00Z"/>
  <w16cex:commentExtensible w16cex:durableId="232818C8" w16cex:dateUtc="2020-10-07T14:36:00Z"/>
  <w16cex:commentExtensible w16cex:durableId="23281936" w16cex:dateUtc="2020-10-07T14:38:00Z"/>
  <w16cex:commentExtensible w16cex:durableId="23281A45" w16cex:dateUtc="2020-10-07T14:43:00Z"/>
  <w16cex:commentExtensible w16cex:durableId="231CDA81" w16cex:dateUtc="2020-09-29T01:56:00Z"/>
  <w16cex:commentExtensible w16cex:durableId="23281BBF" w16cex:dateUtc="2020-10-07T14:49:00Z"/>
  <w16cex:commentExtensible w16cex:durableId="23281C59" w16cex:dateUtc="2020-10-07T14:52:00Z"/>
  <w16cex:commentExtensible w16cex:durableId="23281CA9" w16cex:dateUtc="2020-10-07T14:53:00Z"/>
  <w16cex:commentExtensible w16cex:durableId="23281FD7" w16cex:dateUtc="2020-10-07T15:07:00Z"/>
  <w16cex:commentExtensible w16cex:durableId="232820A6" w16cex:dateUtc="2020-10-07T15:10:00Z"/>
  <w16cex:commentExtensible w16cex:durableId="23282112" w16cex:dateUtc="2020-10-07T15:12:00Z"/>
  <w16cex:commentExtensible w16cex:durableId="23282135" w16cex:dateUtc="2020-10-07T15:12:00Z"/>
  <w16cex:commentExtensible w16cex:durableId="2328218D" w16cex:dateUtc="2020-10-07T15:14:00Z"/>
  <w16cex:commentExtensible w16cex:durableId="232821EA" w16cex:dateUtc="2020-10-07T15:15:00Z"/>
  <w16cex:commentExtensible w16cex:durableId="23282258" w16cex:dateUtc="2020-10-07T15:17:00Z"/>
  <w16cex:commentExtensible w16cex:durableId="231CDCA8" w16cex:dateUtc="2020-09-29T02:05:00Z"/>
  <w16cex:commentExtensible w16cex:durableId="232822A8" w16cex:dateUtc="2020-10-07T15:19:00Z"/>
  <w16cex:commentExtensible w16cex:durableId="23282385" w16cex:dateUtc="2020-10-07T15:22:00Z"/>
  <w16cex:commentExtensible w16cex:durableId="2326D784" w16cex:dateUtc="2020-09-29T02:03:00Z"/>
  <w16cex:commentExtensible w16cex:durableId="23280F32" w16cex:dateUtc="2020-10-07T13:56:00Z"/>
  <w16cex:commentExtensible w16cex:durableId="232810B9" w16cex:dateUtc="2020-10-07T14:02:00Z"/>
  <w16cex:commentExtensible w16cex:durableId="23280F6E" w16cex:dateUtc="2020-10-07T13:57:00Z"/>
  <w16cex:commentExtensible w16cex:durableId="23280F9A" w16cex:dateUtc="2020-10-07T13:57:00Z"/>
  <w16cex:commentExtensible w16cex:durableId="23280FC4" w16cex:dateUtc="2020-10-07T13:58:00Z"/>
  <w16cex:commentExtensible w16cex:durableId="2326D7F8" w16cex:dateUtc="2020-10-06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F86B4C" w16cid:durableId="231CD99D"/>
  <w16cid:commentId w16cid:paraId="49E6F226" w16cid:durableId="2326D835"/>
  <w16cid:commentId w16cid:paraId="1D791DE8" w16cid:durableId="231CD9C9"/>
  <w16cid:commentId w16cid:paraId="0CBD79C1" w16cid:durableId="2327F161"/>
  <w16cid:commentId w16cid:paraId="6A72E82E" w16cid:durableId="232819A4"/>
  <w16cid:commentId w16cid:paraId="02E2D05E" w16cid:durableId="2327F180"/>
  <w16cid:commentId w16cid:paraId="5380209A" w16cid:durableId="2327F402"/>
  <w16cid:commentId w16cid:paraId="39991B22" w16cid:durableId="2327F377"/>
  <w16cid:commentId w16cid:paraId="2F853006" w16cid:durableId="2327F890"/>
  <w16cid:commentId w16cid:paraId="2225668C" w16cid:durableId="2327F56A"/>
  <w16cid:commentId w16cid:paraId="58127F6A" w16cid:durableId="23280336"/>
  <w16cid:commentId w16cid:paraId="35B5AA89" w16cid:durableId="232800BB"/>
  <w16cid:commentId w16cid:paraId="7F19574F" w16cid:durableId="232800D6"/>
  <w16cid:commentId w16cid:paraId="01DFCE4D" w16cid:durableId="2328001A"/>
  <w16cid:commentId w16cid:paraId="1E217144" w16cid:durableId="2327FAF0"/>
  <w16cid:commentId w16cid:paraId="246CE5C9" w16cid:durableId="2327FB7C"/>
  <w16cid:commentId w16cid:paraId="6D3F05C4" w16cid:durableId="2327FFA3"/>
  <w16cid:commentId w16cid:paraId="355AB082" w16cid:durableId="2327FD37"/>
  <w16cid:commentId w16cid:paraId="059B970F" w16cid:durableId="2327FEB9"/>
  <w16cid:commentId w16cid:paraId="17E2980F" w16cid:durableId="2327FEF2"/>
  <w16cid:commentId w16cid:paraId="0E2D23AF" w16cid:durableId="232808F9"/>
  <w16cid:commentId w16cid:paraId="61D557A3" w16cid:durableId="232803A1"/>
  <w16cid:commentId w16cid:paraId="76786A4C" w16cid:durableId="23280491"/>
  <w16cid:commentId w16cid:paraId="2A331C9A" w16cid:durableId="23280557"/>
  <w16cid:commentId w16cid:paraId="70467A1F" w16cid:durableId="232803FA"/>
  <w16cid:commentId w16cid:paraId="499ED191" w16cid:durableId="2328052B"/>
  <w16cid:commentId w16cid:paraId="67CA889F" w16cid:durableId="232805CF"/>
  <w16cid:commentId w16cid:paraId="673950C7" w16cid:durableId="232809D2"/>
  <w16cid:commentId w16cid:paraId="25E73DE2" w16cid:durableId="23280646"/>
  <w16cid:commentId w16cid:paraId="67ACCF74" w16cid:durableId="23280C6F"/>
  <w16cid:commentId w16cid:paraId="55277320" w16cid:durableId="2328087B"/>
  <w16cid:commentId w16cid:paraId="47B678EB" w16cid:durableId="23280A8C"/>
  <w16cid:commentId w16cid:paraId="61ACBE21" w16cid:durableId="23280C38"/>
  <w16cid:commentId w16cid:paraId="518CE7B1" w16cid:durableId="23281DC8"/>
  <w16cid:commentId w16cid:paraId="0802154E" w16cid:durableId="231CDA39"/>
  <w16cid:commentId w16cid:paraId="04899531" w16cid:durableId="23280D0B"/>
  <w16cid:commentId w16cid:paraId="3935F23E" w16cid:durableId="231CDA61"/>
  <w16cid:commentId w16cid:paraId="37BD1535" w16cid:durableId="232818C8"/>
  <w16cid:commentId w16cid:paraId="59EC285B" w16cid:durableId="23281936"/>
  <w16cid:commentId w16cid:paraId="5F716BCB" w16cid:durableId="23281A45"/>
  <w16cid:commentId w16cid:paraId="196EC470" w16cid:durableId="231CD90F"/>
  <w16cid:commentId w16cid:paraId="10229B0D" w16cid:durableId="231CDA81"/>
  <w16cid:commentId w16cid:paraId="4968EFC2" w16cid:durableId="23281BBF"/>
  <w16cid:commentId w16cid:paraId="1E43BCD1" w16cid:durableId="23281C59"/>
  <w16cid:commentId w16cid:paraId="3B418688" w16cid:durableId="23281CA9"/>
  <w16cid:commentId w16cid:paraId="437FFCD3" w16cid:durableId="23281FD7"/>
  <w16cid:commentId w16cid:paraId="47D7EB8C" w16cid:durableId="232820A6"/>
  <w16cid:commentId w16cid:paraId="793A6B7B" w16cid:durableId="23282112"/>
  <w16cid:commentId w16cid:paraId="04F5D65D" w16cid:durableId="23282135"/>
  <w16cid:commentId w16cid:paraId="1B2A8500" w16cid:durableId="2328218D"/>
  <w16cid:commentId w16cid:paraId="76015F6F" w16cid:durableId="232821EA"/>
  <w16cid:commentId w16cid:paraId="6E3FFE35" w16cid:durableId="23282258"/>
  <w16cid:commentId w16cid:paraId="025AAFB4" w16cid:durableId="231CDCA8"/>
  <w16cid:commentId w16cid:paraId="3132B6DA" w16cid:durableId="232822A8"/>
  <w16cid:commentId w16cid:paraId="17A584F8" w16cid:durableId="23282385"/>
  <w16cid:commentId w16cid:paraId="05A6A217" w16cid:durableId="2326D784"/>
  <w16cid:commentId w16cid:paraId="01F9259C" w16cid:durableId="23280F32"/>
  <w16cid:commentId w16cid:paraId="3342760E" w16cid:durableId="232810B9"/>
  <w16cid:commentId w16cid:paraId="3F623F0A" w16cid:durableId="23280F6E"/>
  <w16cid:commentId w16cid:paraId="47A1A01B" w16cid:durableId="23280F9A"/>
  <w16cid:commentId w16cid:paraId="6FB435E9" w16cid:durableId="23280FC4"/>
  <w16cid:commentId w16cid:paraId="769E93A9" w16cid:durableId="2326D7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65EF0" w14:textId="77777777" w:rsidR="00BC4224" w:rsidRDefault="00BC4224">
      <w:pPr>
        <w:spacing w:line="240" w:lineRule="auto"/>
      </w:pPr>
      <w:r>
        <w:separator/>
      </w:r>
    </w:p>
  </w:endnote>
  <w:endnote w:type="continuationSeparator" w:id="0">
    <w:p w14:paraId="7E79D529" w14:textId="77777777" w:rsidR="00BC4224" w:rsidRDefault="00BC42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347" w:author="Meshi, Dar" w:date="2020-10-07T10:04:00Z"/>
  <w:sdt>
    <w:sdtPr>
      <w:rPr>
        <w:rStyle w:val="PageNumber"/>
      </w:rPr>
      <w:id w:val="777993597"/>
      <w:docPartObj>
        <w:docPartGallery w:val="Page Numbers (Bottom of Page)"/>
        <w:docPartUnique/>
      </w:docPartObj>
    </w:sdtPr>
    <w:sdtEndPr>
      <w:rPr>
        <w:rStyle w:val="PageNumber"/>
      </w:rPr>
    </w:sdtEndPr>
    <w:sdtContent>
      <w:customXmlInsRangeEnd w:id="347"/>
      <w:p w14:paraId="5E2407AB" w14:textId="6F8415BA" w:rsidR="00C847B7" w:rsidRDefault="00C847B7" w:rsidP="00A3599F">
        <w:pPr>
          <w:pStyle w:val="Footer"/>
          <w:framePr w:wrap="none" w:vAnchor="text" w:hAnchor="margin" w:xAlign="right" w:y="1"/>
          <w:rPr>
            <w:ins w:id="348" w:author="Meshi, Dar" w:date="2020-10-07T10:04:00Z"/>
            <w:rStyle w:val="PageNumber"/>
          </w:rPr>
        </w:pPr>
        <w:ins w:id="349" w:author="Meshi, Dar" w:date="2020-10-07T10:04:00Z">
          <w:r>
            <w:rPr>
              <w:rStyle w:val="PageNumber"/>
            </w:rPr>
            <w:fldChar w:fldCharType="begin"/>
          </w:r>
          <w:r>
            <w:rPr>
              <w:rStyle w:val="PageNumber"/>
            </w:rPr>
            <w:instrText xml:space="preserve"> PAGE </w:instrText>
          </w:r>
          <w:r>
            <w:rPr>
              <w:rStyle w:val="PageNumber"/>
            </w:rPr>
            <w:fldChar w:fldCharType="end"/>
          </w:r>
        </w:ins>
      </w:p>
      <w:customXmlInsRangeStart w:id="350" w:author="Meshi, Dar" w:date="2020-10-07T10:04:00Z"/>
    </w:sdtContent>
  </w:sdt>
  <w:customXmlInsRangeEnd w:id="350"/>
  <w:p w14:paraId="0D04B24B" w14:textId="77777777" w:rsidR="00465C0F" w:rsidRDefault="00465C0F">
    <w:pPr>
      <w:pBdr>
        <w:top w:val="nil"/>
        <w:left w:val="nil"/>
        <w:bottom w:val="nil"/>
        <w:right w:val="nil"/>
        <w:between w:val="nil"/>
      </w:pBdr>
      <w:tabs>
        <w:tab w:val="center" w:pos="4680"/>
        <w:tab w:val="right" w:pos="9360"/>
      </w:tabs>
      <w:spacing w:line="240" w:lineRule="auto"/>
      <w:ind w:right="360"/>
      <w:rPr>
        <w:color w:val="000000"/>
      </w:rPr>
      <w:pPrChange w:id="351" w:author="Meshi, Dar" w:date="2020-10-07T10:04:00Z">
        <w:pPr>
          <w:pBdr>
            <w:top w:val="nil"/>
            <w:left w:val="nil"/>
            <w:bottom w:val="nil"/>
            <w:right w:val="nil"/>
            <w:between w:val="nil"/>
          </w:pBdr>
          <w:tabs>
            <w:tab w:val="center" w:pos="4680"/>
            <w:tab w:val="right" w:pos="9360"/>
          </w:tabs>
          <w:spacing w:line="240" w:lineRule="auto"/>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352" w:author="Meshi, Dar" w:date="2020-10-07T10:04:00Z"/>
  <w:sdt>
    <w:sdtPr>
      <w:rPr>
        <w:rStyle w:val="PageNumber"/>
      </w:rPr>
      <w:id w:val="-1942061832"/>
      <w:docPartObj>
        <w:docPartGallery w:val="Page Numbers (Bottom of Page)"/>
        <w:docPartUnique/>
      </w:docPartObj>
    </w:sdtPr>
    <w:sdtEndPr>
      <w:rPr>
        <w:rStyle w:val="PageNumber"/>
      </w:rPr>
    </w:sdtEndPr>
    <w:sdtContent>
      <w:customXmlInsRangeEnd w:id="352"/>
      <w:p w14:paraId="1567030D" w14:textId="2CDC5F67" w:rsidR="00C847B7" w:rsidRDefault="00C847B7" w:rsidP="00A3599F">
        <w:pPr>
          <w:pStyle w:val="Footer"/>
          <w:framePr w:wrap="none" w:vAnchor="text" w:hAnchor="margin" w:xAlign="right" w:y="1"/>
          <w:rPr>
            <w:ins w:id="353" w:author="Meshi, Dar" w:date="2020-10-07T10:04:00Z"/>
            <w:rStyle w:val="PageNumber"/>
          </w:rPr>
        </w:pPr>
        <w:ins w:id="354" w:author="Meshi, Dar" w:date="2020-10-07T10:04:00Z">
          <w:r>
            <w:rPr>
              <w:rStyle w:val="PageNumber"/>
            </w:rPr>
            <w:fldChar w:fldCharType="begin"/>
          </w:r>
          <w:r>
            <w:rPr>
              <w:rStyle w:val="PageNumber"/>
            </w:rPr>
            <w:instrText xml:space="preserve"> PAGE </w:instrText>
          </w:r>
        </w:ins>
        <w:r>
          <w:rPr>
            <w:rStyle w:val="PageNumber"/>
          </w:rPr>
          <w:fldChar w:fldCharType="separate"/>
        </w:r>
        <w:r>
          <w:rPr>
            <w:rStyle w:val="PageNumber"/>
            <w:noProof/>
          </w:rPr>
          <w:t>9</w:t>
        </w:r>
        <w:ins w:id="355" w:author="Meshi, Dar" w:date="2020-10-07T10:04:00Z">
          <w:r>
            <w:rPr>
              <w:rStyle w:val="PageNumber"/>
            </w:rPr>
            <w:fldChar w:fldCharType="end"/>
          </w:r>
        </w:ins>
      </w:p>
      <w:customXmlInsRangeStart w:id="356" w:author="Meshi, Dar" w:date="2020-10-07T10:04:00Z"/>
    </w:sdtContent>
  </w:sdt>
  <w:customXmlInsRangeEnd w:id="356"/>
  <w:p w14:paraId="7FA9E065" w14:textId="77777777" w:rsidR="00465C0F" w:rsidRDefault="00465C0F">
    <w:pPr>
      <w:pBdr>
        <w:top w:val="nil"/>
        <w:left w:val="nil"/>
        <w:bottom w:val="nil"/>
        <w:right w:val="nil"/>
        <w:between w:val="nil"/>
      </w:pBdr>
      <w:tabs>
        <w:tab w:val="center" w:pos="4680"/>
        <w:tab w:val="right" w:pos="9360"/>
      </w:tabs>
      <w:spacing w:line="240" w:lineRule="auto"/>
      <w:ind w:right="360"/>
      <w:rPr>
        <w:color w:val="000000"/>
      </w:rPr>
      <w:pPrChange w:id="357" w:author="Meshi, Dar" w:date="2020-10-07T10:04:00Z">
        <w:pPr>
          <w:pBdr>
            <w:top w:val="nil"/>
            <w:left w:val="nil"/>
            <w:bottom w:val="nil"/>
            <w:right w:val="nil"/>
            <w:between w:val="nil"/>
          </w:pBdr>
          <w:tabs>
            <w:tab w:val="center" w:pos="4680"/>
            <w:tab w:val="right" w:pos="9360"/>
          </w:tabs>
          <w:spacing w:line="240" w:lineRule="auto"/>
        </w:pPr>
      </w:pPrChan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07BB1" w14:textId="77777777" w:rsidR="00465C0F" w:rsidRDefault="00465C0F">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351EB" w14:textId="77777777" w:rsidR="00BC4224" w:rsidRDefault="00BC4224">
      <w:pPr>
        <w:spacing w:line="240" w:lineRule="auto"/>
      </w:pPr>
      <w:r>
        <w:separator/>
      </w:r>
    </w:p>
  </w:footnote>
  <w:footnote w:type="continuationSeparator" w:id="0">
    <w:p w14:paraId="76B1DBD5" w14:textId="77777777" w:rsidR="00BC4224" w:rsidRDefault="00BC42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BB314" w14:textId="77777777" w:rsidR="00465C0F" w:rsidRDefault="00465C0F">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39ECA" w14:textId="77777777" w:rsidR="00465C0F" w:rsidRDefault="00465C0F">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rPr>
    </w:pPr>
    <w:r>
      <w:rPr>
        <w:rFonts w:ascii="Times New Roman" w:eastAsia="Times New Roman" w:hAnsi="Times New Roman" w:cs="Times New Roman"/>
      </w:rPr>
      <w:t>Social Media and Responses to Social Exclusion</w:t>
    </w:r>
  </w:p>
  <w:p w14:paraId="011F8E5E" w14:textId="77777777" w:rsidR="00465C0F" w:rsidRDefault="00465C0F">
    <w:pPr>
      <w:pBdr>
        <w:top w:val="nil"/>
        <w:left w:val="nil"/>
        <w:bottom w:val="nil"/>
        <w:right w:val="nil"/>
        <w:between w:val="nil"/>
      </w:pBdr>
      <w:tabs>
        <w:tab w:val="center" w:pos="4680"/>
        <w:tab w:val="right" w:pos="9360"/>
      </w:tabs>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804D1" w14:textId="77777777" w:rsidR="00465C0F" w:rsidRDefault="00465C0F">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C0103"/>
    <w:multiLevelType w:val="multilevel"/>
    <w:tmpl w:val="226A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A4035"/>
    <w:multiLevelType w:val="multilevel"/>
    <w:tmpl w:val="C99E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i, Rui">
    <w15:presenceInfo w15:providerId="AD" w15:userId="S::peirui@upenn.edu::d13fa9c9-86fb-4cc1-8eca-2208f7e7a96b"/>
  </w15:person>
  <w15:person w15:author="Meshi, Dar">
    <w15:presenceInfo w15:providerId="AD" w15:userId="S::darmeshi@msu.edu::89107703-fb08-4a38-af0c-d55280fcc8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4F"/>
    <w:rsid w:val="000324B2"/>
    <w:rsid w:val="000841BB"/>
    <w:rsid w:val="000A47FF"/>
    <w:rsid w:val="00117620"/>
    <w:rsid w:val="00136B7B"/>
    <w:rsid w:val="0019382C"/>
    <w:rsid w:val="00197868"/>
    <w:rsid w:val="0020401E"/>
    <w:rsid w:val="0022679F"/>
    <w:rsid w:val="0033515A"/>
    <w:rsid w:val="00335B14"/>
    <w:rsid w:val="00341DC4"/>
    <w:rsid w:val="00374A07"/>
    <w:rsid w:val="0038012C"/>
    <w:rsid w:val="003B5F4E"/>
    <w:rsid w:val="003C715C"/>
    <w:rsid w:val="003F4645"/>
    <w:rsid w:val="00465C0F"/>
    <w:rsid w:val="004A6A96"/>
    <w:rsid w:val="004D6EC2"/>
    <w:rsid w:val="0052451C"/>
    <w:rsid w:val="00532F3E"/>
    <w:rsid w:val="00540C22"/>
    <w:rsid w:val="0054295B"/>
    <w:rsid w:val="00591EA9"/>
    <w:rsid w:val="005C583D"/>
    <w:rsid w:val="0061274F"/>
    <w:rsid w:val="00632D4C"/>
    <w:rsid w:val="00633064"/>
    <w:rsid w:val="00664DCC"/>
    <w:rsid w:val="00701F19"/>
    <w:rsid w:val="00703BAC"/>
    <w:rsid w:val="00761331"/>
    <w:rsid w:val="007957C4"/>
    <w:rsid w:val="007A0BEB"/>
    <w:rsid w:val="007F081E"/>
    <w:rsid w:val="00843F03"/>
    <w:rsid w:val="00884B35"/>
    <w:rsid w:val="008C7C8C"/>
    <w:rsid w:val="008D3D7D"/>
    <w:rsid w:val="008F0017"/>
    <w:rsid w:val="0092339D"/>
    <w:rsid w:val="009433AA"/>
    <w:rsid w:val="0095156B"/>
    <w:rsid w:val="009D39AD"/>
    <w:rsid w:val="00A13DC5"/>
    <w:rsid w:val="00B2621B"/>
    <w:rsid w:val="00B81BE5"/>
    <w:rsid w:val="00BB4CE5"/>
    <w:rsid w:val="00BC4224"/>
    <w:rsid w:val="00C020A1"/>
    <w:rsid w:val="00C27F21"/>
    <w:rsid w:val="00C366B5"/>
    <w:rsid w:val="00C847B7"/>
    <w:rsid w:val="00C84B21"/>
    <w:rsid w:val="00CB0604"/>
    <w:rsid w:val="00D13402"/>
    <w:rsid w:val="00D66828"/>
    <w:rsid w:val="00DB02D5"/>
    <w:rsid w:val="00DB61B2"/>
    <w:rsid w:val="00E342BF"/>
    <w:rsid w:val="00E50623"/>
    <w:rsid w:val="00EF6869"/>
    <w:rsid w:val="00EF7981"/>
    <w:rsid w:val="00F547BE"/>
    <w:rsid w:val="00FB27E8"/>
    <w:rsid w:val="00FC50A5"/>
    <w:rsid w:val="00FE33E7"/>
    <w:rsid w:val="00FE5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973D3"/>
  <w15:docId w15:val="{60A793F0-E1FC-A543-AF95-D596F998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43F0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3F03"/>
    <w:rPr>
      <w:rFonts w:ascii="Times New Roman" w:hAnsi="Times New Roman" w:cs="Times New Roman"/>
      <w:sz w:val="18"/>
      <w:szCs w:val="18"/>
    </w:rPr>
  </w:style>
  <w:style w:type="paragraph" w:styleId="Revision">
    <w:name w:val="Revision"/>
    <w:hidden/>
    <w:uiPriority w:val="99"/>
    <w:semiHidden/>
    <w:rsid w:val="00843F03"/>
    <w:pPr>
      <w:spacing w:line="240" w:lineRule="auto"/>
    </w:pPr>
  </w:style>
  <w:style w:type="paragraph" w:styleId="CommentSubject">
    <w:name w:val="annotation subject"/>
    <w:basedOn w:val="CommentText"/>
    <w:next w:val="CommentText"/>
    <w:link w:val="CommentSubjectChar"/>
    <w:uiPriority w:val="99"/>
    <w:semiHidden/>
    <w:unhideWhenUsed/>
    <w:rsid w:val="00843F03"/>
    <w:rPr>
      <w:b/>
      <w:bCs/>
    </w:rPr>
  </w:style>
  <w:style w:type="character" w:customStyle="1" w:styleId="CommentSubjectChar">
    <w:name w:val="Comment Subject Char"/>
    <w:basedOn w:val="CommentTextChar"/>
    <w:link w:val="CommentSubject"/>
    <w:uiPriority w:val="99"/>
    <w:semiHidden/>
    <w:rsid w:val="00843F03"/>
    <w:rPr>
      <w:b/>
      <w:bCs/>
      <w:sz w:val="20"/>
      <w:szCs w:val="20"/>
    </w:rPr>
  </w:style>
  <w:style w:type="paragraph" w:styleId="ListParagraph">
    <w:name w:val="List Paragraph"/>
    <w:basedOn w:val="Normal"/>
    <w:uiPriority w:val="34"/>
    <w:qFormat/>
    <w:rsid w:val="004A6A96"/>
    <w:pPr>
      <w:ind w:left="720"/>
      <w:contextualSpacing/>
    </w:pPr>
  </w:style>
  <w:style w:type="paragraph" w:styleId="Footer">
    <w:name w:val="footer"/>
    <w:basedOn w:val="Normal"/>
    <w:link w:val="FooterChar"/>
    <w:uiPriority w:val="99"/>
    <w:semiHidden/>
    <w:unhideWhenUsed/>
    <w:rsid w:val="00C847B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847B7"/>
  </w:style>
  <w:style w:type="character" w:styleId="PageNumber">
    <w:name w:val="page number"/>
    <w:basedOn w:val="DefaultParagraphFont"/>
    <w:uiPriority w:val="99"/>
    <w:semiHidden/>
    <w:unhideWhenUsed/>
    <w:rsid w:val="00C84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49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12750</Words>
  <Characters>72678</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Pei, Rui</cp:lastModifiedBy>
  <cp:revision>2</cp:revision>
  <dcterms:created xsi:type="dcterms:W3CDTF">2020-10-10T16:36:00Z</dcterms:created>
  <dcterms:modified xsi:type="dcterms:W3CDTF">2020-10-10T16:36:00Z</dcterms:modified>
</cp:coreProperties>
</file>