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048A65" w14:textId="77777777" w:rsidR="002D6F61" w:rsidRDefault="002D6F61" w:rsidP="000E07E1">
      <w:pPr>
        <w:spacing w:line="240" w:lineRule="auto"/>
        <w:jc w:val="center"/>
        <w:rPr>
          <w:rFonts w:ascii="Times New Roman" w:eastAsia="Times New Roman" w:hAnsi="Times New Roman" w:cs="Times New Roman"/>
          <w:sz w:val="24"/>
          <w:szCs w:val="24"/>
        </w:rPr>
      </w:pPr>
    </w:p>
    <w:p w14:paraId="703E2678" w14:textId="77777777" w:rsidR="002D6F61" w:rsidRDefault="002D6F61" w:rsidP="000E07E1">
      <w:pPr>
        <w:spacing w:line="240" w:lineRule="auto"/>
        <w:jc w:val="center"/>
        <w:rPr>
          <w:rFonts w:ascii="Times New Roman" w:eastAsia="Times New Roman" w:hAnsi="Times New Roman" w:cs="Times New Roman"/>
          <w:sz w:val="24"/>
          <w:szCs w:val="24"/>
        </w:rPr>
      </w:pPr>
    </w:p>
    <w:p w14:paraId="1B56CB5F" w14:textId="77777777" w:rsidR="002D6F61" w:rsidRDefault="002D6F61" w:rsidP="000E07E1">
      <w:pPr>
        <w:spacing w:line="240" w:lineRule="auto"/>
        <w:jc w:val="center"/>
        <w:rPr>
          <w:rFonts w:ascii="Times New Roman" w:eastAsia="Times New Roman" w:hAnsi="Times New Roman" w:cs="Times New Roman"/>
          <w:sz w:val="24"/>
          <w:szCs w:val="24"/>
        </w:rPr>
      </w:pPr>
    </w:p>
    <w:p w14:paraId="6BC4C610" w14:textId="77777777" w:rsidR="002D6F61" w:rsidRDefault="002D6F61" w:rsidP="000E07E1">
      <w:pPr>
        <w:spacing w:line="240" w:lineRule="auto"/>
        <w:jc w:val="center"/>
        <w:rPr>
          <w:rFonts w:ascii="Times New Roman" w:eastAsia="Times New Roman" w:hAnsi="Times New Roman" w:cs="Times New Roman"/>
          <w:sz w:val="24"/>
          <w:szCs w:val="24"/>
        </w:rPr>
      </w:pPr>
    </w:p>
    <w:p w14:paraId="76EF49BF" w14:textId="77777777" w:rsidR="002D6F61" w:rsidRDefault="002D6F61" w:rsidP="000E07E1">
      <w:pPr>
        <w:spacing w:line="240" w:lineRule="auto"/>
        <w:jc w:val="center"/>
        <w:rPr>
          <w:rFonts w:ascii="Times New Roman" w:eastAsia="Times New Roman" w:hAnsi="Times New Roman" w:cs="Times New Roman"/>
          <w:sz w:val="24"/>
          <w:szCs w:val="24"/>
        </w:rPr>
      </w:pPr>
    </w:p>
    <w:p w14:paraId="54ED20FE" w14:textId="77777777" w:rsidR="002D6F61" w:rsidRDefault="002D6F61" w:rsidP="000E07E1">
      <w:pPr>
        <w:spacing w:line="240" w:lineRule="auto"/>
        <w:jc w:val="center"/>
        <w:rPr>
          <w:rFonts w:ascii="Times New Roman" w:eastAsia="Times New Roman" w:hAnsi="Times New Roman" w:cs="Times New Roman"/>
          <w:sz w:val="24"/>
          <w:szCs w:val="24"/>
        </w:rPr>
      </w:pPr>
    </w:p>
    <w:p w14:paraId="28178CD0" w14:textId="77777777" w:rsidR="002D6F61" w:rsidRDefault="002D6F61" w:rsidP="000E07E1">
      <w:pPr>
        <w:spacing w:line="240" w:lineRule="auto"/>
        <w:jc w:val="center"/>
        <w:rPr>
          <w:rFonts w:ascii="Times New Roman" w:eastAsia="Times New Roman" w:hAnsi="Times New Roman" w:cs="Times New Roman"/>
          <w:sz w:val="24"/>
          <w:szCs w:val="24"/>
        </w:rPr>
      </w:pPr>
    </w:p>
    <w:p w14:paraId="2A81C78E" w14:textId="162AE6DF"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Connectedness </w:t>
      </w:r>
      <w:r w:rsidR="001D0306">
        <w:rPr>
          <w:rFonts w:ascii="Times New Roman" w:eastAsia="Times New Roman" w:hAnsi="Times New Roman" w:cs="Times New Roman"/>
          <w:sz w:val="24"/>
          <w:szCs w:val="24"/>
        </w:rPr>
        <w:t xml:space="preserve">to others </w:t>
      </w:r>
      <w:r w:rsidR="002D33CC">
        <w:rPr>
          <w:rFonts w:ascii="Times New Roman" w:eastAsia="Times New Roman" w:hAnsi="Times New Roman" w:cs="Times New Roman"/>
          <w:sz w:val="24"/>
          <w:szCs w:val="24"/>
        </w:rPr>
        <w:t xml:space="preserve">on social media </w:t>
      </w:r>
      <w:r>
        <w:rPr>
          <w:rFonts w:ascii="Times New Roman" w:eastAsia="Times New Roman" w:hAnsi="Times New Roman" w:cs="Times New Roman"/>
          <w:sz w:val="24"/>
          <w:szCs w:val="24"/>
        </w:rPr>
        <w:t xml:space="preserve">and habitual use of social media predict </w:t>
      </w:r>
      <w:r w:rsidR="002D33CC">
        <w:rPr>
          <w:rFonts w:ascii="Times New Roman" w:eastAsia="Times New Roman" w:hAnsi="Times New Roman" w:cs="Times New Roman"/>
          <w:sz w:val="24"/>
          <w:szCs w:val="24"/>
        </w:rPr>
        <w:t xml:space="preserve">different aspects of </w:t>
      </w:r>
      <w:r>
        <w:rPr>
          <w:rFonts w:ascii="Times New Roman" w:eastAsia="Times New Roman" w:hAnsi="Times New Roman" w:cs="Times New Roman"/>
          <w:sz w:val="24"/>
          <w:szCs w:val="24"/>
        </w:rPr>
        <w:t>the neural response to social exclusion in adolescents</w:t>
      </w:r>
    </w:p>
    <w:p w14:paraId="4FD14AB5" w14:textId="77777777" w:rsidR="002D6F61" w:rsidRDefault="002D6F61" w:rsidP="000E07E1">
      <w:pPr>
        <w:spacing w:line="240" w:lineRule="auto"/>
        <w:jc w:val="center"/>
        <w:rPr>
          <w:rFonts w:ascii="Times New Roman" w:eastAsia="Times New Roman" w:hAnsi="Times New Roman" w:cs="Times New Roman"/>
          <w:sz w:val="24"/>
          <w:szCs w:val="24"/>
        </w:rPr>
      </w:pPr>
    </w:p>
    <w:p w14:paraId="2B2BDD78" w14:textId="77777777" w:rsidR="002D6F61" w:rsidRDefault="002D6F61" w:rsidP="000E07E1">
      <w:pPr>
        <w:spacing w:line="240" w:lineRule="auto"/>
        <w:jc w:val="center"/>
        <w:rPr>
          <w:rFonts w:ascii="Times New Roman" w:eastAsia="Times New Roman" w:hAnsi="Times New Roman" w:cs="Times New Roman"/>
          <w:sz w:val="24"/>
          <w:szCs w:val="24"/>
        </w:rPr>
      </w:pPr>
    </w:p>
    <w:p w14:paraId="4CDC04A8" w14:textId="77777777" w:rsidR="002D6F61" w:rsidRDefault="002D6F61" w:rsidP="000E07E1">
      <w:pPr>
        <w:spacing w:line="240" w:lineRule="auto"/>
        <w:jc w:val="center"/>
        <w:rPr>
          <w:rFonts w:ascii="Times New Roman" w:eastAsia="Times New Roman" w:hAnsi="Times New Roman" w:cs="Times New Roman"/>
          <w:sz w:val="24"/>
          <w:szCs w:val="24"/>
        </w:rPr>
      </w:pPr>
    </w:p>
    <w:p w14:paraId="2FAB867C" w14:textId="77777777" w:rsidR="002D6F61" w:rsidRDefault="002D6F61" w:rsidP="000E07E1">
      <w:pPr>
        <w:spacing w:line="240" w:lineRule="auto"/>
        <w:rPr>
          <w:rFonts w:ascii="Times New Roman" w:eastAsia="Times New Roman" w:hAnsi="Times New Roman" w:cs="Times New Roman"/>
          <w:sz w:val="24"/>
          <w:szCs w:val="24"/>
        </w:rPr>
      </w:pPr>
    </w:p>
    <w:p w14:paraId="62531AA3" w14:textId="77777777" w:rsidR="002D6F61" w:rsidRDefault="00BB0687" w:rsidP="000E07E1">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Rui Pei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Joseph B. Bayer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 Cascio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Matt B. O’Donnell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Falk</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Dar Meshi</w:t>
      </w:r>
      <w:r>
        <w:rPr>
          <w:rFonts w:ascii="Times New Roman" w:eastAsia="Times New Roman" w:hAnsi="Times New Roman" w:cs="Times New Roman"/>
          <w:sz w:val="24"/>
          <w:szCs w:val="24"/>
          <w:vertAlign w:val="superscript"/>
        </w:rPr>
        <w:t>4</w:t>
      </w:r>
    </w:p>
    <w:p w14:paraId="2931C605" w14:textId="77777777" w:rsidR="002D6F61" w:rsidRDefault="002D6F61" w:rsidP="000E07E1">
      <w:pPr>
        <w:spacing w:line="240" w:lineRule="auto"/>
        <w:jc w:val="center"/>
        <w:rPr>
          <w:rFonts w:ascii="Times New Roman" w:eastAsia="Times New Roman" w:hAnsi="Times New Roman" w:cs="Times New Roman"/>
          <w:sz w:val="24"/>
          <w:szCs w:val="24"/>
          <w:vertAlign w:val="superscript"/>
        </w:rPr>
      </w:pPr>
    </w:p>
    <w:p w14:paraId="75866962" w14:textId="77777777" w:rsidR="002D6F61" w:rsidRDefault="002D6F61" w:rsidP="000E07E1">
      <w:pPr>
        <w:spacing w:line="240" w:lineRule="auto"/>
        <w:jc w:val="center"/>
        <w:rPr>
          <w:rFonts w:ascii="Times New Roman" w:eastAsia="Times New Roman" w:hAnsi="Times New Roman" w:cs="Times New Roman"/>
          <w:sz w:val="24"/>
          <w:szCs w:val="24"/>
          <w:vertAlign w:val="superscript"/>
        </w:rPr>
      </w:pPr>
    </w:p>
    <w:p w14:paraId="4085BDF3" w14:textId="77777777"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Annenberg School for Communication, University of Pennsylvania</w:t>
      </w:r>
    </w:p>
    <w:p w14:paraId="65D4FC1A" w14:textId="77777777"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School of Communication, The Ohio State University</w:t>
      </w:r>
    </w:p>
    <w:p w14:paraId="36D84FB5" w14:textId="77777777"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School of Journalism and Mass Communication, University of Wisconsin-Madison</w:t>
      </w:r>
    </w:p>
    <w:p w14:paraId="23769990" w14:textId="77777777"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Department of Advertising and Public Relations, Michigan State University</w:t>
      </w:r>
    </w:p>
    <w:p w14:paraId="17EDF5BE" w14:textId="77777777" w:rsidR="002D6F61" w:rsidRDefault="002D6F61" w:rsidP="000E07E1">
      <w:pPr>
        <w:spacing w:line="240" w:lineRule="auto"/>
        <w:jc w:val="center"/>
        <w:rPr>
          <w:rFonts w:ascii="Times New Roman" w:eastAsia="Times New Roman" w:hAnsi="Times New Roman" w:cs="Times New Roman"/>
          <w:sz w:val="24"/>
          <w:szCs w:val="24"/>
        </w:rPr>
      </w:pPr>
    </w:p>
    <w:p w14:paraId="1EF937FE" w14:textId="77777777" w:rsidR="002D6F61" w:rsidRDefault="002D6F61" w:rsidP="000E07E1">
      <w:pPr>
        <w:spacing w:line="240" w:lineRule="auto"/>
        <w:rPr>
          <w:rFonts w:ascii="Times New Roman" w:eastAsia="Times New Roman" w:hAnsi="Times New Roman" w:cs="Times New Roman"/>
          <w:sz w:val="24"/>
          <w:szCs w:val="24"/>
        </w:rPr>
      </w:pPr>
    </w:p>
    <w:p w14:paraId="59E5C711"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w:t>
      </w:r>
      <w:commentRangeStart w:id="0"/>
      <w:r>
        <w:rPr>
          <w:rFonts w:ascii="Times New Roman" w:eastAsia="Times New Roman" w:hAnsi="Times New Roman" w:cs="Times New Roman"/>
          <w:sz w:val="24"/>
          <w:szCs w:val="24"/>
        </w:rPr>
        <w:t>author</w:t>
      </w:r>
      <w:commentRangeEnd w:id="0"/>
      <w:r w:rsidR="001D0306">
        <w:rPr>
          <w:rStyle w:val="CommentReference"/>
        </w:rPr>
        <w:commentReference w:id="0"/>
      </w:r>
      <w:r>
        <w:rPr>
          <w:rFonts w:ascii="Times New Roman" w:eastAsia="Times New Roman" w:hAnsi="Times New Roman" w:cs="Times New Roman"/>
          <w:sz w:val="24"/>
          <w:szCs w:val="24"/>
        </w:rPr>
        <w:t>:</w:t>
      </w:r>
    </w:p>
    <w:p w14:paraId="5F12AF11" w14:textId="37F8F7C5" w:rsidR="002D6F61" w:rsidRDefault="000E07E1" w:rsidP="000E07E1">
      <w:pPr>
        <w:spacing w:line="240" w:lineRule="auto"/>
        <w:rPr>
          <w:ins w:id="1" w:author="Rui Pei" w:date="2020-11-12T12:48:00Z"/>
          <w:rFonts w:ascii="Times New Roman" w:eastAsia="Times New Roman" w:hAnsi="Times New Roman" w:cs="Times New Roman"/>
          <w:sz w:val="24"/>
          <w:szCs w:val="24"/>
        </w:rPr>
      </w:pPr>
      <w:ins w:id="2" w:author="Rui Pei" w:date="2020-11-12T12:48:00Z">
        <w:r>
          <w:rPr>
            <w:rFonts w:ascii="Times New Roman" w:eastAsia="Times New Roman" w:hAnsi="Times New Roman" w:cs="Times New Roman"/>
            <w:sz w:val="24"/>
            <w:szCs w:val="24"/>
          </w:rPr>
          <w:t xml:space="preserve">Rui Pei </w:t>
        </w:r>
      </w:ins>
    </w:p>
    <w:p w14:paraId="65461ED3" w14:textId="1D5F17A3" w:rsidR="000E07E1" w:rsidRDefault="000E07E1" w:rsidP="000E07E1">
      <w:pPr>
        <w:spacing w:line="240" w:lineRule="auto"/>
        <w:rPr>
          <w:rFonts w:ascii="Times New Roman" w:eastAsia="Times New Roman" w:hAnsi="Times New Roman" w:cs="Times New Roman"/>
          <w:sz w:val="24"/>
          <w:szCs w:val="24"/>
        </w:rPr>
      </w:pPr>
      <w:ins w:id="3" w:author="Rui Pei" w:date="2020-11-12T12:48:00Z">
        <w:r>
          <w:rPr>
            <w:rFonts w:ascii="Times New Roman" w:eastAsia="Times New Roman" w:hAnsi="Times New Roman" w:cs="Times New Roman"/>
            <w:sz w:val="24"/>
            <w:szCs w:val="24"/>
          </w:rPr>
          <w:t>rui.pei@asc.upenn.edu</w:t>
        </w:r>
      </w:ins>
    </w:p>
    <w:p w14:paraId="6AD2FB7C" w14:textId="77777777" w:rsidR="002D6F61" w:rsidRDefault="002D6F61" w:rsidP="000E07E1">
      <w:pPr>
        <w:spacing w:line="240" w:lineRule="auto"/>
        <w:rPr>
          <w:rFonts w:ascii="Times New Roman" w:eastAsia="Times New Roman" w:hAnsi="Times New Roman" w:cs="Times New Roman"/>
          <w:sz w:val="24"/>
          <w:szCs w:val="24"/>
        </w:rPr>
      </w:pPr>
    </w:p>
    <w:p w14:paraId="3B06BBDC" w14:textId="77777777" w:rsidR="002D6F61" w:rsidRDefault="00BB0687" w:rsidP="000E07E1">
      <w:pPr>
        <w:pStyle w:val="Heading1"/>
        <w:spacing w:line="240" w:lineRule="auto"/>
        <w:rPr>
          <w:rFonts w:ascii="Times New Roman" w:eastAsia="Times New Roman" w:hAnsi="Times New Roman" w:cs="Times New Roman"/>
          <w:sz w:val="24"/>
          <w:szCs w:val="24"/>
        </w:rPr>
      </w:pPr>
      <w:bookmarkStart w:id="4" w:name="_gjdgxs" w:colFirst="0" w:colLast="0"/>
      <w:bookmarkEnd w:id="4"/>
      <w:r>
        <w:br w:type="page"/>
      </w:r>
    </w:p>
    <w:p w14:paraId="0C61AB7C" w14:textId="77777777" w:rsidR="002D6F61" w:rsidRDefault="00BB0687" w:rsidP="000E07E1">
      <w:pPr>
        <w:pStyle w:val="Heading1"/>
        <w:spacing w:line="240" w:lineRule="auto"/>
        <w:jc w:val="center"/>
        <w:rPr>
          <w:rFonts w:ascii="Times New Roman" w:eastAsia="Times New Roman" w:hAnsi="Times New Roman" w:cs="Times New Roman"/>
          <w:sz w:val="24"/>
          <w:szCs w:val="24"/>
        </w:rPr>
      </w:pPr>
      <w:bookmarkStart w:id="5" w:name="_30j0zll" w:colFirst="0" w:colLast="0"/>
      <w:bookmarkEnd w:id="5"/>
      <w:r>
        <w:rPr>
          <w:rFonts w:ascii="Times New Roman" w:eastAsia="Times New Roman" w:hAnsi="Times New Roman" w:cs="Times New Roman"/>
          <w:sz w:val="24"/>
          <w:szCs w:val="24"/>
        </w:rPr>
        <w:lastRenderedPageBreak/>
        <w:t>Abstract (limit: 200 words; current 197 words)</w:t>
      </w:r>
    </w:p>
    <w:p w14:paraId="19FC6F3E" w14:textId="7DC049EF" w:rsidR="002D6F61" w:rsidRDefault="00BB0687"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ha</w:t>
      </w:r>
      <w:r w:rsidR="003F2C6C">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become increasingly popular in our society. Given that social media can provide convenient means of social connection and support, research has investigated how social media </w:t>
      </w:r>
      <w:r w:rsidR="00BD2B5E">
        <w:rPr>
          <w:rFonts w:ascii="Times New Roman" w:eastAsia="Times New Roman" w:hAnsi="Times New Roman" w:cs="Times New Roman"/>
          <w:sz w:val="24"/>
          <w:szCs w:val="24"/>
        </w:rPr>
        <w:t xml:space="preserve">use </w:t>
      </w:r>
      <w:r>
        <w:rPr>
          <w:rFonts w:ascii="Times New Roman" w:eastAsia="Times New Roman" w:hAnsi="Times New Roman" w:cs="Times New Roman"/>
          <w:sz w:val="24"/>
          <w:szCs w:val="24"/>
        </w:rPr>
        <w:t xml:space="preserve">may affect the way people respond to social exclusion, a common occurrence both online and offline. Yet, how social media use may be associated with neural responses to social exclusion is still largely unknown. </w:t>
      </w:r>
      <w:r w:rsidR="00BD2B5E">
        <w:rPr>
          <w:rFonts w:ascii="Times New Roman" w:eastAsia="Times New Roman" w:hAnsi="Times New Roman" w:cs="Times New Roman"/>
          <w:sz w:val="24"/>
          <w:szCs w:val="24"/>
        </w:rPr>
        <w:t>To address this</w:t>
      </w:r>
      <w:r>
        <w:rPr>
          <w:rFonts w:ascii="Times New Roman" w:eastAsia="Times New Roman" w:hAnsi="Times New Roman" w:cs="Times New Roman"/>
          <w:sz w:val="24"/>
          <w:szCs w:val="24"/>
        </w:rPr>
        <w:t xml:space="preserve">, </w:t>
      </w:r>
      <w:r w:rsidR="00BD2B5E">
        <w:rPr>
          <w:rFonts w:ascii="Times New Roman" w:eastAsia="Times New Roman" w:hAnsi="Times New Roman" w:cs="Times New Roman"/>
          <w:sz w:val="24"/>
          <w:szCs w:val="24"/>
        </w:rPr>
        <w:t xml:space="preserve">we had </w:t>
      </w:r>
      <w:r>
        <w:rPr>
          <w:rFonts w:ascii="Times New Roman" w:eastAsia="Times New Roman" w:hAnsi="Times New Roman" w:cs="Times New Roman"/>
          <w:sz w:val="24"/>
          <w:szCs w:val="24"/>
        </w:rPr>
        <w:t>adolescent male Facebook users (</w:t>
      </w:r>
      <w:commentRangeStart w:id="6"/>
      <w:commentRangeStart w:id="7"/>
      <w:r>
        <w:rPr>
          <w:rFonts w:ascii="Times New Roman" w:eastAsia="Times New Roman" w:hAnsi="Times New Roman" w:cs="Times New Roman"/>
          <w:sz w:val="24"/>
          <w:szCs w:val="24"/>
        </w:rPr>
        <w:t>age 16-17</w:t>
      </w:r>
      <w:r w:rsidR="00BD2B5E">
        <w:rPr>
          <w:rFonts w:ascii="Times New Roman" w:eastAsia="Times New Roman" w:hAnsi="Times New Roman" w:cs="Times New Roman"/>
          <w:sz w:val="24"/>
          <w:szCs w:val="24"/>
        </w:rPr>
        <w:t xml:space="preserve"> years</w:t>
      </w:r>
      <w:r>
        <w:rPr>
          <w:rFonts w:ascii="Times New Roman" w:eastAsia="Times New Roman" w:hAnsi="Times New Roman" w:cs="Times New Roman"/>
          <w:sz w:val="24"/>
          <w:szCs w:val="24"/>
        </w:rPr>
        <w:t>, n=60</w:t>
      </w:r>
      <w:commentRangeEnd w:id="6"/>
      <w:r w:rsidR="00BD2B5E">
        <w:rPr>
          <w:rStyle w:val="CommentReference"/>
        </w:rPr>
        <w:commentReference w:id="6"/>
      </w:r>
      <w:commentRangeEnd w:id="7"/>
      <w:r w:rsidR="000E07E1">
        <w:rPr>
          <w:rStyle w:val="CommentReference"/>
        </w:rPr>
        <w:commentReference w:id="7"/>
      </w:r>
      <w:r>
        <w:rPr>
          <w:rFonts w:ascii="Times New Roman" w:eastAsia="Times New Roman" w:hAnsi="Times New Roman" w:cs="Times New Roman"/>
          <w:sz w:val="24"/>
          <w:szCs w:val="24"/>
        </w:rPr>
        <w:t>) report</w:t>
      </w:r>
      <w:r w:rsidR="00BD2B5E">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two aspects of their Facebook use: connectedness on Facebook and habitual use of Facebook</w:t>
      </w:r>
      <w:r w:rsidR="00BD2B5E">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also </w:t>
      </w:r>
      <w:r w:rsidR="00BD2B5E">
        <w:rPr>
          <w:rFonts w:ascii="Times New Roman" w:eastAsia="Times New Roman" w:hAnsi="Times New Roman" w:cs="Times New Roman"/>
          <w:sz w:val="24"/>
          <w:szCs w:val="24"/>
        </w:rPr>
        <w:t xml:space="preserve">perform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t>
      </w:r>
      <w:r w:rsidR="00BD2B5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simulat</w:t>
      </w:r>
      <w:r w:rsidR="00BD2B5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social inclusion and exclusion, while undergoing functional magnetic resonance imaging. </w:t>
      </w:r>
      <w:r w:rsidR="00B35B54">
        <w:rPr>
          <w:rFonts w:ascii="Times New Roman" w:eastAsia="Times New Roman" w:hAnsi="Times New Roman" w:cs="Times New Roman"/>
          <w:sz w:val="24"/>
          <w:szCs w:val="24"/>
        </w:rPr>
        <w:t>Our f</w:t>
      </w:r>
      <w:r>
        <w:rPr>
          <w:rFonts w:ascii="Times New Roman" w:eastAsia="Times New Roman" w:hAnsi="Times New Roman" w:cs="Times New Roman"/>
          <w:sz w:val="24"/>
          <w:szCs w:val="24"/>
        </w:rPr>
        <w:t xml:space="preserve">indings </w:t>
      </w:r>
      <w:r w:rsidR="00B35B54">
        <w:rPr>
          <w:rFonts w:ascii="Times New Roman" w:eastAsia="Times New Roman" w:hAnsi="Times New Roman" w:cs="Times New Roman"/>
          <w:sz w:val="24"/>
          <w:szCs w:val="24"/>
        </w:rPr>
        <w:t xml:space="preserve">reveal </w:t>
      </w:r>
      <w:r>
        <w:rPr>
          <w:rFonts w:ascii="Times New Roman" w:eastAsia="Times New Roman" w:hAnsi="Times New Roman" w:cs="Times New Roman"/>
          <w:sz w:val="24"/>
          <w:szCs w:val="24"/>
        </w:rPr>
        <w:t xml:space="preserve">that participants who reported higher levels of connection on Facebook showed decreased neural activation in the </w:t>
      </w:r>
      <w:r w:rsidR="00B35B54">
        <w:rPr>
          <w:rFonts w:ascii="Times New Roman" w:eastAsia="Times New Roman" w:hAnsi="Times New Roman" w:cs="Times New Roman"/>
          <w:sz w:val="24"/>
          <w:szCs w:val="24"/>
        </w:rPr>
        <w:t xml:space="preserve">brain’s </w:t>
      </w:r>
      <w:r>
        <w:rPr>
          <w:rFonts w:ascii="Times New Roman" w:eastAsia="Times New Roman" w:hAnsi="Times New Roman" w:cs="Times New Roman"/>
          <w:sz w:val="24"/>
          <w:szCs w:val="24"/>
        </w:rPr>
        <w:t xml:space="preserve">social pain network during social exclusion. Habitual use of Facebook was associated with both higher neural activity in the </w:t>
      </w:r>
      <w:r w:rsidR="00B35B54">
        <w:rPr>
          <w:rFonts w:ascii="Times New Roman" w:eastAsia="Times New Roman" w:hAnsi="Times New Roman" w:cs="Times New Roman"/>
          <w:sz w:val="24"/>
          <w:szCs w:val="24"/>
        </w:rPr>
        <w:t xml:space="preserve">brain’s </w:t>
      </w:r>
      <w:r>
        <w:rPr>
          <w:rFonts w:ascii="Times New Roman" w:eastAsia="Times New Roman" w:hAnsi="Times New Roman" w:cs="Times New Roman"/>
          <w:sz w:val="24"/>
          <w:szCs w:val="24"/>
        </w:rPr>
        <w:t xml:space="preserve">mentalizing network during social exclusion, as well as lower levels of psychological distress after social exclusion. Together, these results highlight how social media usage may shift how we react to social exclusion at both neural </w:t>
      </w:r>
      <w:r w:rsidR="00B35B54">
        <w:rPr>
          <w:rFonts w:ascii="Times New Roman" w:eastAsia="Times New Roman" w:hAnsi="Times New Roman" w:cs="Times New Roman"/>
          <w:sz w:val="24"/>
          <w:szCs w:val="24"/>
        </w:rPr>
        <w:t xml:space="preserve">and psychological </w:t>
      </w:r>
      <w:r>
        <w:rPr>
          <w:rFonts w:ascii="Times New Roman" w:eastAsia="Times New Roman" w:hAnsi="Times New Roman" w:cs="Times New Roman"/>
          <w:sz w:val="24"/>
          <w:szCs w:val="24"/>
        </w:rPr>
        <w:t xml:space="preserve">levels, thereby protecting against the psychological distress from social exclusion. </w:t>
      </w:r>
    </w:p>
    <w:p w14:paraId="628EA938" w14:textId="77777777" w:rsidR="000E07E1" w:rsidRDefault="000E07E1" w:rsidP="000E07E1">
      <w:pPr>
        <w:spacing w:line="240" w:lineRule="auto"/>
        <w:rPr>
          <w:rFonts w:ascii="Times New Roman" w:eastAsia="Times New Roman" w:hAnsi="Times New Roman" w:cs="Times New Roman"/>
          <w:sz w:val="24"/>
          <w:szCs w:val="24"/>
        </w:rPr>
      </w:pPr>
      <w:commentRangeStart w:id="8"/>
      <w:commentRangeStart w:id="9"/>
      <w:r>
        <w:rPr>
          <w:rFonts w:ascii="Times New Roman" w:eastAsia="Times New Roman" w:hAnsi="Times New Roman" w:cs="Times New Roman"/>
          <w:sz w:val="24"/>
          <w:szCs w:val="24"/>
        </w:rPr>
        <w:t>Keywords</w:t>
      </w:r>
      <w:commentRangeEnd w:id="8"/>
      <w:r>
        <w:rPr>
          <w:rStyle w:val="CommentReference"/>
        </w:rPr>
        <w:commentReference w:id="8"/>
      </w:r>
      <w:commentRangeEnd w:id="9"/>
      <w:r>
        <w:rPr>
          <w:rStyle w:val="CommentReference"/>
        </w:rPr>
        <w:commentReference w:id="9"/>
      </w:r>
    </w:p>
    <w:p w14:paraId="15FEC62D" w14:textId="77777777" w:rsidR="000E07E1" w:rsidRDefault="000E07E1"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Facebook, social exclusion,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fMRI, neuroimaging</w:t>
      </w:r>
    </w:p>
    <w:p w14:paraId="54E14E88" w14:textId="77777777" w:rsidR="000E07E1" w:rsidRDefault="000E07E1" w:rsidP="000E07E1">
      <w:pPr>
        <w:spacing w:line="240" w:lineRule="auto"/>
        <w:ind w:firstLine="720"/>
        <w:rPr>
          <w:rFonts w:ascii="Times New Roman" w:eastAsia="Times New Roman" w:hAnsi="Times New Roman" w:cs="Times New Roman"/>
          <w:sz w:val="24"/>
          <w:szCs w:val="24"/>
        </w:rPr>
      </w:pPr>
    </w:p>
    <w:p w14:paraId="04446409" w14:textId="77777777" w:rsidR="002D6F61" w:rsidRDefault="002D6F61" w:rsidP="000E07E1">
      <w:pPr>
        <w:spacing w:line="240" w:lineRule="auto"/>
        <w:rPr>
          <w:rFonts w:ascii="Times New Roman" w:eastAsia="Times New Roman" w:hAnsi="Times New Roman" w:cs="Times New Roman"/>
          <w:sz w:val="24"/>
          <w:szCs w:val="24"/>
        </w:rPr>
      </w:pPr>
    </w:p>
    <w:p w14:paraId="4EBE5DD3" w14:textId="77777777" w:rsidR="002D6F61" w:rsidRDefault="00BB0687" w:rsidP="000E07E1">
      <w:pPr>
        <w:spacing w:line="240" w:lineRule="auto"/>
        <w:rPr>
          <w:rFonts w:ascii="Times New Roman" w:eastAsia="Times New Roman" w:hAnsi="Times New Roman" w:cs="Times New Roman"/>
          <w:sz w:val="24"/>
          <w:szCs w:val="24"/>
        </w:rPr>
      </w:pPr>
      <w:r>
        <w:br w:type="page"/>
      </w:r>
    </w:p>
    <w:p w14:paraId="78223619" w14:textId="77777777" w:rsidR="002D6F61" w:rsidRDefault="00BB0687" w:rsidP="000E07E1">
      <w:pPr>
        <w:spacing w:line="240" w:lineRule="auto"/>
        <w:rPr>
          <w:rFonts w:ascii="Times New Roman" w:eastAsia="Times New Roman" w:hAnsi="Times New Roman" w:cs="Times New Roman"/>
          <w:sz w:val="24"/>
          <w:szCs w:val="24"/>
        </w:rPr>
      </w:pPr>
      <w:commentRangeStart w:id="10"/>
      <w:commentRangeStart w:id="11"/>
      <w:r>
        <w:rPr>
          <w:rFonts w:ascii="Times New Roman" w:eastAsia="Times New Roman" w:hAnsi="Times New Roman" w:cs="Times New Roman"/>
          <w:sz w:val="24"/>
          <w:szCs w:val="24"/>
        </w:rPr>
        <w:lastRenderedPageBreak/>
        <w:t>Highlights</w:t>
      </w:r>
      <w:commentRangeEnd w:id="10"/>
      <w:r w:rsidR="00490DE0">
        <w:rPr>
          <w:rStyle w:val="CommentReference"/>
        </w:rPr>
        <w:commentReference w:id="10"/>
      </w:r>
      <w:commentRangeEnd w:id="11"/>
      <w:r w:rsidR="000E07E1">
        <w:rPr>
          <w:rStyle w:val="CommentReference"/>
        </w:rPr>
        <w:commentReference w:id="11"/>
      </w:r>
    </w:p>
    <w:p w14:paraId="5382641A" w14:textId="283B0F60" w:rsidR="002D6F61" w:rsidRDefault="00BB0687" w:rsidP="000E07E1">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Connectedness on Facebook was associated with </w:t>
      </w:r>
      <w:r w:rsidR="000E07E1">
        <w:rPr>
          <w:rFonts w:ascii="Times New Roman" w:eastAsia="Times New Roman" w:hAnsi="Times New Roman" w:cs="Times New Roman"/>
          <w:sz w:val="24"/>
          <w:szCs w:val="24"/>
        </w:rPr>
        <w:t xml:space="preserve">lower </w:t>
      </w:r>
      <w:r>
        <w:rPr>
          <w:rFonts w:ascii="Times New Roman" w:eastAsia="Times New Roman" w:hAnsi="Times New Roman" w:cs="Times New Roman"/>
          <w:sz w:val="24"/>
          <w:szCs w:val="24"/>
        </w:rPr>
        <w:t xml:space="preserve">neural activation in the social pain network during social exclusion. </w:t>
      </w:r>
    </w:p>
    <w:p w14:paraId="4C471F92" w14:textId="77777777" w:rsidR="002D6F61" w:rsidRDefault="00BB0687" w:rsidP="000E07E1">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Habitual use of Facebook was associated with higher neural activation in the mentalizing network during social exclusion. </w:t>
      </w:r>
    </w:p>
    <w:p w14:paraId="5F9313FB" w14:textId="77777777" w:rsidR="002D6F61" w:rsidRDefault="00BB0687" w:rsidP="000E07E1">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who use Facebook habitually also reported less psychological distress following social exclusion. </w:t>
      </w:r>
    </w:p>
    <w:p w14:paraId="28726C43" w14:textId="77777777" w:rsidR="002D6F61" w:rsidRDefault="00BB0687" w:rsidP="000E07E1">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usage may shift how people react to social exclusion at both psychological and neural levels.</w:t>
      </w:r>
    </w:p>
    <w:p w14:paraId="48B00548" w14:textId="77777777" w:rsidR="002D6F61" w:rsidRDefault="002D6F61" w:rsidP="000E07E1">
      <w:pPr>
        <w:spacing w:line="240" w:lineRule="auto"/>
        <w:ind w:left="720"/>
        <w:rPr>
          <w:rFonts w:ascii="Times New Roman" w:eastAsia="Times New Roman" w:hAnsi="Times New Roman" w:cs="Times New Roman"/>
          <w:sz w:val="24"/>
          <w:szCs w:val="24"/>
        </w:rPr>
      </w:pPr>
    </w:p>
    <w:p w14:paraId="68A753B4" w14:textId="77777777" w:rsidR="002D6F61" w:rsidRDefault="002D6F61" w:rsidP="000E07E1">
      <w:pPr>
        <w:spacing w:line="240" w:lineRule="auto"/>
        <w:rPr>
          <w:rFonts w:ascii="Times New Roman" w:eastAsia="Times New Roman" w:hAnsi="Times New Roman" w:cs="Times New Roman"/>
          <w:sz w:val="24"/>
          <w:szCs w:val="24"/>
        </w:rPr>
      </w:pPr>
    </w:p>
    <w:p w14:paraId="764310C8"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w:t>
      </w:r>
    </w:p>
    <w:p w14:paraId="05E7B42F" w14:textId="77777777" w:rsidR="002D6F61" w:rsidRDefault="002D6F61" w:rsidP="000E07E1">
      <w:pPr>
        <w:spacing w:line="240" w:lineRule="auto"/>
        <w:rPr>
          <w:rFonts w:ascii="Times New Roman" w:eastAsia="Times New Roman" w:hAnsi="Times New Roman" w:cs="Times New Roman"/>
          <w:sz w:val="24"/>
          <w:szCs w:val="24"/>
        </w:rPr>
      </w:pPr>
    </w:p>
    <w:p w14:paraId="24F8155D"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Funding </w:t>
      </w:r>
    </w:p>
    <w:p w14:paraId="5C5863A8" w14:textId="77777777" w:rsidR="002D6F61" w:rsidRDefault="002D6F61" w:rsidP="000E07E1">
      <w:pPr>
        <w:pStyle w:val="Heading1"/>
        <w:spacing w:line="240" w:lineRule="auto"/>
        <w:rPr>
          <w:rFonts w:ascii="Times New Roman" w:eastAsia="Times New Roman" w:hAnsi="Times New Roman" w:cs="Times New Roman"/>
          <w:sz w:val="24"/>
          <w:szCs w:val="24"/>
        </w:rPr>
      </w:pPr>
    </w:p>
    <w:p w14:paraId="45F3F9D3" w14:textId="77777777" w:rsidR="002D6F61" w:rsidRDefault="00BB0687" w:rsidP="000E07E1">
      <w:pPr>
        <w:pStyle w:val="Heading1"/>
        <w:spacing w:line="240" w:lineRule="auto"/>
        <w:rPr>
          <w:rFonts w:ascii="Times New Roman" w:eastAsia="Times New Roman" w:hAnsi="Times New Roman" w:cs="Times New Roman"/>
          <w:sz w:val="24"/>
          <w:szCs w:val="24"/>
        </w:rPr>
      </w:pPr>
      <w:r>
        <w:br w:type="page"/>
      </w:r>
    </w:p>
    <w:p w14:paraId="3BC3ECAB" w14:textId="77777777" w:rsidR="002D6F61" w:rsidRDefault="00BB0687" w:rsidP="000E07E1">
      <w:pPr>
        <w:pStyle w:val="Heading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Introduction</w:t>
      </w:r>
    </w:p>
    <w:p w14:paraId="665B2DDE" w14:textId="26C83D6C"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w:t>
      </w:r>
      <w:r w:rsidR="00101AE9">
        <w:rPr>
          <w:rFonts w:ascii="Times New Roman" w:eastAsia="Times New Roman" w:hAnsi="Times New Roman" w:cs="Times New Roman"/>
          <w:sz w:val="24"/>
          <w:szCs w:val="24"/>
        </w:rPr>
        <w:t>have become increasingly popular in our society</w:t>
      </w:r>
      <w:r>
        <w:rPr>
          <w:rFonts w:ascii="Times New Roman" w:eastAsia="Times New Roman" w:hAnsi="Times New Roman" w:cs="Times New Roman"/>
          <w:sz w:val="24"/>
          <w:szCs w:val="24"/>
        </w:rPr>
        <w:t xml:space="preserve">. Facebook, the world’s most popular social media platform, currently has 2.7 billion monthly active users worldwide </w:t>
      </w:r>
      <w:hyperlink r:id="rId1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Statistica</w:t>
        </w:r>
        <w:proofErr w:type="spellEnd"/>
        <w:r>
          <w:rPr>
            <w:rFonts w:ascii="Times New Roman" w:eastAsia="Times New Roman" w:hAnsi="Times New Roman" w:cs="Times New Roman"/>
            <w:color w:val="000000"/>
            <w:sz w:val="24"/>
            <w:szCs w:val="24"/>
          </w:rPr>
          <w:t>, 2020)</w:t>
        </w:r>
      </w:hyperlink>
      <w:r>
        <w:rPr>
          <w:rFonts w:ascii="Times New Roman" w:eastAsia="Times New Roman" w:hAnsi="Times New Roman" w:cs="Times New Roman"/>
          <w:sz w:val="24"/>
          <w:szCs w:val="24"/>
        </w:rPr>
        <w:t xml:space="preserve">. A 2018 Pew Research study suggested that 97% of adolescents (13 - 17 years old) are on social media, and 51% of all adolescents use Facebook </w:t>
      </w:r>
      <w:hyperlink r:id="rId13">
        <w:r>
          <w:rPr>
            <w:rFonts w:ascii="Times New Roman" w:eastAsia="Times New Roman" w:hAnsi="Times New Roman" w:cs="Times New Roman"/>
            <w:color w:val="000000"/>
            <w:sz w:val="24"/>
            <w:szCs w:val="24"/>
          </w:rPr>
          <w:t>(Pew Research Center, 2018)</w:t>
        </w:r>
      </w:hyperlink>
      <w:r>
        <w:rPr>
          <w:rFonts w:ascii="Times New Roman" w:eastAsia="Times New Roman" w:hAnsi="Times New Roman" w:cs="Times New Roman"/>
          <w:sz w:val="24"/>
          <w:szCs w:val="24"/>
        </w:rPr>
        <w:t xml:space="preserve">. Social media provide a platform for individuals to satisfy their innate drive for acquiring, building and maintaining social connections </w:t>
      </w:r>
      <w:hyperlink r:id="rId1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Bargh</w:t>
        </w:r>
        <w:proofErr w:type="spellEnd"/>
        <w:r>
          <w:rPr>
            <w:rFonts w:ascii="Times New Roman" w:eastAsia="Times New Roman" w:hAnsi="Times New Roman" w:cs="Times New Roman"/>
            <w:color w:val="000000"/>
            <w:sz w:val="24"/>
            <w:szCs w:val="24"/>
          </w:rPr>
          <w:t xml:space="preserve"> &amp; McKenna, 2004; Ellison et al., 2007; </w:t>
        </w:r>
        <w:proofErr w:type="spellStart"/>
        <w:r>
          <w:rPr>
            <w:rFonts w:ascii="Times New Roman" w:eastAsia="Times New Roman" w:hAnsi="Times New Roman" w:cs="Times New Roman"/>
            <w:color w:val="000000"/>
            <w:sz w:val="24"/>
            <w:szCs w:val="24"/>
          </w:rPr>
          <w:t>Haythornthwaite</w:t>
        </w:r>
        <w:proofErr w:type="spellEnd"/>
        <w:r>
          <w:rPr>
            <w:rFonts w:ascii="Times New Roman" w:eastAsia="Times New Roman" w:hAnsi="Times New Roman" w:cs="Times New Roman"/>
            <w:color w:val="000000"/>
            <w:sz w:val="24"/>
            <w:szCs w:val="24"/>
          </w:rPr>
          <w:t>, 2005</w:t>
        </w:r>
        <w:r w:rsidR="006B10E1">
          <w:rPr>
            <w:rFonts w:ascii="Times New Roman" w:eastAsia="Times New Roman" w:hAnsi="Times New Roman" w:cs="Times New Roman"/>
            <w:color w:val="000000"/>
            <w:sz w:val="24"/>
            <w:szCs w:val="24"/>
          </w:rPr>
          <w:t>;</w:t>
        </w:r>
        <w:r w:rsidR="006B10E1" w:rsidRPr="006B10E1">
          <w:t xml:space="preserve"> </w:t>
        </w:r>
        <w:r w:rsidR="006B10E1" w:rsidRPr="006B10E1">
          <w:rPr>
            <w:rFonts w:ascii="Times New Roman" w:eastAsia="Times New Roman" w:hAnsi="Times New Roman" w:cs="Times New Roman"/>
            <w:color w:val="000000"/>
            <w:sz w:val="24"/>
            <w:szCs w:val="24"/>
          </w:rPr>
          <w:t>Meshi et al., 2015</w:t>
        </w:r>
        <w:r>
          <w:rPr>
            <w:rFonts w:ascii="Times New Roman" w:eastAsia="Times New Roman" w:hAnsi="Times New Roman" w:cs="Times New Roman"/>
            <w:color w:val="000000"/>
            <w:sz w:val="24"/>
            <w:szCs w:val="24"/>
          </w:rPr>
          <w:t>)</w:t>
        </w:r>
      </w:hyperlink>
      <w:r>
        <w:rPr>
          <w:rFonts w:ascii="Times New Roman" w:eastAsia="Times New Roman" w:hAnsi="Times New Roman" w:cs="Times New Roman"/>
          <w:sz w:val="24"/>
          <w:szCs w:val="24"/>
        </w:rPr>
        <w:t xml:space="preserve">. More broadly, social media can enhance individuals’ social networks </w:t>
      </w:r>
      <w:hyperlink r:id="rId1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Kalpidou</w:t>
        </w:r>
        <w:proofErr w:type="spellEnd"/>
        <w:r>
          <w:rPr>
            <w:rFonts w:ascii="Times New Roman" w:eastAsia="Times New Roman" w:hAnsi="Times New Roman" w:cs="Times New Roman"/>
            <w:color w:val="000000"/>
            <w:sz w:val="24"/>
            <w:szCs w:val="24"/>
          </w:rPr>
          <w:t xml:space="preserve"> et al., 2011)</w:t>
        </w:r>
      </w:hyperlink>
      <w:r>
        <w:rPr>
          <w:rFonts w:ascii="Times New Roman" w:eastAsia="Times New Roman" w:hAnsi="Times New Roman" w:cs="Times New Roman"/>
          <w:sz w:val="24"/>
          <w:szCs w:val="24"/>
        </w:rPr>
        <w:t xml:space="preserve">, promote stronger social ties </w:t>
      </w:r>
      <w:hyperlink r:id="rId16">
        <w:r>
          <w:rPr>
            <w:rFonts w:ascii="Times New Roman" w:eastAsia="Times New Roman" w:hAnsi="Times New Roman" w:cs="Times New Roman"/>
            <w:color w:val="000000"/>
            <w:sz w:val="24"/>
            <w:szCs w:val="24"/>
          </w:rPr>
          <w:t>(Kim et al., 2016)</w:t>
        </w:r>
      </w:hyperlink>
      <w:r>
        <w:rPr>
          <w:rFonts w:ascii="Times New Roman" w:eastAsia="Times New Roman" w:hAnsi="Times New Roman" w:cs="Times New Roman"/>
          <w:sz w:val="24"/>
          <w:szCs w:val="24"/>
        </w:rPr>
        <w:t xml:space="preserve">, help organize group activities </w:t>
      </w:r>
      <w:hyperlink r:id="rId17">
        <w:r>
          <w:rPr>
            <w:rFonts w:ascii="Times New Roman" w:eastAsia="Times New Roman" w:hAnsi="Times New Roman" w:cs="Times New Roman"/>
            <w:color w:val="000000"/>
            <w:sz w:val="24"/>
            <w:szCs w:val="24"/>
          </w:rPr>
          <w:t>(Kirschner &amp; Karpinski, 2010)</w:t>
        </w:r>
      </w:hyperlink>
      <w:r>
        <w:rPr>
          <w:rFonts w:ascii="Times New Roman" w:eastAsia="Times New Roman" w:hAnsi="Times New Roman" w:cs="Times New Roman"/>
          <w:sz w:val="24"/>
          <w:szCs w:val="24"/>
        </w:rPr>
        <w:t xml:space="preserve">, mitigate </w:t>
      </w:r>
      <w:commentRangeStart w:id="12"/>
      <w:r>
        <w:rPr>
          <w:rFonts w:ascii="Times New Roman" w:eastAsia="Times New Roman" w:hAnsi="Times New Roman" w:cs="Times New Roman"/>
          <w:sz w:val="24"/>
          <w:szCs w:val="24"/>
        </w:rPr>
        <w:t>loneliness</w:t>
      </w:r>
      <w:commentRangeEnd w:id="12"/>
      <w:r w:rsidR="004C0F15">
        <w:rPr>
          <w:rStyle w:val="CommentReference"/>
        </w:rPr>
        <w:commentReference w:id="12"/>
      </w:r>
      <w:r>
        <w:rPr>
          <w:rFonts w:ascii="Times New Roman" w:eastAsia="Times New Roman" w:hAnsi="Times New Roman" w:cs="Times New Roman"/>
          <w:sz w:val="24"/>
          <w:szCs w:val="24"/>
        </w:rPr>
        <w:t xml:space="preserve"> </w:t>
      </w:r>
      <w:hyperlink r:id="rId18">
        <w:r>
          <w:rPr>
            <w:rFonts w:ascii="Times New Roman" w:eastAsia="Times New Roman" w:hAnsi="Times New Roman" w:cs="Times New Roman"/>
            <w:color w:val="000000"/>
            <w:sz w:val="24"/>
            <w:szCs w:val="24"/>
          </w:rPr>
          <w:t xml:space="preserve">(Meshi &amp; </w:t>
        </w:r>
        <w:proofErr w:type="spellStart"/>
        <w:r>
          <w:rPr>
            <w:rFonts w:ascii="Times New Roman" w:eastAsia="Times New Roman" w:hAnsi="Times New Roman" w:cs="Times New Roman"/>
            <w:color w:val="000000"/>
            <w:sz w:val="24"/>
            <w:szCs w:val="24"/>
          </w:rPr>
          <w:t>Ellithorpe</w:t>
        </w:r>
        <w:proofErr w:type="spellEnd"/>
        <w:r>
          <w:rPr>
            <w:rFonts w:ascii="Times New Roman" w:eastAsia="Times New Roman" w:hAnsi="Times New Roman" w:cs="Times New Roman"/>
            <w:color w:val="000000"/>
            <w:sz w:val="24"/>
            <w:szCs w:val="24"/>
          </w:rPr>
          <w:t xml:space="preserve">, 2021; </w:t>
        </w:r>
        <w:proofErr w:type="spellStart"/>
        <w:r>
          <w:rPr>
            <w:rFonts w:ascii="Times New Roman" w:eastAsia="Times New Roman" w:hAnsi="Times New Roman" w:cs="Times New Roman"/>
            <w:color w:val="000000"/>
            <w:sz w:val="24"/>
            <w:szCs w:val="24"/>
          </w:rPr>
          <w:t>Teppers</w:t>
        </w:r>
        <w:proofErr w:type="spellEnd"/>
        <w:r>
          <w:rPr>
            <w:rFonts w:ascii="Times New Roman" w:eastAsia="Times New Roman" w:hAnsi="Times New Roman" w:cs="Times New Roman"/>
            <w:color w:val="000000"/>
            <w:sz w:val="24"/>
            <w:szCs w:val="24"/>
          </w:rPr>
          <w:t xml:space="preserve"> et al., 2014)</w:t>
        </w:r>
      </w:hyperlink>
      <w:r>
        <w:rPr>
          <w:rFonts w:ascii="Times New Roman" w:eastAsia="Times New Roman" w:hAnsi="Times New Roman" w:cs="Times New Roman"/>
          <w:sz w:val="24"/>
          <w:szCs w:val="24"/>
        </w:rPr>
        <w:t xml:space="preserve">, and offset geo-temporal differences </w:t>
      </w:r>
      <w:hyperlink r:id="rId19">
        <w:r>
          <w:rPr>
            <w:rFonts w:ascii="Times New Roman" w:eastAsia="Times New Roman" w:hAnsi="Times New Roman" w:cs="Times New Roman"/>
            <w:color w:val="000000"/>
            <w:sz w:val="24"/>
            <w:szCs w:val="24"/>
          </w:rPr>
          <w:t>(Chai &amp; Kim, 2012)</w:t>
        </w:r>
      </w:hyperlink>
      <w:r>
        <w:rPr>
          <w:rFonts w:ascii="Times New Roman" w:eastAsia="Times New Roman" w:hAnsi="Times New Roman" w:cs="Times New Roman"/>
          <w:sz w:val="24"/>
          <w:szCs w:val="24"/>
        </w:rPr>
        <w:t xml:space="preserve">. On the other hand, evidence also suggests that social media use can lead to negative affect </w:t>
      </w:r>
      <w:hyperlink r:id="rId20">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Faelens</w:t>
        </w:r>
        <w:proofErr w:type="spellEnd"/>
        <w:r>
          <w:rPr>
            <w:rFonts w:ascii="Times New Roman" w:eastAsia="Times New Roman" w:hAnsi="Times New Roman" w:cs="Times New Roman"/>
            <w:color w:val="000000"/>
            <w:sz w:val="24"/>
            <w:szCs w:val="24"/>
          </w:rPr>
          <w:t xml:space="preserve"> et al., 2021)</w:t>
        </w:r>
      </w:hyperlink>
      <w:r>
        <w:rPr>
          <w:rFonts w:ascii="Times New Roman" w:eastAsia="Times New Roman" w:hAnsi="Times New Roman" w:cs="Times New Roman"/>
          <w:sz w:val="24"/>
          <w:szCs w:val="24"/>
        </w:rPr>
        <w:t xml:space="preserve">, loneliness </w:t>
      </w:r>
      <w:hyperlink r:id="rId21">
        <w:r>
          <w:rPr>
            <w:rFonts w:ascii="Times New Roman" w:eastAsia="Times New Roman" w:hAnsi="Times New Roman" w:cs="Times New Roman"/>
            <w:color w:val="000000"/>
            <w:sz w:val="24"/>
            <w:szCs w:val="24"/>
          </w:rPr>
          <w:t>(Hunt et al., 2018)</w:t>
        </w:r>
      </w:hyperlink>
      <w:r>
        <w:rPr>
          <w:rFonts w:ascii="Times New Roman" w:eastAsia="Times New Roman" w:hAnsi="Times New Roman" w:cs="Times New Roman"/>
          <w:sz w:val="24"/>
          <w:szCs w:val="24"/>
        </w:rPr>
        <w:t xml:space="preserve">, depression </w:t>
      </w:r>
      <w:hyperlink r:id="rId22">
        <w:r>
          <w:rPr>
            <w:rFonts w:ascii="Times New Roman" w:eastAsia="Times New Roman" w:hAnsi="Times New Roman" w:cs="Times New Roman"/>
            <w:color w:val="000000"/>
            <w:sz w:val="24"/>
            <w:szCs w:val="24"/>
          </w:rPr>
          <w:t>(Primack et al., 2020)</w:t>
        </w:r>
      </w:hyperlink>
      <w:r>
        <w:rPr>
          <w:rFonts w:ascii="Times New Roman" w:eastAsia="Times New Roman" w:hAnsi="Times New Roman" w:cs="Times New Roman"/>
          <w:sz w:val="24"/>
          <w:szCs w:val="24"/>
        </w:rPr>
        <w:t xml:space="preserve">, and diminished wellbeing </w:t>
      </w:r>
      <w:hyperlink r:id="rId2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Verduyn</w:t>
        </w:r>
        <w:proofErr w:type="spellEnd"/>
        <w:r>
          <w:rPr>
            <w:rFonts w:ascii="Times New Roman" w:eastAsia="Times New Roman" w:hAnsi="Times New Roman" w:cs="Times New Roman"/>
            <w:color w:val="000000"/>
            <w:sz w:val="24"/>
            <w:szCs w:val="24"/>
          </w:rPr>
          <w:t xml:space="preserve"> et al., 2017)</w:t>
        </w:r>
      </w:hyperlink>
      <w:r>
        <w:rPr>
          <w:rFonts w:ascii="Times New Roman" w:eastAsia="Times New Roman" w:hAnsi="Times New Roman" w:cs="Times New Roman"/>
          <w:sz w:val="24"/>
          <w:szCs w:val="24"/>
        </w:rPr>
        <w:t xml:space="preserve">. As researchers try to reconcile this conflicting evidence that social media could both benefit and harm </w:t>
      </w:r>
      <w:r w:rsidR="00101AE9">
        <w:rPr>
          <w:rFonts w:ascii="Times New Roman" w:eastAsia="Times New Roman" w:hAnsi="Times New Roman" w:cs="Times New Roman"/>
          <w:sz w:val="24"/>
          <w:szCs w:val="24"/>
        </w:rPr>
        <w:t xml:space="preserve">people’s </w:t>
      </w:r>
      <w:r>
        <w:rPr>
          <w:rFonts w:ascii="Times New Roman" w:eastAsia="Times New Roman" w:hAnsi="Times New Roman" w:cs="Times New Roman"/>
          <w:sz w:val="24"/>
          <w:szCs w:val="24"/>
        </w:rPr>
        <w:t>wellbeing, there’s increasing research effort into characteriz</w:t>
      </w:r>
      <w:r w:rsidR="00101AE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different types of social media use, as well as the neural </w:t>
      </w:r>
      <w:r w:rsidR="00101AE9">
        <w:rPr>
          <w:rFonts w:ascii="Times New Roman" w:eastAsia="Times New Roman" w:hAnsi="Times New Roman" w:cs="Times New Roman"/>
          <w:sz w:val="24"/>
          <w:szCs w:val="24"/>
        </w:rPr>
        <w:t xml:space="preserve">and psychological </w:t>
      </w:r>
      <w:r>
        <w:rPr>
          <w:rFonts w:ascii="Times New Roman" w:eastAsia="Times New Roman" w:hAnsi="Times New Roman" w:cs="Times New Roman"/>
          <w:sz w:val="24"/>
          <w:szCs w:val="24"/>
        </w:rPr>
        <w:t xml:space="preserve">processes that might be involved in these processes. </w:t>
      </w:r>
    </w:p>
    <w:p w14:paraId="52FB7E01"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13" w:name="_1fob9te" w:colFirst="0" w:colLast="0"/>
      <w:bookmarkEnd w:id="13"/>
      <w:r>
        <w:rPr>
          <w:rFonts w:ascii="Times New Roman" w:eastAsia="Times New Roman" w:hAnsi="Times New Roman" w:cs="Times New Roman"/>
          <w:sz w:val="24"/>
          <w:szCs w:val="24"/>
        </w:rPr>
        <w:t xml:space="preserve">1.1 Social exclusion </w:t>
      </w:r>
    </w:p>
    <w:p w14:paraId="151DDCD5"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growing line of research has investigated the role of social media in individuals’ responses to social exclusion </w:t>
      </w:r>
      <w:hyperlink r:id="rId2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Maner</w:t>
        </w:r>
        <w:proofErr w:type="spellEnd"/>
        <w:r>
          <w:rPr>
            <w:rFonts w:ascii="Times New Roman" w:eastAsia="Times New Roman" w:hAnsi="Times New Roman" w:cs="Times New Roman"/>
            <w:color w:val="000000"/>
            <w:sz w:val="24"/>
            <w:szCs w:val="24"/>
          </w:rPr>
          <w:t xml:space="preserve"> et al., 2007)</w:t>
        </w:r>
      </w:hyperlink>
      <w:commentRangeStart w:id="14"/>
      <w:r>
        <w:rPr>
          <w:rFonts w:ascii="Times New Roman" w:eastAsia="Times New Roman" w:hAnsi="Times New Roman" w:cs="Times New Roman"/>
          <w:sz w:val="24"/>
          <w:szCs w:val="24"/>
        </w:rPr>
        <w:t>.</w:t>
      </w:r>
      <w:commentRangeEnd w:id="14"/>
      <w:r w:rsidR="00745CE8">
        <w:rPr>
          <w:rStyle w:val="CommentReference"/>
        </w:rPr>
        <w:commentReference w:id="14"/>
      </w:r>
      <w:r>
        <w:rPr>
          <w:rFonts w:ascii="Times New Roman" w:eastAsia="Times New Roman" w:hAnsi="Times New Roman" w:cs="Times New Roman"/>
          <w:sz w:val="24"/>
          <w:szCs w:val="24"/>
        </w:rPr>
        <w:t xml:space="preserve"> A common occurrence in both offline and online interactions </w:t>
      </w:r>
      <w:hyperlink r:id="rId25">
        <w:r>
          <w:rPr>
            <w:rFonts w:ascii="Times New Roman" w:eastAsia="Times New Roman" w:hAnsi="Times New Roman" w:cs="Times New Roman"/>
            <w:color w:val="000000"/>
            <w:sz w:val="24"/>
            <w:szCs w:val="24"/>
          </w:rPr>
          <w:t xml:space="preserve">(Lutz &amp; Schneider, 2020; Sommer et al., 2020; </w:t>
        </w:r>
        <w:proofErr w:type="spellStart"/>
        <w:r>
          <w:rPr>
            <w:rFonts w:ascii="Times New Roman" w:eastAsia="Times New Roman" w:hAnsi="Times New Roman" w:cs="Times New Roman"/>
            <w:color w:val="000000"/>
            <w:sz w:val="24"/>
            <w:szCs w:val="24"/>
          </w:rPr>
          <w:t>Vorderer</w:t>
        </w:r>
        <w:proofErr w:type="spellEnd"/>
        <w:r>
          <w:rPr>
            <w:rFonts w:ascii="Times New Roman" w:eastAsia="Times New Roman" w:hAnsi="Times New Roman" w:cs="Times New Roman"/>
            <w:color w:val="000000"/>
            <w:sz w:val="24"/>
            <w:szCs w:val="24"/>
          </w:rPr>
          <w:t xml:space="preserve"> &amp; Schneider, 2017)</w:t>
        </w:r>
      </w:hyperlink>
      <w:r>
        <w:rPr>
          <w:rFonts w:ascii="Times New Roman" w:eastAsia="Times New Roman" w:hAnsi="Times New Roman" w:cs="Times New Roman"/>
          <w:sz w:val="24"/>
          <w:szCs w:val="24"/>
        </w:rPr>
        <w:t xml:space="preserve">, social exclusion functions as a salient social signal </w:t>
      </w:r>
      <w:hyperlink r:id="rId26">
        <w:r>
          <w:rPr>
            <w:rFonts w:ascii="Times New Roman" w:eastAsia="Times New Roman" w:hAnsi="Times New Roman" w:cs="Times New Roman"/>
            <w:color w:val="000000"/>
            <w:sz w:val="24"/>
            <w:szCs w:val="24"/>
          </w:rPr>
          <w:t>(Leary, 1990)</w:t>
        </w:r>
      </w:hyperlink>
      <w:r>
        <w:rPr>
          <w:rFonts w:ascii="Times New Roman" w:eastAsia="Times New Roman" w:hAnsi="Times New Roman" w:cs="Times New Roman"/>
          <w:sz w:val="24"/>
          <w:szCs w:val="24"/>
        </w:rPr>
        <w:t xml:space="preserve"> and constitutes a highly distressing experience that can lead to negative emotions and mental health problems, such as depression and anxiety </w:t>
      </w:r>
      <w:hyperlink r:id="rId27">
        <w:r>
          <w:rPr>
            <w:rFonts w:ascii="Times New Roman" w:eastAsia="Times New Roman" w:hAnsi="Times New Roman" w:cs="Times New Roman"/>
            <w:color w:val="000000"/>
            <w:sz w:val="24"/>
            <w:szCs w:val="24"/>
          </w:rPr>
          <w:t xml:space="preserve">(Nolan et al., 2003; </w:t>
        </w:r>
        <w:proofErr w:type="spellStart"/>
        <w:r>
          <w:rPr>
            <w:rFonts w:ascii="Times New Roman" w:eastAsia="Times New Roman" w:hAnsi="Times New Roman" w:cs="Times New Roman"/>
            <w:color w:val="000000"/>
            <w:sz w:val="24"/>
            <w:szCs w:val="24"/>
          </w:rPr>
          <w:t>Prinstein</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Aikins</w:t>
        </w:r>
        <w:proofErr w:type="spellEnd"/>
        <w:r>
          <w:rPr>
            <w:rFonts w:ascii="Times New Roman" w:eastAsia="Times New Roman" w:hAnsi="Times New Roman" w:cs="Times New Roman"/>
            <w:color w:val="000000"/>
            <w:sz w:val="24"/>
            <w:szCs w:val="24"/>
          </w:rPr>
          <w:t>, 2004; Rigby, 2003)</w:t>
        </w:r>
      </w:hyperlink>
      <w:r>
        <w:rPr>
          <w:rFonts w:ascii="Times New Roman" w:eastAsia="Times New Roman" w:hAnsi="Times New Roman" w:cs="Times New Roman"/>
          <w:sz w:val="24"/>
          <w:szCs w:val="24"/>
        </w:rPr>
        <w:t xml:space="preserve">. At the psychological level, social exclusion can cause negative emotions such as loneliness, jealousy, depression, and anxiety </w:t>
      </w:r>
      <w:commentRangeStart w:id="15"/>
      <w:r w:rsidR="00006D57">
        <w:fldChar w:fldCharType="begin"/>
      </w:r>
      <w:r w:rsidR="00006D57">
        <w:instrText xml:space="preserve"> HYPERLINK "https://paperpile.com/c/tAVAnX/Y5p7T+hpZGX+gX6gw" \h </w:instrText>
      </w:r>
      <w:r w:rsidR="00006D57">
        <w:fldChar w:fldCharType="separate"/>
      </w:r>
      <w:r>
        <w:rPr>
          <w:rFonts w:ascii="Times New Roman" w:eastAsia="Times New Roman" w:hAnsi="Times New Roman" w:cs="Times New Roman"/>
          <w:color w:val="000000"/>
          <w:sz w:val="24"/>
          <w:szCs w:val="24"/>
        </w:rPr>
        <w:t>(Roy F. Baumeister &amp; Tice, 1990; Leary, 1990; Stillman et al., 2009)</w:t>
      </w:r>
      <w:r w:rsidR="00006D57">
        <w:rPr>
          <w:rFonts w:ascii="Times New Roman" w:eastAsia="Times New Roman" w:hAnsi="Times New Roman" w:cs="Times New Roman"/>
          <w:color w:val="000000"/>
          <w:sz w:val="24"/>
          <w:szCs w:val="24"/>
        </w:rPr>
        <w:fldChar w:fldCharType="end"/>
      </w:r>
      <w:commentRangeEnd w:id="15"/>
      <w:r w:rsidR="00983E0B">
        <w:rPr>
          <w:rStyle w:val="CommentReference"/>
        </w:rPr>
        <w:commentReference w:id="15"/>
      </w:r>
      <w:r>
        <w:rPr>
          <w:rFonts w:ascii="Times New Roman" w:eastAsia="Times New Roman" w:hAnsi="Times New Roman" w:cs="Times New Roman"/>
          <w:sz w:val="24"/>
          <w:szCs w:val="24"/>
        </w:rPr>
        <w:t xml:space="preserve">, and threaten one’s fundamental psychological needs such as self-esteem, need for belonging, control, and sense of meaningful existence </w:t>
      </w:r>
      <w:hyperlink r:id="rId28">
        <w:r>
          <w:rPr>
            <w:rFonts w:ascii="Times New Roman" w:eastAsia="Times New Roman" w:hAnsi="Times New Roman" w:cs="Times New Roman"/>
            <w:color w:val="000000"/>
            <w:sz w:val="24"/>
            <w:szCs w:val="24"/>
          </w:rPr>
          <w:t>(Williams &amp; Nida, 2011)</w:t>
        </w:r>
      </w:hyperlink>
      <w:r>
        <w:rPr>
          <w:rFonts w:ascii="Times New Roman" w:eastAsia="Times New Roman" w:hAnsi="Times New Roman" w:cs="Times New Roman"/>
          <w:sz w:val="24"/>
          <w:szCs w:val="24"/>
        </w:rPr>
        <w:t xml:space="preserve">. After social exclusion, individuals tend to seek social contact </w:t>
      </w:r>
      <w:hyperlink r:id="rId2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Maner</w:t>
        </w:r>
        <w:proofErr w:type="spellEnd"/>
        <w:r>
          <w:rPr>
            <w:rFonts w:ascii="Times New Roman" w:eastAsia="Times New Roman" w:hAnsi="Times New Roman" w:cs="Times New Roman"/>
            <w:color w:val="000000"/>
            <w:sz w:val="24"/>
            <w:szCs w:val="24"/>
          </w:rPr>
          <w:t xml:space="preserve"> et al., 2007; Xu et al., 2017)</w:t>
        </w:r>
      </w:hyperlink>
      <w:r>
        <w:rPr>
          <w:rFonts w:ascii="Times New Roman" w:eastAsia="Times New Roman" w:hAnsi="Times New Roman" w:cs="Times New Roman"/>
          <w:sz w:val="24"/>
          <w:szCs w:val="24"/>
        </w:rPr>
        <w:t xml:space="preserve">, and are more motivated to perform in a cognitive task to help establish a connection with others </w:t>
      </w:r>
      <w:hyperlink r:id="rId30">
        <w:r>
          <w:rPr>
            <w:rFonts w:ascii="Times New Roman" w:eastAsia="Times New Roman" w:hAnsi="Times New Roman" w:cs="Times New Roman"/>
            <w:color w:val="000000"/>
            <w:sz w:val="24"/>
            <w:szCs w:val="24"/>
          </w:rPr>
          <w:t>(Jamieson et al., 2010)</w:t>
        </w:r>
      </w:hyperlink>
      <w:commentRangeStart w:id="16"/>
      <w:r>
        <w:rPr>
          <w:rFonts w:ascii="Times New Roman" w:eastAsia="Times New Roman" w:hAnsi="Times New Roman" w:cs="Times New Roman"/>
          <w:sz w:val="24"/>
          <w:szCs w:val="24"/>
        </w:rPr>
        <w:t>.</w:t>
      </w:r>
      <w:commentRangeEnd w:id="16"/>
      <w:r w:rsidR="004C0693">
        <w:rPr>
          <w:rStyle w:val="CommentReference"/>
        </w:rPr>
        <w:commentReference w:id="16"/>
      </w:r>
    </w:p>
    <w:p w14:paraId="35ADA382"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17" w:name="_3znysh7" w:colFirst="0" w:colLast="0"/>
      <w:bookmarkEnd w:id="17"/>
      <w:r>
        <w:rPr>
          <w:rFonts w:ascii="Times New Roman" w:eastAsia="Times New Roman" w:hAnsi="Times New Roman" w:cs="Times New Roman"/>
          <w:sz w:val="24"/>
          <w:szCs w:val="24"/>
        </w:rPr>
        <w:t>1.2 Neural correlates of social exclusion</w:t>
      </w:r>
    </w:p>
    <w:p w14:paraId="61667AAE" w14:textId="43C28085"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have conducted myriad functional neuroimaging studies to identify the neural correlates of social exclusion. </w:t>
      </w:r>
      <w:r w:rsidR="00E053ED">
        <w:rPr>
          <w:rFonts w:ascii="Times New Roman" w:eastAsia="Times New Roman" w:hAnsi="Times New Roman" w:cs="Times New Roman"/>
          <w:sz w:val="24"/>
          <w:szCs w:val="24"/>
        </w:rPr>
        <w:t xml:space="preserve">These studies often use the </w:t>
      </w:r>
      <w:proofErr w:type="spellStart"/>
      <w:r w:rsidR="00E053ED">
        <w:rPr>
          <w:rFonts w:ascii="Times New Roman" w:eastAsia="Times New Roman" w:hAnsi="Times New Roman" w:cs="Times New Roman"/>
          <w:sz w:val="24"/>
          <w:szCs w:val="24"/>
        </w:rPr>
        <w:t>cyberball</w:t>
      </w:r>
      <w:proofErr w:type="spellEnd"/>
      <w:r w:rsidR="00E053ED">
        <w:rPr>
          <w:rFonts w:ascii="Times New Roman" w:eastAsia="Times New Roman" w:hAnsi="Times New Roman" w:cs="Times New Roman"/>
          <w:sz w:val="24"/>
          <w:szCs w:val="24"/>
        </w:rPr>
        <w:t xml:space="preserve"> task (</w:t>
      </w:r>
      <w:commentRangeStart w:id="18"/>
      <w:r w:rsidR="00E053ED">
        <w:rPr>
          <w:rFonts w:ascii="Times New Roman" w:eastAsia="Times New Roman" w:hAnsi="Times New Roman" w:cs="Times New Roman"/>
          <w:sz w:val="24"/>
          <w:szCs w:val="24"/>
        </w:rPr>
        <w:t>cite</w:t>
      </w:r>
      <w:commentRangeEnd w:id="18"/>
      <w:r w:rsidR="00E053ED">
        <w:rPr>
          <w:rStyle w:val="CommentReference"/>
        </w:rPr>
        <w:commentReference w:id="18"/>
      </w:r>
      <w:r w:rsidR="00E053ED">
        <w:rPr>
          <w:rFonts w:ascii="Times New Roman" w:eastAsia="Times New Roman" w:hAnsi="Times New Roman" w:cs="Times New Roman"/>
          <w:sz w:val="24"/>
          <w:szCs w:val="24"/>
        </w:rPr>
        <w:t xml:space="preserve">), where participants are excluded from a virtual ball tossing game by two other players. </w:t>
      </w:r>
      <w:r>
        <w:rPr>
          <w:rFonts w:ascii="Times New Roman" w:eastAsia="Times New Roman" w:hAnsi="Times New Roman" w:cs="Times New Roman"/>
          <w:sz w:val="24"/>
          <w:szCs w:val="24"/>
        </w:rPr>
        <w:t xml:space="preserve">Recent meta-analyses of these </w:t>
      </w:r>
      <w:r w:rsidR="00E053ED">
        <w:rPr>
          <w:rFonts w:ascii="Times New Roman" w:eastAsia="Times New Roman" w:hAnsi="Times New Roman" w:cs="Times New Roman"/>
          <w:sz w:val="24"/>
          <w:szCs w:val="24"/>
        </w:rPr>
        <w:t xml:space="preserve">social exclusion </w:t>
      </w:r>
      <w:r>
        <w:rPr>
          <w:rFonts w:ascii="Times New Roman" w:eastAsia="Times New Roman" w:hAnsi="Times New Roman" w:cs="Times New Roman"/>
          <w:sz w:val="24"/>
          <w:szCs w:val="24"/>
        </w:rPr>
        <w:t xml:space="preserve">studies have found that exclusion elicits neural activation in regions associated with emotion salience and regulation </w:t>
      </w:r>
      <w:hyperlink r:id="rId31">
        <w:r>
          <w:rPr>
            <w:rFonts w:ascii="Times New Roman" w:eastAsia="Times New Roman" w:hAnsi="Times New Roman" w:cs="Times New Roman"/>
            <w:color w:val="000000"/>
            <w:sz w:val="24"/>
            <w:szCs w:val="24"/>
          </w:rPr>
          <w:t>(Cacioppo et al., 2013; Vijayakumar et al., 2017)</w:t>
        </w:r>
      </w:hyperlink>
      <w:r>
        <w:rPr>
          <w:rFonts w:ascii="Times New Roman" w:eastAsia="Times New Roman" w:hAnsi="Times New Roman" w:cs="Times New Roman"/>
          <w:sz w:val="24"/>
          <w:szCs w:val="24"/>
        </w:rPr>
        <w:t xml:space="preserve">. For instance, the anterior cingulate cortex (ACC) is among the regions consistently activated during </w:t>
      </w:r>
      <w:r w:rsidR="00DA4A28">
        <w:rPr>
          <w:rFonts w:ascii="Times New Roman" w:eastAsia="Times New Roman" w:hAnsi="Times New Roman" w:cs="Times New Roman"/>
          <w:sz w:val="24"/>
          <w:szCs w:val="24"/>
        </w:rPr>
        <w:t xml:space="preserve">social </w:t>
      </w:r>
      <w:r>
        <w:rPr>
          <w:rFonts w:ascii="Times New Roman" w:eastAsia="Times New Roman" w:hAnsi="Times New Roman" w:cs="Times New Roman"/>
          <w:sz w:val="24"/>
          <w:szCs w:val="24"/>
        </w:rPr>
        <w:t xml:space="preserve">exclusion, and its activation could be interpreted as </w:t>
      </w:r>
      <w:r w:rsidR="00DA4A2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deviation from expectations or the processing of salient subjective emotional experiences (Vijayakumar et al., 2017). Another region </w:t>
      </w:r>
      <w:r w:rsidR="00DA4A28">
        <w:rPr>
          <w:rFonts w:ascii="Times New Roman" w:eastAsia="Times New Roman" w:hAnsi="Times New Roman" w:cs="Times New Roman"/>
          <w:sz w:val="24"/>
          <w:szCs w:val="24"/>
        </w:rPr>
        <w:t>consistently activated during social exclusion</w:t>
      </w:r>
      <w:r w:rsidR="00DA4A28" w:rsidDel="00DA4A28">
        <w:rPr>
          <w:rFonts w:ascii="Times New Roman" w:eastAsia="Times New Roman" w:hAnsi="Times New Roman" w:cs="Times New Roman"/>
          <w:sz w:val="24"/>
          <w:szCs w:val="24"/>
        </w:rPr>
        <w:t xml:space="preserve"> </w:t>
      </w:r>
      <w:r w:rsidR="00DA4A2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the orbitofrontal cortex (OFC), which is often implicated </w:t>
      </w:r>
      <w:r w:rsidR="00DA4A28">
        <w:rPr>
          <w:rFonts w:ascii="Times New Roman" w:eastAsia="Times New Roman" w:hAnsi="Times New Roman" w:cs="Times New Roman"/>
          <w:sz w:val="24"/>
          <w:szCs w:val="24"/>
        </w:rPr>
        <w:t xml:space="preserve">to play a role </w:t>
      </w:r>
      <w:r>
        <w:rPr>
          <w:rFonts w:ascii="Times New Roman" w:eastAsia="Times New Roman" w:hAnsi="Times New Roman" w:cs="Times New Roman"/>
          <w:sz w:val="24"/>
          <w:szCs w:val="24"/>
        </w:rPr>
        <w:t xml:space="preserve">in emotion regulation </w:t>
      </w:r>
      <w:hyperlink r:id="rId3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Golkar</w:t>
        </w:r>
        <w:proofErr w:type="spellEnd"/>
        <w:r>
          <w:rPr>
            <w:rFonts w:ascii="Times New Roman" w:eastAsia="Times New Roman" w:hAnsi="Times New Roman" w:cs="Times New Roman"/>
            <w:color w:val="000000"/>
            <w:sz w:val="24"/>
            <w:szCs w:val="24"/>
          </w:rPr>
          <w:t xml:space="preserve"> et al., 2012)</w:t>
        </w:r>
      </w:hyperlink>
      <w:r>
        <w:rPr>
          <w:rFonts w:ascii="Times New Roman" w:eastAsia="Times New Roman" w:hAnsi="Times New Roman" w:cs="Times New Roman"/>
          <w:sz w:val="24"/>
          <w:szCs w:val="24"/>
        </w:rPr>
        <w:t>.</w:t>
      </w:r>
    </w:p>
    <w:p w14:paraId="337D57DA" w14:textId="4E01C421"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commentRangeStart w:id="19"/>
      <w:ins w:id="20" w:author="Meshi, Dar" w:date="2020-11-10T11:40:00Z">
        <w:r w:rsidR="00DA4A2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ocial</w:t>
      </w:r>
      <w:commentRangeEnd w:id="19"/>
      <w:r w:rsidR="00DA4A28">
        <w:rPr>
          <w:rStyle w:val="CommentReference"/>
        </w:rPr>
        <w:commentReference w:id="19"/>
      </w:r>
      <w:r>
        <w:rPr>
          <w:rFonts w:ascii="Times New Roman" w:eastAsia="Times New Roman" w:hAnsi="Times New Roman" w:cs="Times New Roman"/>
          <w:sz w:val="24"/>
          <w:szCs w:val="24"/>
        </w:rPr>
        <w:t xml:space="preserve"> exclusion has also been found to recruit brain regions implicated in social cognition and mentalizing (i.e.</w:t>
      </w:r>
      <w:r w:rsidR="00DA4A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understanding other’s mental state). Past studies on the neural correlates of </w:t>
      </w:r>
      <w:commentRangeStart w:id="21"/>
      <w:commentRangeStart w:id="22"/>
      <w:r>
        <w:rPr>
          <w:rFonts w:ascii="Times New Roman" w:eastAsia="Times New Roman" w:hAnsi="Times New Roman" w:cs="Times New Roman"/>
          <w:sz w:val="24"/>
          <w:szCs w:val="24"/>
        </w:rPr>
        <w:t>mentalizing</w:t>
      </w:r>
      <w:commentRangeEnd w:id="21"/>
      <w:r>
        <w:commentReference w:id="21"/>
      </w:r>
      <w:commentRangeEnd w:id="22"/>
      <w:r w:rsidR="00DA4A28">
        <w:rPr>
          <w:rStyle w:val="CommentReference"/>
        </w:rPr>
        <w:commentReference w:id="22"/>
      </w:r>
      <w:r>
        <w:rPr>
          <w:rFonts w:ascii="Times New Roman" w:eastAsia="Times New Roman" w:hAnsi="Times New Roman" w:cs="Times New Roman"/>
          <w:sz w:val="24"/>
          <w:szCs w:val="24"/>
        </w:rPr>
        <w:t xml:space="preserve"> have documented a network of brain regions consistently activated during tasks that involve understanding the mental states of others, including the dorsomedial prefrontal cortex (DMPFC), middle medial prefrontal cortex (MMPFC), ventromedial prefrontal cortex (VMPFC), precuneus, bilateral temporoparietal junction (TPJ), and right superior temporal sulcus (RSTS) </w:t>
      </w:r>
      <w:hyperlink r:id="rId33">
        <w:r>
          <w:rPr>
            <w:rFonts w:ascii="Times New Roman" w:eastAsia="Times New Roman" w:hAnsi="Times New Roman" w:cs="Times New Roman"/>
            <w:color w:val="000000"/>
            <w:sz w:val="24"/>
            <w:szCs w:val="24"/>
          </w:rPr>
          <w:t>(Dufour et al., 2013; Frith &amp; Frith, 2006)</w:t>
        </w:r>
      </w:hyperlink>
      <w:r>
        <w:rPr>
          <w:rFonts w:ascii="Times New Roman" w:eastAsia="Times New Roman" w:hAnsi="Times New Roman" w:cs="Times New Roman"/>
          <w:sz w:val="24"/>
          <w:szCs w:val="24"/>
        </w:rPr>
        <w:t>. Studies on the neural response to social exclusion showed that part of th</w:t>
      </w:r>
      <w:r w:rsidR="00C93EF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brain network, particularly the DMPFC and precuneus, were involved in processing social exclusion </w:t>
      </w:r>
      <w:hyperlink r:id="rId34">
        <w:r>
          <w:rPr>
            <w:rFonts w:ascii="Times New Roman" w:eastAsia="Times New Roman" w:hAnsi="Times New Roman" w:cs="Times New Roman"/>
            <w:color w:val="000000"/>
            <w:sz w:val="24"/>
            <w:szCs w:val="24"/>
          </w:rPr>
          <w:t>(Cacioppo et al., 2013; Vijayakumar et al., 2017)</w:t>
        </w:r>
      </w:hyperlink>
      <w:r>
        <w:rPr>
          <w:rFonts w:ascii="Times New Roman" w:eastAsia="Times New Roman" w:hAnsi="Times New Roman" w:cs="Times New Roman"/>
          <w:sz w:val="24"/>
          <w:szCs w:val="24"/>
        </w:rPr>
        <w:t>. Activation in these regions could reflect participants’ engagement of mentalizing processes aimed at trying to understand the mental states of the perpetrators (e.g.</w:t>
      </w:r>
      <w:r w:rsidR="00C93E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thinking of their motivations for exclusion), or </w:t>
      </w:r>
      <w:r w:rsidR="00C93EF3">
        <w:rPr>
          <w:rFonts w:ascii="Times New Roman" w:eastAsia="Times New Roman" w:hAnsi="Times New Roman" w:cs="Times New Roman"/>
          <w:sz w:val="24"/>
          <w:szCs w:val="24"/>
        </w:rPr>
        <w:t xml:space="preserve">trying to </w:t>
      </w:r>
      <w:r>
        <w:rPr>
          <w:rFonts w:ascii="Times New Roman" w:eastAsia="Times New Roman" w:hAnsi="Times New Roman" w:cs="Times New Roman"/>
          <w:sz w:val="24"/>
          <w:szCs w:val="24"/>
        </w:rPr>
        <w:t xml:space="preserve">adaptively regulate social behavior by processing social cues with new information regarding the current situation </w:t>
      </w:r>
      <w:hyperlink r:id="rId35">
        <w:r>
          <w:rPr>
            <w:rFonts w:ascii="Times New Roman" w:eastAsia="Times New Roman" w:hAnsi="Times New Roman" w:cs="Times New Roman"/>
            <w:color w:val="000000"/>
            <w:sz w:val="24"/>
            <w:szCs w:val="24"/>
          </w:rPr>
          <w:t xml:space="preserve">(Van </w:t>
        </w:r>
        <w:proofErr w:type="spellStart"/>
        <w:r>
          <w:rPr>
            <w:rFonts w:ascii="Times New Roman" w:eastAsia="Times New Roman" w:hAnsi="Times New Roman" w:cs="Times New Roman"/>
            <w:color w:val="000000"/>
            <w:sz w:val="24"/>
            <w:szCs w:val="24"/>
          </w:rPr>
          <w:t>Overwalle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Baetens</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w:t>
      </w:r>
    </w:p>
    <w:p w14:paraId="6AA01C96" w14:textId="260E6984" w:rsidR="002D6F61" w:rsidRDefault="00BB0687" w:rsidP="000E07E1">
      <w:pPr>
        <w:spacing w:line="240" w:lineRule="auto"/>
        <w:ind w:firstLine="720"/>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 xml:space="preserve">Developmentally, </w:t>
      </w:r>
      <w:commentRangeEnd w:id="23"/>
      <w:r w:rsidR="00E053ED">
        <w:rPr>
          <w:rStyle w:val="CommentReference"/>
        </w:rPr>
        <w:commentReference w:id="23"/>
      </w:r>
      <w:r>
        <w:rPr>
          <w:rFonts w:ascii="Times New Roman" w:eastAsia="Times New Roman" w:hAnsi="Times New Roman" w:cs="Times New Roman"/>
          <w:sz w:val="24"/>
          <w:szCs w:val="24"/>
        </w:rPr>
        <w:t xml:space="preserve">adolescents go through a significant amount of brain maturation that is accompanied by physical, neural, social and emotional changes. A meta-analysis of adolescents’ (ages 7 </w:t>
      </w:r>
      <w:ins w:id="24" w:author="Rui Pei" w:date="2020-11-12T15:11:00Z">
        <w:r w:rsidR="00832341">
          <w:rPr>
            <w:rFonts w:ascii="Times New Roman" w:eastAsia="Times New Roman" w:hAnsi="Times New Roman" w:cs="Times New Roman"/>
            <w:sz w:val="24"/>
            <w:szCs w:val="24"/>
          </w:rPr>
          <w:t>-</w:t>
        </w:r>
      </w:ins>
      <w:commentRangeStart w:id="25"/>
      <w:del w:id="26" w:author="Rui Pei" w:date="2020-11-12T15:11:00Z">
        <w:r w:rsidDel="00832341">
          <w:rPr>
            <w:rFonts w:ascii="Times New Roman" w:eastAsia="Times New Roman" w:hAnsi="Times New Roman" w:cs="Times New Roman"/>
            <w:sz w:val="24"/>
            <w:szCs w:val="24"/>
          </w:rPr>
          <w:delText>t</w:delText>
        </w:r>
      </w:del>
      <w:del w:id="27" w:author="Rui Pei" w:date="2020-11-12T15:10:00Z">
        <w:r w:rsidDel="00832341">
          <w:rPr>
            <w:rFonts w:ascii="Times New Roman" w:eastAsia="Times New Roman" w:hAnsi="Times New Roman" w:cs="Times New Roman"/>
            <w:sz w:val="24"/>
            <w:szCs w:val="24"/>
          </w:rPr>
          <w:delText>o</w:delText>
        </w:r>
        <w:commentRangeEnd w:id="25"/>
        <w:r w:rsidR="00C93EF3" w:rsidDel="00832341">
          <w:rPr>
            <w:rStyle w:val="CommentReference"/>
          </w:rPr>
          <w:commentReference w:id="25"/>
        </w:r>
        <w:r w:rsidDel="0083234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18</w:t>
      </w:r>
      <w:ins w:id="28" w:author="Rui Pei" w:date="2020-11-12T15:11:00Z">
        <w:r w:rsidR="00832341">
          <w:rPr>
            <w:rFonts w:ascii="Times New Roman" w:eastAsia="Times New Roman" w:hAnsi="Times New Roman" w:cs="Times New Roman"/>
            <w:sz w:val="24"/>
            <w:szCs w:val="24"/>
          </w:rPr>
          <w:t xml:space="preserve"> years</w:t>
        </w:r>
      </w:ins>
      <w:r>
        <w:rPr>
          <w:rFonts w:ascii="Times New Roman" w:eastAsia="Times New Roman" w:hAnsi="Times New Roman" w:cs="Times New Roman"/>
          <w:sz w:val="24"/>
          <w:szCs w:val="24"/>
        </w:rPr>
        <w:t xml:space="preserve">) and adults’ responses to social exclusion suggests adolescents may recruit additional neural systems in responding to social exclusion compared to adults </w:t>
      </w:r>
      <w:hyperlink r:id="rId36">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xml:space="preserve">. In adolescent samples, social exclusion was found to elicit neural activity in the left OFC and the VS. In addition to the reception, learning, and prediction of rewarding outcomes </w:t>
      </w:r>
      <w:hyperlink r:id="rId37">
        <w:r>
          <w:rPr>
            <w:rFonts w:ascii="Times New Roman" w:eastAsia="Times New Roman" w:hAnsi="Times New Roman" w:cs="Times New Roman"/>
            <w:color w:val="000000"/>
            <w:sz w:val="24"/>
            <w:szCs w:val="24"/>
          </w:rPr>
          <w:t xml:space="preserve">(McClure et al., 2003; J. </w:t>
        </w:r>
        <w:proofErr w:type="spellStart"/>
        <w:r>
          <w:rPr>
            <w:rFonts w:ascii="Times New Roman" w:eastAsia="Times New Roman" w:hAnsi="Times New Roman" w:cs="Times New Roman"/>
            <w:color w:val="000000"/>
            <w:sz w:val="24"/>
            <w:szCs w:val="24"/>
          </w:rPr>
          <w:t>O’Doherty</w:t>
        </w:r>
        <w:proofErr w:type="spellEnd"/>
        <w:r>
          <w:rPr>
            <w:rFonts w:ascii="Times New Roman" w:eastAsia="Times New Roman" w:hAnsi="Times New Roman" w:cs="Times New Roman"/>
            <w:color w:val="000000"/>
            <w:sz w:val="24"/>
            <w:szCs w:val="24"/>
          </w:rPr>
          <w:t xml:space="preserve"> et al., 2004; J. P. </w:t>
        </w:r>
        <w:proofErr w:type="spellStart"/>
        <w:r>
          <w:rPr>
            <w:rFonts w:ascii="Times New Roman" w:eastAsia="Times New Roman" w:hAnsi="Times New Roman" w:cs="Times New Roman"/>
            <w:color w:val="000000"/>
            <w:sz w:val="24"/>
            <w:szCs w:val="24"/>
          </w:rPr>
          <w:t>O’Doherty</w:t>
        </w:r>
        <w:proofErr w:type="spellEnd"/>
        <w:r>
          <w:rPr>
            <w:rFonts w:ascii="Times New Roman" w:eastAsia="Times New Roman" w:hAnsi="Times New Roman" w:cs="Times New Roman"/>
            <w:color w:val="000000"/>
            <w:sz w:val="24"/>
            <w:szCs w:val="24"/>
          </w:rPr>
          <w:t xml:space="preserve"> et al., 2003; Pei et al., 2020)</w:t>
        </w:r>
      </w:hyperlink>
      <w:r>
        <w:rPr>
          <w:rFonts w:ascii="Times New Roman" w:eastAsia="Times New Roman" w:hAnsi="Times New Roman" w:cs="Times New Roman"/>
          <w:sz w:val="24"/>
          <w:szCs w:val="24"/>
        </w:rPr>
        <w:t xml:space="preserve">, the VS is also involved in the cognitive reappraisal of negative stimuli </w:t>
      </w:r>
      <w:hyperlink r:id="rId3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Doré</w:t>
        </w:r>
        <w:proofErr w:type="spellEnd"/>
        <w:r>
          <w:rPr>
            <w:rFonts w:ascii="Times New Roman" w:eastAsia="Times New Roman" w:hAnsi="Times New Roman" w:cs="Times New Roman"/>
            <w:color w:val="000000"/>
            <w:sz w:val="24"/>
            <w:szCs w:val="24"/>
          </w:rPr>
          <w:t xml:space="preserve"> et al., 2017; Goldin et al., 2008; Ochsner et al., 2002, 2004; van </w:t>
        </w:r>
        <w:proofErr w:type="spellStart"/>
        <w:r>
          <w:rPr>
            <w:rFonts w:ascii="Times New Roman" w:eastAsia="Times New Roman" w:hAnsi="Times New Roman" w:cs="Times New Roman"/>
            <w:color w:val="000000"/>
            <w:sz w:val="24"/>
            <w:szCs w:val="24"/>
          </w:rPr>
          <w:t>Reekum</w:t>
        </w:r>
        <w:proofErr w:type="spellEnd"/>
        <w:r>
          <w:rPr>
            <w:rFonts w:ascii="Times New Roman" w:eastAsia="Times New Roman" w:hAnsi="Times New Roman" w:cs="Times New Roman"/>
            <w:color w:val="000000"/>
            <w:sz w:val="24"/>
            <w:szCs w:val="24"/>
          </w:rPr>
          <w:t xml:space="preserve"> et al., 2007)</w:t>
        </w:r>
      </w:hyperlink>
      <w:r>
        <w:rPr>
          <w:rFonts w:ascii="Times New Roman" w:eastAsia="Times New Roman" w:hAnsi="Times New Roman" w:cs="Times New Roman"/>
          <w:sz w:val="24"/>
          <w:szCs w:val="24"/>
        </w:rPr>
        <w:t>, suggesting that the VS may also play a key role in the regulation and reappraisal of negative emotions</w:t>
      </w:r>
      <w:r w:rsidR="00E6288D">
        <w:rPr>
          <w:rFonts w:ascii="Times New Roman" w:eastAsia="Times New Roman" w:hAnsi="Times New Roman" w:cs="Times New Roman"/>
          <w:sz w:val="24"/>
          <w:szCs w:val="24"/>
        </w:rPr>
        <w:t xml:space="preserve"> in adolescents</w:t>
      </w:r>
      <w:r>
        <w:rPr>
          <w:rFonts w:ascii="Times New Roman" w:eastAsia="Times New Roman" w:hAnsi="Times New Roman" w:cs="Times New Roman"/>
          <w:sz w:val="24"/>
          <w:szCs w:val="24"/>
        </w:rPr>
        <w:t xml:space="preserve">.    </w:t>
      </w:r>
    </w:p>
    <w:p w14:paraId="1B7590E5"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29" w:name="_2et92p0" w:colFirst="0" w:colLast="0"/>
      <w:bookmarkEnd w:id="29"/>
      <w:r>
        <w:rPr>
          <w:rFonts w:ascii="Times New Roman" w:eastAsia="Times New Roman" w:hAnsi="Times New Roman" w:cs="Times New Roman"/>
          <w:sz w:val="24"/>
          <w:szCs w:val="24"/>
        </w:rPr>
        <w:t>1.3 Social media and social exclusion</w:t>
      </w:r>
    </w:p>
    <w:p w14:paraId="084451F9" w14:textId="11F2BFAD"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social exclusion threatens our fundamental needs for connection and belongingness, and that social media can be an effective tool for establishing these social connections, prior work has investigated the role of social media in situations of social exclusion or rejection. This line of work has provided consistent evidence that social media may alleviate or buffer the negative impact of social exclusion. Research in this area has most commonly employed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paradigm</w:t>
      </w:r>
      <w:ins w:id="30" w:author="Meshi, Dar" w:date="2020-11-10T11:52:00Z">
        <w:r w:rsidR="00E053ED">
          <w:rPr>
            <w:rFonts w:ascii="Times New Roman" w:eastAsia="Times New Roman" w:hAnsi="Times New Roman" w:cs="Times New Roman"/>
            <w:sz w:val="24"/>
            <w:szCs w:val="24"/>
          </w:rPr>
          <w:t xml:space="preserve"> as well</w:t>
        </w:r>
      </w:ins>
      <w:r>
        <w:rPr>
          <w:rFonts w:ascii="Times New Roman" w:eastAsia="Times New Roman" w:hAnsi="Times New Roman" w:cs="Times New Roman"/>
          <w:sz w:val="24"/>
          <w:szCs w:val="24"/>
        </w:rPr>
        <w:t xml:space="preserve"> </w:t>
      </w:r>
      <w:hyperlink r:id="rId39">
        <w:r>
          <w:rPr>
            <w:rFonts w:ascii="Times New Roman" w:eastAsia="Times New Roman" w:hAnsi="Times New Roman" w:cs="Times New Roman"/>
            <w:color w:val="000000"/>
            <w:sz w:val="24"/>
            <w:szCs w:val="24"/>
          </w:rPr>
          <w:t>(Williams &amp; Jarvis, 2006)</w:t>
        </w:r>
      </w:hyperlink>
      <w:r>
        <w:rPr>
          <w:rFonts w:ascii="Times New Roman" w:eastAsia="Times New Roman" w:hAnsi="Times New Roman" w:cs="Times New Roman"/>
          <w:sz w:val="24"/>
          <w:szCs w:val="24"/>
        </w:rPr>
        <w:t xml:space="preserve">. </w:t>
      </w:r>
      <w:commentRangeStart w:id="31"/>
      <w:r>
        <w:rPr>
          <w:rFonts w:ascii="Times New Roman" w:eastAsia="Times New Roman" w:hAnsi="Times New Roman" w:cs="Times New Roman"/>
          <w:sz w:val="24"/>
          <w:szCs w:val="24"/>
        </w:rPr>
        <w:t>Participants</w:t>
      </w:r>
      <w:commentRangeEnd w:id="31"/>
      <w:r w:rsidR="004C0693">
        <w:rPr>
          <w:rStyle w:val="CommentReference"/>
        </w:rPr>
        <w:commentReference w:id="31"/>
      </w:r>
      <w:r>
        <w:rPr>
          <w:rFonts w:ascii="Times New Roman" w:eastAsia="Times New Roman" w:hAnsi="Times New Roman" w:cs="Times New Roman"/>
          <w:sz w:val="24"/>
          <w:szCs w:val="24"/>
        </w:rPr>
        <w:t xml:space="preserve"> are often led to believe that the two other players are two individuals from other </w:t>
      </w:r>
      <w:commentRangeStart w:id="32"/>
      <w:r>
        <w:rPr>
          <w:rFonts w:ascii="Times New Roman" w:eastAsia="Times New Roman" w:hAnsi="Times New Roman" w:cs="Times New Roman"/>
          <w:sz w:val="24"/>
          <w:szCs w:val="24"/>
        </w:rPr>
        <w:t>sites</w:t>
      </w:r>
      <w:commentRangeEnd w:id="32"/>
      <w:r w:rsidR="004C0693">
        <w:rPr>
          <w:rStyle w:val="CommentReference"/>
        </w:rPr>
        <w:commentReference w:id="32"/>
      </w:r>
      <w:r>
        <w:rPr>
          <w:rFonts w:ascii="Times New Roman" w:eastAsia="Times New Roman" w:hAnsi="Times New Roman" w:cs="Times New Roman"/>
          <w:sz w:val="24"/>
          <w:szCs w:val="24"/>
        </w:rPr>
        <w:t xml:space="preserve">, when in fact they are computers with pre-programmed actions. </w:t>
      </w:r>
    </w:p>
    <w:p w14:paraId="40097A73" w14:textId="5CF5A7A6" w:rsidR="002D6F61" w:rsidRDefault="00BB0687"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early study investigating general online social interaction </w:t>
      </w:r>
      <w:hyperlink r:id="rId40">
        <w:r>
          <w:rPr>
            <w:rFonts w:ascii="Times New Roman" w:eastAsia="Times New Roman" w:hAnsi="Times New Roman" w:cs="Times New Roman"/>
            <w:color w:val="000000"/>
            <w:sz w:val="24"/>
            <w:szCs w:val="24"/>
          </w:rPr>
          <w:t>(Gross, 2009)</w:t>
        </w:r>
      </w:hyperlink>
      <w:r>
        <w:rPr>
          <w:rFonts w:ascii="Times New Roman" w:eastAsia="Times New Roman" w:hAnsi="Times New Roman" w:cs="Times New Roman"/>
          <w:sz w:val="24"/>
          <w:szCs w:val="24"/>
        </w:rPr>
        <w:t xml:space="preserve">, participants first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and were then randomized to either play a solitary game or chat with a stranger through online instant messaging. Results of this study showed that participants in the instant messaging condition reported higher self-esteem and relational value than those who played a solitary game. This provided initial evidence that online social interaction could alleviate the negative effects of social exclusion. Later studies have explicitly tested the role of social media (as opposed to general online interaction) in buffering social pain. These studies showed consistent evidence that aspects of social media, such as subliminal priming with social media images </w:t>
      </w:r>
      <w:hyperlink r:id="rId4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sz w:val="24"/>
          <w:szCs w:val="24"/>
        </w:rPr>
        <w:t xml:space="preserve">, and simple exposure to one’s Facebook page </w:t>
      </w:r>
      <w:hyperlink r:id="rId42">
        <w:r>
          <w:rPr>
            <w:rFonts w:ascii="Times New Roman" w:eastAsia="Times New Roman" w:hAnsi="Times New Roman" w:cs="Times New Roman"/>
            <w:color w:val="000000"/>
            <w:sz w:val="24"/>
            <w:szCs w:val="24"/>
          </w:rPr>
          <w:t>(Knowles et al., 2015)</w:t>
        </w:r>
      </w:hyperlink>
      <w:r>
        <w:rPr>
          <w:rFonts w:ascii="Times New Roman" w:eastAsia="Times New Roman" w:hAnsi="Times New Roman" w:cs="Times New Roman"/>
          <w:sz w:val="24"/>
          <w:szCs w:val="24"/>
        </w:rPr>
        <w:t xml:space="preserve"> can mitigate the negative consequences of exclusion. For instance, </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and colleagues exposed participants during inclusion or exclusion from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to either the Facebook icon or a control icon (Flash Player icon) at </w:t>
      </w:r>
      <w:r>
        <w:rPr>
          <w:rFonts w:ascii="Times New Roman" w:eastAsia="Times New Roman" w:hAnsi="Times New Roman" w:cs="Times New Roman"/>
          <w:sz w:val="24"/>
          <w:szCs w:val="24"/>
        </w:rPr>
        <w:lastRenderedPageBreak/>
        <w:t xml:space="preserve">the margin of the screen. The results of this study showed that participants in the Facebook icon condition had less need for social contact after social exclusion compared to the control condition, suggesting that Facebook may restore the relational need after social exclusion. Notably, this effect was observed when most of the participants did not report noticing an icon during the study, suggesting that the conscious processing of the Facebook icon was not necessary for social need restoration after exclusion. These experimental studies provide initial evidence that social media </w:t>
      </w:r>
      <w:r w:rsidR="001E768B">
        <w:rPr>
          <w:rFonts w:ascii="Times New Roman" w:eastAsia="Times New Roman" w:hAnsi="Times New Roman" w:cs="Times New Roman"/>
          <w:sz w:val="24"/>
          <w:szCs w:val="24"/>
        </w:rPr>
        <w:t xml:space="preserve">use </w:t>
      </w:r>
      <w:r>
        <w:rPr>
          <w:rFonts w:ascii="Times New Roman" w:eastAsia="Times New Roman" w:hAnsi="Times New Roman" w:cs="Times New Roman"/>
          <w:sz w:val="24"/>
          <w:szCs w:val="24"/>
        </w:rPr>
        <w:t>may help alleviate the pain of social exclusion in laboratory settings, yet it is unclear whether individual differences in how people use and interact on social media can act as a protective factor and buffer the emotional distress of social exclusion.</w:t>
      </w:r>
    </w:p>
    <w:p w14:paraId="46AB6212"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33" w:name="_tyjcwt" w:colFirst="0" w:colLast="0"/>
      <w:bookmarkEnd w:id="33"/>
      <w:r>
        <w:rPr>
          <w:rFonts w:ascii="Times New Roman" w:eastAsia="Times New Roman" w:hAnsi="Times New Roman" w:cs="Times New Roman"/>
          <w:sz w:val="24"/>
          <w:szCs w:val="24"/>
        </w:rPr>
        <w:t>1.4 Connectedness on social media</w:t>
      </w:r>
    </w:p>
    <w:p w14:paraId="37DE33A4" w14:textId="089FA2B9"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to belong theory </w:t>
      </w:r>
      <w:hyperlink r:id="rId43">
        <w:r>
          <w:rPr>
            <w:rFonts w:ascii="Times New Roman" w:eastAsia="Times New Roman" w:hAnsi="Times New Roman" w:cs="Times New Roman"/>
            <w:color w:val="000000"/>
            <w:sz w:val="24"/>
            <w:szCs w:val="24"/>
          </w:rPr>
          <w:t>(Baumeister &amp; Leary, 1995)</w:t>
        </w:r>
      </w:hyperlink>
      <w:r>
        <w:rPr>
          <w:rFonts w:ascii="Times New Roman" w:eastAsia="Times New Roman" w:hAnsi="Times New Roman" w:cs="Times New Roman"/>
          <w:sz w:val="24"/>
          <w:szCs w:val="24"/>
        </w:rPr>
        <w:t xml:space="preserve"> posits that people are </w:t>
      </w:r>
      <w:ins w:id="34" w:author="Rui Pei" w:date="2020-11-12T15:12:00Z">
        <w:r w:rsidR="00832341">
          <w:rPr>
            <w:rFonts w:ascii="Times New Roman" w:eastAsia="Times New Roman" w:hAnsi="Times New Roman" w:cs="Times New Roman"/>
            <w:sz w:val="24"/>
            <w:szCs w:val="24"/>
          </w:rPr>
          <w:t xml:space="preserve">biologically predisposed to </w:t>
        </w:r>
      </w:ins>
      <w:del w:id="35" w:author="Rui Pei" w:date="2020-11-12T15:12:00Z">
        <w:r w:rsidDel="00832341">
          <w:rPr>
            <w:rFonts w:ascii="Times New Roman" w:eastAsia="Times New Roman" w:hAnsi="Times New Roman" w:cs="Times New Roman"/>
            <w:sz w:val="24"/>
            <w:szCs w:val="24"/>
          </w:rPr>
          <w:delText xml:space="preserve">motivated to </w:delText>
        </w:r>
      </w:del>
      <w:r>
        <w:rPr>
          <w:rFonts w:ascii="Times New Roman" w:eastAsia="Times New Roman" w:hAnsi="Times New Roman" w:cs="Times New Roman"/>
          <w:sz w:val="24"/>
          <w:szCs w:val="24"/>
        </w:rPr>
        <w:t xml:space="preserve">acquire </w:t>
      </w:r>
      <w:ins w:id="36" w:author="Rui Pei" w:date="2020-11-12T15:12:00Z">
        <w:r w:rsidR="00832341">
          <w:rPr>
            <w:rFonts w:ascii="Times New Roman" w:eastAsia="Times New Roman" w:hAnsi="Times New Roman" w:cs="Times New Roman"/>
            <w:sz w:val="24"/>
            <w:szCs w:val="24"/>
          </w:rPr>
          <w:t xml:space="preserve">and maintain </w:t>
        </w:r>
      </w:ins>
      <w:r>
        <w:rPr>
          <w:rFonts w:ascii="Times New Roman" w:eastAsia="Times New Roman" w:hAnsi="Times New Roman" w:cs="Times New Roman"/>
          <w:sz w:val="24"/>
          <w:szCs w:val="24"/>
        </w:rPr>
        <w:t>social connections</w:t>
      </w:r>
      <w:del w:id="37" w:author="Rui Pei" w:date="2020-11-12T15:12:00Z">
        <w:r w:rsidDel="00832341">
          <w:rPr>
            <w:rFonts w:ascii="Times New Roman" w:eastAsia="Times New Roman" w:hAnsi="Times New Roman" w:cs="Times New Roman"/>
            <w:sz w:val="24"/>
            <w:szCs w:val="24"/>
          </w:rPr>
          <w:delText xml:space="preserve"> </w:delText>
        </w:r>
        <w:commentRangeStart w:id="38"/>
        <w:r w:rsidDel="00832341">
          <w:rPr>
            <w:rFonts w:ascii="Times New Roman" w:eastAsia="Times New Roman" w:hAnsi="Times New Roman" w:cs="Times New Roman"/>
            <w:sz w:val="24"/>
            <w:szCs w:val="24"/>
          </w:rPr>
          <w:delText>and members</w:delText>
        </w:r>
      </w:del>
      <w:del w:id="39" w:author="Meshi, Dar" w:date="2020-11-10T12:01:00Z">
        <w:r w:rsidDel="001E768B">
          <w:rPr>
            <w:rFonts w:ascii="Times New Roman" w:eastAsia="Times New Roman" w:hAnsi="Times New Roman" w:cs="Times New Roman"/>
            <w:sz w:val="24"/>
            <w:szCs w:val="24"/>
          </w:rPr>
          <w:delText xml:space="preserve">hips </w:delText>
        </w:r>
      </w:del>
      <w:del w:id="40" w:author="Rui Pei" w:date="2020-11-12T15:12:00Z">
        <w:r w:rsidDel="00832341">
          <w:rPr>
            <w:rFonts w:ascii="Times New Roman" w:eastAsia="Times New Roman" w:hAnsi="Times New Roman" w:cs="Times New Roman"/>
            <w:sz w:val="24"/>
            <w:szCs w:val="24"/>
          </w:rPr>
          <w:delText>to obtain optimal functioning</w:delText>
        </w:r>
      </w:del>
      <w:commentRangeEnd w:id="38"/>
      <w:r w:rsidR="001E768B">
        <w:rPr>
          <w:rStyle w:val="CommentReference"/>
        </w:rPr>
        <w:commentReference w:id="38"/>
      </w:r>
      <w:r>
        <w:rPr>
          <w:rFonts w:ascii="Times New Roman" w:eastAsia="Times New Roman" w:hAnsi="Times New Roman" w:cs="Times New Roman"/>
          <w:sz w:val="24"/>
          <w:szCs w:val="24"/>
        </w:rPr>
        <w:t xml:space="preserve">. Drawing from the need to belong theory, social connectedness refers to the feelings of affiliation associated with belonging to a social network </w:t>
      </w:r>
      <w:hyperlink r:id="rId44">
        <w:r>
          <w:rPr>
            <w:rFonts w:ascii="Times New Roman" w:eastAsia="Times New Roman" w:hAnsi="Times New Roman" w:cs="Times New Roman"/>
            <w:color w:val="000000"/>
            <w:sz w:val="24"/>
            <w:szCs w:val="24"/>
          </w:rPr>
          <w:t>(Lee et al., 2001)</w:t>
        </w:r>
      </w:hyperlink>
      <w:r>
        <w:rPr>
          <w:rFonts w:ascii="Times New Roman" w:eastAsia="Times New Roman" w:hAnsi="Times New Roman" w:cs="Times New Roman"/>
          <w:sz w:val="24"/>
          <w:szCs w:val="24"/>
        </w:rPr>
        <w:t xml:space="preserve">. Social connectedness can be measured objectively through the quantity, frequency, and quality of social contacts, it can also be measured through the perceived feeling of meaningful connection with others at an interpersonal level </w:t>
      </w:r>
      <w:hyperlink r:id="rId45">
        <w:r>
          <w:rPr>
            <w:rFonts w:ascii="Times New Roman" w:eastAsia="Times New Roman" w:hAnsi="Times New Roman" w:cs="Times New Roman"/>
            <w:color w:val="000000"/>
            <w:sz w:val="24"/>
            <w:szCs w:val="24"/>
          </w:rPr>
          <w:t>(Lee et al., 2001)</w:t>
        </w:r>
      </w:hyperlink>
      <w:r>
        <w:rPr>
          <w:rFonts w:ascii="Times New Roman" w:eastAsia="Times New Roman" w:hAnsi="Times New Roman" w:cs="Times New Roman"/>
          <w:sz w:val="24"/>
          <w:szCs w:val="24"/>
        </w:rPr>
        <w:t>.</w:t>
      </w:r>
      <w:r w:rsidR="00E628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Past empirical work found that social connectedness was associated with psychological and physical well-being </w:t>
      </w:r>
      <w:hyperlink r:id="rId46">
        <w:r>
          <w:rPr>
            <w:rFonts w:ascii="Times New Roman" w:eastAsia="Times New Roman" w:hAnsi="Times New Roman" w:cs="Times New Roman"/>
            <w:color w:val="000000"/>
            <w:sz w:val="24"/>
            <w:szCs w:val="24"/>
          </w:rPr>
          <w:t>(Brown et al., 2003; Lee &amp; Robbins, 1998)</w:t>
        </w:r>
      </w:hyperlink>
      <w:r>
        <w:rPr>
          <w:rFonts w:ascii="Times New Roman" w:eastAsia="Times New Roman" w:hAnsi="Times New Roman" w:cs="Times New Roman"/>
          <w:sz w:val="24"/>
          <w:szCs w:val="24"/>
        </w:rPr>
        <w:t xml:space="preserve"> and lower levels of psychological distress caused by social evaluation (Heinrichs et al., 2013). At a neural level, self-reported daily social interactions were associated with attenuated neural activation in the ACC during social exclusion</w:t>
      </w:r>
      <w:ins w:id="41" w:author="Meshi, Dar" w:date="2020-11-10T12:02:00Z">
        <w:r w:rsidR="001E768B">
          <w:rPr>
            <w:rFonts w:ascii="Times New Roman" w:eastAsia="Times New Roman" w:hAnsi="Times New Roman" w:cs="Times New Roman"/>
            <w:sz w:val="24"/>
            <w:szCs w:val="24"/>
          </w:rPr>
          <w:t xml:space="preserve"> with the </w:t>
        </w:r>
        <w:commentRangeStart w:id="42"/>
        <w:proofErr w:type="spellStart"/>
        <w:r w:rsidR="001E768B">
          <w:rPr>
            <w:rFonts w:ascii="Times New Roman" w:eastAsia="Times New Roman" w:hAnsi="Times New Roman" w:cs="Times New Roman"/>
            <w:sz w:val="24"/>
            <w:szCs w:val="24"/>
          </w:rPr>
          <w:t>cyberball</w:t>
        </w:r>
      </w:ins>
      <w:commentRangeEnd w:id="42"/>
      <w:proofErr w:type="spellEnd"/>
      <w:ins w:id="43" w:author="Meshi, Dar" w:date="2020-11-10T12:03:00Z">
        <w:r w:rsidR="00EF4678">
          <w:rPr>
            <w:rStyle w:val="CommentReference"/>
          </w:rPr>
          <w:commentReference w:id="42"/>
        </w:r>
      </w:ins>
      <w:ins w:id="44" w:author="Meshi, Dar" w:date="2020-11-10T12:02:00Z">
        <w:r w:rsidR="001E768B">
          <w:rPr>
            <w:rFonts w:ascii="Times New Roman" w:eastAsia="Times New Roman" w:hAnsi="Times New Roman" w:cs="Times New Roman"/>
            <w:sz w:val="24"/>
            <w:szCs w:val="24"/>
          </w:rPr>
          <w:t xml:space="preserve"> task</w:t>
        </w:r>
      </w:ins>
      <w:r>
        <w:rPr>
          <w:rFonts w:ascii="Times New Roman" w:eastAsia="Times New Roman" w:hAnsi="Times New Roman" w:cs="Times New Roman"/>
          <w:sz w:val="24"/>
          <w:szCs w:val="24"/>
        </w:rPr>
        <w:t xml:space="preserve"> (</w:t>
      </w:r>
      <w:commentRangeStart w:id="45"/>
      <w:r>
        <w:rPr>
          <w:rFonts w:ascii="Times New Roman" w:eastAsia="Times New Roman" w:hAnsi="Times New Roman" w:cs="Times New Roman"/>
          <w:sz w:val="24"/>
          <w:szCs w:val="24"/>
        </w:rPr>
        <w:t>Eisenberger et al., 2007</w:t>
      </w:r>
      <w:commentRangeEnd w:id="45"/>
      <w:r w:rsidR="00EF4678">
        <w:rPr>
          <w:rStyle w:val="CommentReference"/>
        </w:rPr>
        <w:commentReference w:id="45"/>
      </w:r>
      <w:r>
        <w:rPr>
          <w:rFonts w:ascii="Times New Roman" w:eastAsia="Times New Roman" w:hAnsi="Times New Roman" w:cs="Times New Roman"/>
          <w:sz w:val="24"/>
          <w:szCs w:val="24"/>
        </w:rPr>
        <w:t>). Together, these studies highlight that offline social connectedness could serve a protective role in reducing neural and psychological responses to stressful social situations.</w:t>
      </w:r>
    </w:p>
    <w:p w14:paraId="626FF205" w14:textId="58230EDC" w:rsidR="002D6F61" w:rsidRDefault="00BB0687"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social connectedness </w:t>
      </w:r>
      <w:r w:rsidR="004C0F15">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in traditional offline networks, individuals can also derive social connectedness through online social networks, such as Facebook networks (Grieve et al., 2013). Similar to offline social connectedness, connectedness on social media </w:t>
      </w:r>
      <w:r w:rsidR="004C0F15">
        <w:rPr>
          <w:rFonts w:ascii="Times New Roman" w:eastAsia="Times New Roman" w:hAnsi="Times New Roman" w:cs="Times New Roman"/>
          <w:sz w:val="24"/>
          <w:szCs w:val="24"/>
        </w:rPr>
        <w:t>h</w:t>
      </w:r>
      <w:r>
        <w:rPr>
          <w:rFonts w:ascii="Times New Roman" w:eastAsia="Times New Roman" w:hAnsi="Times New Roman" w:cs="Times New Roman"/>
          <w:sz w:val="24"/>
          <w:szCs w:val="24"/>
        </w:rPr>
        <w:t>as</w:t>
      </w:r>
      <w:r w:rsidR="004C0F15">
        <w:rPr>
          <w:rFonts w:ascii="Times New Roman" w:eastAsia="Times New Roman" w:hAnsi="Times New Roman" w:cs="Times New Roman"/>
          <w:sz w:val="24"/>
          <w:szCs w:val="24"/>
        </w:rPr>
        <w:t xml:space="preserve"> been</w:t>
      </w:r>
      <w:r>
        <w:rPr>
          <w:rFonts w:ascii="Times New Roman" w:eastAsia="Times New Roman" w:hAnsi="Times New Roman" w:cs="Times New Roman"/>
          <w:sz w:val="24"/>
          <w:szCs w:val="24"/>
        </w:rPr>
        <w:t xml:space="preserve"> associated with </w:t>
      </w:r>
      <w:r w:rsidR="004C0F15">
        <w:rPr>
          <w:rFonts w:ascii="Times New Roman" w:eastAsia="Times New Roman" w:hAnsi="Times New Roman" w:cs="Times New Roman"/>
          <w:sz w:val="24"/>
          <w:szCs w:val="24"/>
        </w:rPr>
        <w:t xml:space="preserve">reduced </w:t>
      </w:r>
      <w:r>
        <w:rPr>
          <w:rFonts w:ascii="Times New Roman" w:eastAsia="Times New Roman" w:hAnsi="Times New Roman" w:cs="Times New Roman"/>
          <w:sz w:val="24"/>
          <w:szCs w:val="24"/>
        </w:rPr>
        <w:t xml:space="preserve">depression, anxiety, and stress, </w:t>
      </w:r>
      <w:r w:rsidR="004C0F15">
        <w:rPr>
          <w:rFonts w:ascii="Times New Roman" w:eastAsia="Times New Roman" w:hAnsi="Times New Roman" w:cs="Times New Roman"/>
          <w:sz w:val="24"/>
          <w:szCs w:val="24"/>
        </w:rPr>
        <w:t xml:space="preserve">as well as </w:t>
      </w:r>
      <w:r>
        <w:rPr>
          <w:rFonts w:ascii="Times New Roman" w:eastAsia="Times New Roman" w:hAnsi="Times New Roman" w:cs="Times New Roman"/>
          <w:sz w:val="24"/>
          <w:szCs w:val="24"/>
        </w:rPr>
        <w:t xml:space="preserve">greater subjective well-being (Grieve et al., 2013), and greater levels of relational closeness with friends </w:t>
      </w:r>
      <w:hyperlink r:id="rId47">
        <w:r>
          <w:rPr>
            <w:rFonts w:ascii="Times New Roman" w:eastAsia="Times New Roman" w:hAnsi="Times New Roman" w:cs="Times New Roman"/>
            <w:color w:val="000000"/>
            <w:sz w:val="24"/>
            <w:szCs w:val="24"/>
          </w:rPr>
          <w:t>(Ledbetter et al., 2011)</w:t>
        </w:r>
      </w:hyperlink>
      <w:r>
        <w:rPr>
          <w:rFonts w:ascii="Times New Roman" w:eastAsia="Times New Roman" w:hAnsi="Times New Roman" w:cs="Times New Roman"/>
          <w:sz w:val="24"/>
          <w:szCs w:val="24"/>
        </w:rPr>
        <w:t>. Together, these studies suggest that social media platforms could serve as a medium through which individuals develop and maintain social relationships and connectedness, which may lead to a number of downstream benefits, such as lower levels of psychological stress caused by social exclusion.</w:t>
      </w:r>
    </w:p>
    <w:p w14:paraId="7BA482AE"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46" w:name="_rihck9kpx2xb" w:colFirst="0" w:colLast="0"/>
      <w:bookmarkEnd w:id="46"/>
      <w:r>
        <w:rPr>
          <w:rFonts w:ascii="Times New Roman" w:eastAsia="Times New Roman" w:hAnsi="Times New Roman" w:cs="Times New Roman"/>
          <w:sz w:val="24"/>
          <w:szCs w:val="24"/>
        </w:rPr>
        <w:t>1.5 Habitual use of social media</w:t>
      </w:r>
    </w:p>
    <w:p w14:paraId="71363762" w14:textId="53F0E216"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connectedness on social media, research has examined the habitual and automated use of social media. The habitual use of social media has previously been defined as the automaticity in consumption and use of the social media platform that develops as individuals repeatedly and routinely access, interact, and utilize </w:t>
      </w:r>
      <w:hyperlink r:id="rId48">
        <w:r>
          <w:rPr>
            <w:rFonts w:ascii="Times New Roman" w:eastAsia="Times New Roman" w:hAnsi="Times New Roman" w:cs="Times New Roman"/>
            <w:color w:val="000000"/>
            <w:sz w:val="24"/>
            <w:szCs w:val="24"/>
          </w:rPr>
          <w:t xml:space="preserve">(LaRose, 2010; Orbell &amp;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2010; Vishwanath, 2015)</w:t>
        </w:r>
      </w:hyperlink>
      <w:r>
        <w:rPr>
          <w:rFonts w:ascii="Times New Roman" w:eastAsia="Times New Roman" w:hAnsi="Times New Roman" w:cs="Times New Roman"/>
          <w:sz w:val="24"/>
          <w:szCs w:val="24"/>
        </w:rPr>
        <w:t xml:space="preserve">. This definition is in line with the current thinking that habitual use of social media stems from repeated media consumption in stable circumstances </w:t>
      </w:r>
      <w:hyperlink r:id="rId49">
        <w:r>
          <w:rPr>
            <w:rFonts w:ascii="Times New Roman" w:eastAsia="Times New Roman" w:hAnsi="Times New Roman" w:cs="Times New Roman"/>
            <w:color w:val="000000"/>
            <w:sz w:val="24"/>
            <w:szCs w:val="24"/>
          </w:rPr>
          <w:t xml:space="preserve">(LaRose, 2010;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xml:space="preserve"> &amp; Wood, 2006)</w:t>
        </w:r>
      </w:hyperlink>
      <w:r>
        <w:rPr>
          <w:rFonts w:ascii="Times New Roman" w:eastAsia="Times New Roman" w:hAnsi="Times New Roman" w:cs="Times New Roman"/>
          <w:sz w:val="24"/>
          <w:szCs w:val="24"/>
        </w:rPr>
        <w:t>. These repeated behaviors can</w:t>
      </w:r>
      <w:r w:rsidR="00DD2C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over time</w:t>
      </w:r>
      <w:r w:rsidR="00DD2C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become action-scripts that are applied with minimal conscious reflection about its antecedents, consequences, or even its enactment </w:t>
      </w:r>
      <w:hyperlink r:id="rId50">
        <w:r>
          <w:rPr>
            <w:rFonts w:ascii="Times New Roman" w:eastAsia="Times New Roman" w:hAnsi="Times New Roman" w:cs="Times New Roman"/>
            <w:color w:val="000000"/>
            <w:sz w:val="24"/>
            <w:szCs w:val="24"/>
          </w:rPr>
          <w:t>(LaRose &amp; Eastin, 2004)</w:t>
        </w:r>
      </w:hyperlink>
      <w:r>
        <w:rPr>
          <w:rFonts w:ascii="Times New Roman" w:eastAsia="Times New Roman" w:hAnsi="Times New Roman" w:cs="Times New Roman"/>
          <w:sz w:val="24"/>
          <w:szCs w:val="24"/>
        </w:rPr>
        <w:t xml:space="preserve">, which may facilitate users to meet their personal and social goals in a low-cost manner </w:t>
      </w:r>
      <w:hyperlink r:id="rId5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Seo</w:t>
        </w:r>
        <w:proofErr w:type="spellEnd"/>
        <w:r>
          <w:rPr>
            <w:rFonts w:ascii="Times New Roman" w:eastAsia="Times New Roman" w:hAnsi="Times New Roman" w:cs="Times New Roman"/>
            <w:color w:val="000000"/>
            <w:sz w:val="24"/>
            <w:szCs w:val="24"/>
          </w:rPr>
          <w:t xml:space="preserve"> &amp; Ray, 2019)</w:t>
        </w:r>
      </w:hyperlink>
      <w:r>
        <w:rPr>
          <w:rFonts w:ascii="Times New Roman" w:eastAsia="Times New Roman" w:hAnsi="Times New Roman" w:cs="Times New Roman"/>
          <w:sz w:val="24"/>
          <w:szCs w:val="24"/>
        </w:rPr>
        <w:t xml:space="preserve">. </w:t>
      </w:r>
    </w:p>
    <w:p w14:paraId="47F79347" w14:textId="17401C33" w:rsidR="002D6F61" w:rsidRDefault="00BB0687"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Compared to offline interactions in which a person’s network often include</w:t>
      </w:r>
      <w:r w:rsidR="00DD2CA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limited set of social contacts, social media allows individuals to manage relationships with hundreds of contacts, see people's interactions with each other, and get updates from their contacts in the form of images, videos, and texts. Given social media’s higher demand in social processing, it has been suggested that habitual social media use may involve higher levels of social cognitive processes </w:t>
      </w:r>
      <w:r w:rsidR="00006D57">
        <w:rPr>
          <w:rFonts w:ascii="Times New Roman" w:eastAsia="Times New Roman" w:hAnsi="Times New Roman" w:cs="Times New Roman"/>
          <w:sz w:val="24"/>
          <w:szCs w:val="24"/>
        </w:rPr>
        <w:t xml:space="preserve">(e.g., mentalizing) </w:t>
      </w:r>
      <w:r>
        <w:rPr>
          <w:rFonts w:ascii="Times New Roman" w:eastAsia="Times New Roman" w:hAnsi="Times New Roman" w:cs="Times New Roman"/>
          <w:sz w:val="24"/>
          <w:szCs w:val="24"/>
        </w:rPr>
        <w:t xml:space="preserve">at both </w:t>
      </w:r>
      <w:r w:rsidR="00006D5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behavioral and neural levels </w:t>
      </w:r>
      <w:commentRangeStart w:id="47"/>
      <w:r>
        <w:rPr>
          <w:rFonts w:ascii="Times New Roman" w:eastAsia="Times New Roman" w:hAnsi="Times New Roman" w:cs="Times New Roman"/>
          <w:sz w:val="24"/>
          <w:szCs w:val="24"/>
        </w:rPr>
        <w:t xml:space="preserve">(Meshi, </w:t>
      </w:r>
      <w:proofErr w:type="spellStart"/>
      <w:r>
        <w:rPr>
          <w:rFonts w:ascii="Times New Roman" w:eastAsia="Times New Roman" w:hAnsi="Times New Roman" w:cs="Times New Roman"/>
          <w:sz w:val="24"/>
          <w:szCs w:val="24"/>
        </w:rPr>
        <w:t>Morawetz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Heekeren</w:t>
      </w:r>
      <w:proofErr w:type="spellEnd"/>
      <w:r>
        <w:rPr>
          <w:rFonts w:ascii="Times New Roman" w:eastAsia="Times New Roman" w:hAnsi="Times New Roman" w:cs="Times New Roman"/>
          <w:sz w:val="24"/>
          <w:szCs w:val="24"/>
        </w:rPr>
        <w:t>, 2013)</w:t>
      </w:r>
      <w:commentRangeEnd w:id="47"/>
      <w:r w:rsidR="00DD2CA5">
        <w:rPr>
          <w:rStyle w:val="CommentReference"/>
        </w:rPr>
        <w:commentReference w:id="47"/>
      </w:r>
      <w:r>
        <w:rPr>
          <w:rFonts w:ascii="Times New Roman" w:eastAsia="Times New Roman" w:hAnsi="Times New Roman" w:cs="Times New Roman"/>
          <w:sz w:val="24"/>
          <w:szCs w:val="24"/>
        </w:rPr>
        <w:t xml:space="preserve">. For instance, a cross-sectional study linked chat-related Facebook behaviors with higher tendencies for perspective taking (Alloway, </w:t>
      </w:r>
      <w:proofErr w:type="spellStart"/>
      <w:r>
        <w:rPr>
          <w:rFonts w:ascii="Times New Roman" w:eastAsia="Times New Roman" w:hAnsi="Times New Roman" w:cs="Times New Roman"/>
          <w:sz w:val="24"/>
          <w:szCs w:val="24"/>
        </w:rPr>
        <w:t>Runac</w:t>
      </w:r>
      <w:proofErr w:type="spellEnd"/>
      <w:r>
        <w:rPr>
          <w:rFonts w:ascii="Times New Roman" w:eastAsia="Times New Roman" w:hAnsi="Times New Roman" w:cs="Times New Roman"/>
          <w:sz w:val="24"/>
          <w:szCs w:val="24"/>
        </w:rPr>
        <w:t>, Qureshi, &amp; Kemp, 2014). Moreover, a recent study using a longitudinal design demonstrated that Facebook use improved adolescents’ perspective taking ability over time (</w:t>
      </w:r>
      <w:proofErr w:type="spellStart"/>
      <w:r>
        <w:rPr>
          <w:rFonts w:ascii="Times New Roman" w:eastAsia="Times New Roman" w:hAnsi="Times New Roman" w:cs="Times New Roman"/>
          <w:sz w:val="24"/>
          <w:szCs w:val="24"/>
        </w:rPr>
        <w:t>Vossen</w:t>
      </w:r>
      <w:proofErr w:type="spellEnd"/>
      <w:r>
        <w:rPr>
          <w:rFonts w:ascii="Times New Roman" w:eastAsia="Times New Roman" w:hAnsi="Times New Roman" w:cs="Times New Roman"/>
          <w:sz w:val="24"/>
          <w:szCs w:val="24"/>
        </w:rPr>
        <w:t xml:space="preserve"> &amp; Valkenburg, 2016). At the brain level, </w:t>
      </w:r>
      <w:r w:rsidR="00006D57">
        <w:rPr>
          <w:rFonts w:ascii="Times New Roman" w:eastAsia="Times New Roman" w:hAnsi="Times New Roman" w:cs="Times New Roman"/>
          <w:sz w:val="24"/>
          <w:szCs w:val="24"/>
        </w:rPr>
        <w:t>great</w:t>
      </w:r>
      <w:r>
        <w:rPr>
          <w:rFonts w:ascii="Times New Roman" w:eastAsia="Times New Roman" w:hAnsi="Times New Roman" w:cs="Times New Roman"/>
          <w:sz w:val="24"/>
          <w:szCs w:val="24"/>
        </w:rPr>
        <w:t xml:space="preserve">er Facebook use </w:t>
      </w:r>
      <w:r w:rsidR="00006D5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positively associated with greater grey matter volume in regions involved in social cognition and semantic processing (</w:t>
      </w:r>
      <w:proofErr w:type="spellStart"/>
      <w:r>
        <w:rPr>
          <w:rFonts w:ascii="Times New Roman" w:eastAsia="Times New Roman" w:hAnsi="Times New Roman" w:cs="Times New Roman"/>
          <w:sz w:val="24"/>
          <w:szCs w:val="24"/>
        </w:rPr>
        <w:t>Turel</w:t>
      </w:r>
      <w:proofErr w:type="spellEnd"/>
      <w:r>
        <w:rPr>
          <w:rFonts w:ascii="Times New Roman" w:eastAsia="Times New Roman" w:hAnsi="Times New Roman" w:cs="Times New Roman"/>
          <w:sz w:val="24"/>
          <w:szCs w:val="24"/>
        </w:rPr>
        <w:t xml:space="preserve">, He, </w:t>
      </w:r>
      <w:proofErr w:type="spellStart"/>
      <w:r>
        <w:rPr>
          <w:rFonts w:ascii="Times New Roman" w:eastAsia="Times New Roman" w:hAnsi="Times New Roman" w:cs="Times New Roman"/>
          <w:sz w:val="24"/>
          <w:szCs w:val="24"/>
        </w:rPr>
        <w:t>Brevers</w:t>
      </w:r>
      <w:proofErr w:type="spellEnd"/>
      <w:r>
        <w:rPr>
          <w:rFonts w:ascii="Times New Roman" w:eastAsia="Times New Roman" w:hAnsi="Times New Roman" w:cs="Times New Roman"/>
          <w:sz w:val="24"/>
          <w:szCs w:val="24"/>
        </w:rPr>
        <w:t>, &amp; Bechara, 2018). T</w:t>
      </w:r>
      <w:r w:rsidR="00006D57">
        <w:rPr>
          <w:rFonts w:ascii="Times New Roman" w:eastAsia="Times New Roman" w:hAnsi="Times New Roman" w:cs="Times New Roman"/>
          <w:sz w:val="24"/>
          <w:szCs w:val="24"/>
        </w:rPr>
        <w:t>aken together, t</w:t>
      </w:r>
      <w:r>
        <w:rPr>
          <w:rFonts w:ascii="Times New Roman" w:eastAsia="Times New Roman" w:hAnsi="Times New Roman" w:cs="Times New Roman"/>
          <w:sz w:val="24"/>
          <w:szCs w:val="24"/>
        </w:rPr>
        <w:t xml:space="preserve">hese studies provide initial evidence that higher levels of </w:t>
      </w:r>
      <w:r w:rsidR="00006D57">
        <w:rPr>
          <w:rFonts w:ascii="Times New Roman" w:eastAsia="Times New Roman" w:hAnsi="Times New Roman" w:cs="Times New Roman"/>
          <w:sz w:val="24"/>
          <w:szCs w:val="24"/>
        </w:rPr>
        <w:t xml:space="preserve">habitual </w:t>
      </w:r>
      <w:r>
        <w:rPr>
          <w:rFonts w:ascii="Times New Roman" w:eastAsia="Times New Roman" w:hAnsi="Times New Roman" w:cs="Times New Roman"/>
          <w:sz w:val="24"/>
          <w:szCs w:val="24"/>
        </w:rPr>
        <w:t xml:space="preserve">social media use may be associated with </w:t>
      </w:r>
      <w:r w:rsidR="00006D57">
        <w:rPr>
          <w:rFonts w:ascii="Times New Roman" w:eastAsia="Times New Roman" w:hAnsi="Times New Roman" w:cs="Times New Roman"/>
          <w:sz w:val="24"/>
          <w:szCs w:val="24"/>
        </w:rPr>
        <w:t>a greater</w:t>
      </w:r>
      <w:r>
        <w:rPr>
          <w:rFonts w:ascii="Times New Roman" w:eastAsia="Times New Roman" w:hAnsi="Times New Roman" w:cs="Times New Roman"/>
          <w:sz w:val="24"/>
          <w:szCs w:val="24"/>
        </w:rPr>
        <w:t xml:space="preserve"> tendency to engage in </w:t>
      </w:r>
      <w:r w:rsidR="00006D57">
        <w:rPr>
          <w:rFonts w:ascii="Times New Roman" w:eastAsia="Times New Roman" w:hAnsi="Times New Roman" w:cs="Times New Roman"/>
          <w:sz w:val="24"/>
          <w:szCs w:val="24"/>
        </w:rPr>
        <w:t xml:space="preserve">mentalizing and </w:t>
      </w:r>
      <w:r>
        <w:rPr>
          <w:rFonts w:ascii="Times New Roman" w:eastAsia="Times New Roman" w:hAnsi="Times New Roman" w:cs="Times New Roman"/>
          <w:sz w:val="24"/>
          <w:szCs w:val="24"/>
        </w:rPr>
        <w:t xml:space="preserve">perspective taking, </w:t>
      </w:r>
      <w:r w:rsidR="00006D57">
        <w:rPr>
          <w:rFonts w:ascii="Times New Roman" w:eastAsia="Times New Roman" w:hAnsi="Times New Roman" w:cs="Times New Roman"/>
          <w:sz w:val="24"/>
          <w:szCs w:val="24"/>
        </w:rPr>
        <w:t xml:space="preserve">which should be </w:t>
      </w:r>
      <w:del w:id="48" w:author="Rui Pei" w:date="2020-11-12T15:16:00Z">
        <w:r w:rsidR="00006D57" w:rsidDel="00832341">
          <w:rPr>
            <w:rFonts w:ascii="Times New Roman" w:eastAsia="Times New Roman" w:hAnsi="Times New Roman" w:cs="Times New Roman"/>
            <w:sz w:val="24"/>
            <w:szCs w:val="24"/>
          </w:rPr>
          <w:delText xml:space="preserve">apparent </w:delText>
        </w:r>
      </w:del>
      <w:ins w:id="49" w:author="Rui Pei" w:date="2020-11-12T15:16:00Z">
        <w:r w:rsidR="00832341">
          <w:rPr>
            <w:rFonts w:ascii="Times New Roman" w:eastAsia="Times New Roman" w:hAnsi="Times New Roman" w:cs="Times New Roman"/>
            <w:sz w:val="24"/>
            <w:szCs w:val="24"/>
          </w:rPr>
          <w:t>reflected</w:t>
        </w:r>
        <w:r w:rsidR="00832341">
          <w:rPr>
            <w:rFonts w:ascii="Times New Roman" w:eastAsia="Times New Roman" w:hAnsi="Times New Roman" w:cs="Times New Roman"/>
            <w:sz w:val="24"/>
            <w:szCs w:val="24"/>
          </w:rPr>
          <w:t xml:space="preserve"> </w:t>
        </w:r>
      </w:ins>
      <w:r w:rsidR="00006D57">
        <w:rPr>
          <w:rFonts w:ascii="Times New Roman" w:eastAsia="Times New Roman" w:hAnsi="Times New Roman" w:cs="Times New Roman"/>
          <w:sz w:val="24"/>
          <w:szCs w:val="24"/>
        </w:rPr>
        <w:t>in</w:t>
      </w:r>
      <w:r w:rsidR="00D63B39">
        <w:rPr>
          <w:rFonts w:ascii="Times New Roman" w:eastAsia="Times New Roman" w:hAnsi="Times New Roman" w:cs="Times New Roman"/>
          <w:sz w:val="24"/>
          <w:szCs w:val="24"/>
        </w:rPr>
        <w:t xml:space="preserve"> the activity of</w:t>
      </w:r>
      <w:r w:rsidR="00006D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brain regions associated with social cognition.</w:t>
      </w:r>
    </w:p>
    <w:p w14:paraId="7FD9DB30" w14:textId="7296B41B" w:rsidR="002D6F61" w:rsidRDefault="00BB0687" w:rsidP="000E07E1">
      <w:pPr>
        <w:spacing w:line="240" w:lineRule="auto"/>
        <w:ind w:firstLine="720"/>
        <w:rPr>
          <w:rFonts w:ascii="Times New Roman" w:eastAsia="Times New Roman" w:hAnsi="Times New Roman" w:cs="Times New Roman"/>
          <w:sz w:val="24"/>
          <w:szCs w:val="24"/>
        </w:rPr>
      </w:pPr>
      <w:commentRangeStart w:id="50"/>
      <w:r>
        <w:rPr>
          <w:rFonts w:ascii="Times New Roman" w:eastAsia="Times New Roman" w:hAnsi="Times New Roman" w:cs="Times New Roman"/>
          <w:sz w:val="24"/>
          <w:szCs w:val="24"/>
        </w:rPr>
        <w:t xml:space="preserve">In addition, the automatic and habitual use of Facebook may provide a stable source for social interaction and connection with relatively low levels of cognitive effort. </w:t>
      </w:r>
      <w:commentRangeEnd w:id="50"/>
      <w:r w:rsidR="00D63B39">
        <w:rPr>
          <w:rStyle w:val="CommentReference"/>
        </w:rPr>
        <w:commentReference w:id="50"/>
      </w:r>
      <w:r>
        <w:rPr>
          <w:rFonts w:ascii="Times New Roman" w:eastAsia="Times New Roman" w:hAnsi="Times New Roman" w:cs="Times New Roman"/>
          <w:sz w:val="24"/>
          <w:szCs w:val="24"/>
        </w:rPr>
        <w:t xml:space="preserve">Although empirical work on the potential effects of habitual social media use is still limited, a recent study suggests a potential U-shaped relationship between habitual Facebook use and psychological wellbeing, such that there was a positive association between habitual Facebook use and wellbeing at low levels of Facebook use, and a negative association at high levels of habitual Facebook use </w:t>
      </w:r>
      <w:hyperlink r:id="rId52">
        <w:r>
          <w:rPr>
            <w:rFonts w:ascii="Times New Roman" w:eastAsia="Times New Roman" w:hAnsi="Times New Roman" w:cs="Times New Roman"/>
            <w:color w:val="000000"/>
            <w:sz w:val="24"/>
            <w:szCs w:val="24"/>
          </w:rPr>
          <w:t>(Islam &amp; Patil, 2015)</w:t>
        </w:r>
      </w:hyperlink>
      <w:r>
        <w:rPr>
          <w:rFonts w:ascii="Times New Roman" w:eastAsia="Times New Roman" w:hAnsi="Times New Roman" w:cs="Times New Roman"/>
          <w:sz w:val="24"/>
          <w:szCs w:val="24"/>
        </w:rPr>
        <w:t xml:space="preserve">. Results of this study provide initial evidence that habitual Facebook use can affect the wellbeing of users. </w:t>
      </w:r>
    </w:p>
    <w:p w14:paraId="63BABCD1" w14:textId="1A88746F" w:rsidR="002D6F61" w:rsidRDefault="00BB0687"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habitual social media use may involve higher levels of social cogniti</w:t>
      </w:r>
      <w:r w:rsidR="00D63B39">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processes at both </w:t>
      </w:r>
      <w:commentRangeStart w:id="51"/>
      <w:r>
        <w:rPr>
          <w:rFonts w:ascii="Times New Roman" w:eastAsia="Times New Roman" w:hAnsi="Times New Roman" w:cs="Times New Roman"/>
          <w:sz w:val="24"/>
          <w:szCs w:val="24"/>
        </w:rPr>
        <w:t xml:space="preserve">behavioral </w:t>
      </w:r>
      <w:commentRangeEnd w:id="51"/>
      <w:r w:rsidR="00D63B39">
        <w:rPr>
          <w:rStyle w:val="CommentReference"/>
        </w:rPr>
        <w:commentReference w:id="51"/>
      </w:r>
      <w:r>
        <w:rPr>
          <w:rFonts w:ascii="Times New Roman" w:eastAsia="Times New Roman" w:hAnsi="Times New Roman" w:cs="Times New Roman"/>
          <w:sz w:val="24"/>
          <w:szCs w:val="24"/>
        </w:rPr>
        <w:t xml:space="preserve">and neural levels. </w:t>
      </w:r>
      <w:commentRangeStart w:id="52"/>
      <w:r>
        <w:rPr>
          <w:rFonts w:ascii="Times New Roman" w:eastAsia="Times New Roman" w:hAnsi="Times New Roman" w:cs="Times New Roman"/>
          <w:sz w:val="24"/>
          <w:szCs w:val="24"/>
        </w:rPr>
        <w:t>The automatic and habitual use of social media can also provide a stable, low-cost source for social interactions, thus contributing to lower levels of psychological distress after social exclusion.</w:t>
      </w:r>
      <w:commentRangeEnd w:id="52"/>
      <w:r w:rsidR="00D63B39">
        <w:rPr>
          <w:rStyle w:val="CommentReference"/>
        </w:rPr>
        <w:commentReference w:id="52"/>
      </w:r>
    </w:p>
    <w:p w14:paraId="0DEA8BD9"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53" w:name="_3dy6vkm" w:colFirst="0" w:colLast="0"/>
      <w:bookmarkEnd w:id="53"/>
      <w:r>
        <w:rPr>
          <w:rFonts w:ascii="Times New Roman" w:eastAsia="Times New Roman" w:hAnsi="Times New Roman" w:cs="Times New Roman"/>
          <w:sz w:val="24"/>
          <w:szCs w:val="24"/>
        </w:rPr>
        <w:t>1.6 Current study</w:t>
      </w:r>
    </w:p>
    <w:p w14:paraId="7E4B2475" w14:textId="77D45F4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B2567C">
        <w:rPr>
          <w:rFonts w:ascii="Times New Roman" w:eastAsia="Times New Roman" w:hAnsi="Times New Roman" w:cs="Times New Roman"/>
          <w:sz w:val="24"/>
          <w:szCs w:val="24"/>
        </w:rPr>
        <w:t xml:space="preserve">current </w:t>
      </w:r>
      <w:r>
        <w:rPr>
          <w:rFonts w:ascii="Times New Roman" w:eastAsia="Times New Roman" w:hAnsi="Times New Roman" w:cs="Times New Roman"/>
          <w:sz w:val="24"/>
          <w:szCs w:val="24"/>
        </w:rPr>
        <w:t>study investigates the link</w:t>
      </w:r>
      <w:r w:rsidR="00B2567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w:t>
      </w:r>
      <w:r w:rsidR="00B2567C">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connectedness on Facebook and habitual use of Facebook and the neural response to social exclusion. </w:t>
      </w:r>
      <w:commentRangeStart w:id="54"/>
      <w:r>
        <w:rPr>
          <w:rFonts w:ascii="Times New Roman" w:eastAsia="Times New Roman" w:hAnsi="Times New Roman" w:cs="Times New Roman"/>
          <w:sz w:val="24"/>
          <w:szCs w:val="24"/>
        </w:rPr>
        <w:t xml:space="preserve">In the above sections, we presented research demonstrating that </w:t>
      </w:r>
      <w:r w:rsidR="006C1529">
        <w:rPr>
          <w:rFonts w:ascii="Times New Roman" w:eastAsia="Times New Roman" w:hAnsi="Times New Roman" w:cs="Times New Roman"/>
          <w:sz w:val="24"/>
          <w:szCs w:val="24"/>
        </w:rPr>
        <w:t xml:space="preserve">social </w:t>
      </w:r>
      <w:r>
        <w:rPr>
          <w:rFonts w:ascii="Times New Roman" w:eastAsia="Times New Roman" w:hAnsi="Times New Roman" w:cs="Times New Roman"/>
          <w:sz w:val="24"/>
          <w:szCs w:val="24"/>
        </w:rPr>
        <w:t>connectedness in the real-world and on social media may have a buffering effect on social exclusion. In addition, mentalizing is also evoked by social exclusion, and empirical evidence supports the link between social media use and the anatomical size of brain regions</w:t>
      </w:r>
      <w:r w:rsidR="00B2567C">
        <w:rPr>
          <w:rFonts w:ascii="Times New Roman" w:eastAsia="Times New Roman" w:hAnsi="Times New Roman" w:cs="Times New Roman"/>
          <w:sz w:val="24"/>
          <w:szCs w:val="24"/>
        </w:rPr>
        <w:t xml:space="preserve"> likely</w:t>
      </w:r>
      <w:r>
        <w:rPr>
          <w:rFonts w:ascii="Times New Roman" w:eastAsia="Times New Roman" w:hAnsi="Times New Roman" w:cs="Times New Roman"/>
          <w:sz w:val="24"/>
          <w:szCs w:val="24"/>
        </w:rPr>
        <w:t xml:space="preserve"> involved in mentalizing. Given these considerations, we hypothesize that adolescents who report greater connectedness to family and friends on social media will demonstrate a reduced neural response to social exclusion in the social pain network (H1). Conversely, adolescents who report greater habitual use of social media will demonstrate an increased response </w:t>
      </w:r>
      <w:r w:rsidR="00B2567C">
        <w:rPr>
          <w:rFonts w:ascii="Times New Roman" w:eastAsia="Times New Roman" w:hAnsi="Times New Roman" w:cs="Times New Roman"/>
          <w:sz w:val="24"/>
          <w:szCs w:val="24"/>
        </w:rPr>
        <w:t xml:space="preserve">to social exclusion </w:t>
      </w:r>
      <w:r>
        <w:rPr>
          <w:rFonts w:ascii="Times New Roman" w:eastAsia="Times New Roman" w:hAnsi="Times New Roman" w:cs="Times New Roman"/>
          <w:sz w:val="24"/>
          <w:szCs w:val="24"/>
        </w:rPr>
        <w:t xml:space="preserve">in the mentalizing network (H2). </w:t>
      </w:r>
      <w:commentRangeEnd w:id="54"/>
      <w:r w:rsidR="006C1529">
        <w:rPr>
          <w:rStyle w:val="CommentReference"/>
        </w:rPr>
        <w:commentReference w:id="54"/>
      </w:r>
      <w:r>
        <w:rPr>
          <w:rFonts w:ascii="Times New Roman" w:eastAsia="Times New Roman" w:hAnsi="Times New Roman" w:cs="Times New Roman"/>
          <w:sz w:val="24"/>
          <w:szCs w:val="24"/>
        </w:rPr>
        <w:t xml:space="preserve">To address these hypotheses, we collected </w:t>
      </w:r>
      <w:r w:rsidR="000E45C5">
        <w:rPr>
          <w:rFonts w:ascii="Times New Roman" w:eastAsia="Times New Roman" w:hAnsi="Times New Roman" w:cs="Times New Roman"/>
          <w:sz w:val="24"/>
          <w:szCs w:val="24"/>
        </w:rPr>
        <w:t xml:space="preserve">adolescent participants </w:t>
      </w:r>
      <w:r>
        <w:rPr>
          <w:rFonts w:ascii="Times New Roman" w:eastAsia="Times New Roman" w:hAnsi="Times New Roman" w:cs="Times New Roman"/>
          <w:sz w:val="24"/>
          <w:szCs w:val="24"/>
        </w:rPr>
        <w:t>self-report</w:t>
      </w:r>
      <w:r w:rsidR="006C1529">
        <w:rPr>
          <w:rFonts w:ascii="Times New Roman" w:eastAsia="Times New Roman" w:hAnsi="Times New Roman" w:cs="Times New Roman"/>
          <w:sz w:val="24"/>
          <w:szCs w:val="24"/>
        </w:rPr>
        <w:t xml:space="preserve">ed social connectedness on Facebook and habitual use of Facebook. We then had </w:t>
      </w:r>
      <w:r w:rsidR="0046471B">
        <w:rPr>
          <w:rFonts w:ascii="Times New Roman" w:eastAsia="Times New Roman" w:hAnsi="Times New Roman" w:cs="Times New Roman"/>
          <w:sz w:val="24"/>
          <w:szCs w:val="24"/>
        </w:rPr>
        <w:t xml:space="preserve">these </w:t>
      </w:r>
      <w:r w:rsidR="000E45C5">
        <w:rPr>
          <w:rFonts w:ascii="Times New Roman" w:eastAsia="Times New Roman" w:hAnsi="Times New Roman" w:cs="Times New Roman"/>
          <w:sz w:val="24"/>
          <w:szCs w:val="24"/>
        </w:rPr>
        <w:t>participants</w:t>
      </w:r>
      <w:r w:rsidR="006C15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perform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while undergoing functional magnetic resonance imaging (fMRI). Participants also reported their levels of psychological distress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then ran ordinary least square (OLS) regression analyses to examine relationships between self-report and neuroimaging measures.</w:t>
      </w:r>
    </w:p>
    <w:p w14:paraId="23C2A8D9" w14:textId="77777777" w:rsidR="002D6F61" w:rsidRDefault="00BB0687" w:rsidP="000E07E1">
      <w:pPr>
        <w:pStyle w:val="Heading1"/>
        <w:spacing w:line="240" w:lineRule="auto"/>
        <w:rPr>
          <w:rFonts w:ascii="Times New Roman" w:eastAsia="Times New Roman" w:hAnsi="Times New Roman" w:cs="Times New Roman"/>
          <w:sz w:val="24"/>
          <w:szCs w:val="24"/>
        </w:rPr>
      </w:pPr>
      <w:commentRangeStart w:id="55"/>
      <w:r>
        <w:rPr>
          <w:rFonts w:ascii="Times New Roman" w:eastAsia="Times New Roman" w:hAnsi="Times New Roman" w:cs="Times New Roman"/>
          <w:sz w:val="24"/>
          <w:szCs w:val="24"/>
        </w:rPr>
        <w:lastRenderedPageBreak/>
        <w:t>2. Methods</w:t>
      </w:r>
    </w:p>
    <w:p w14:paraId="7DD4488C"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56" w:name="_4d34og8" w:colFirst="0" w:colLast="0"/>
      <w:bookmarkEnd w:id="56"/>
      <w:r>
        <w:rPr>
          <w:rFonts w:ascii="Times New Roman" w:eastAsia="Times New Roman" w:hAnsi="Times New Roman" w:cs="Times New Roman"/>
          <w:sz w:val="24"/>
          <w:szCs w:val="24"/>
        </w:rPr>
        <w:t xml:space="preserve">2.1 Participants </w:t>
      </w:r>
      <w:commentRangeEnd w:id="55"/>
      <w:r w:rsidR="006C1529">
        <w:rPr>
          <w:rStyle w:val="CommentReference"/>
        </w:rPr>
        <w:commentReference w:id="55"/>
      </w:r>
    </w:p>
    <w:p w14:paraId="53F01A25" w14:textId="276A089C"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sample consisted of 60 adolescent males between 16 and 17 years old (Mean age = 16.87, SD age = 0.38), after excluding 6 participants due to missing self-report data, and 19 participants for missing fMRI data. Participants were recruited from high schools in [location blinded for peer review], and surrounding communities, and all reported using Facebook. This sample combined two data collection periods which were part of a larger series of studies exploring adolescent driving behavior: sample 1 (N = 22; M</w:t>
      </w:r>
      <w:r w:rsidR="0034521A">
        <w:rPr>
          <w:rFonts w:ascii="Times New Roman" w:eastAsia="Times New Roman" w:hAnsi="Times New Roman" w:cs="Times New Roman"/>
          <w:sz w:val="24"/>
          <w:szCs w:val="24"/>
        </w:rPr>
        <w:t>ean</w:t>
      </w:r>
      <w:r>
        <w:rPr>
          <w:rFonts w:ascii="Times New Roman" w:eastAsia="Times New Roman" w:hAnsi="Times New Roman" w:cs="Times New Roman"/>
          <w:sz w:val="24"/>
          <w:szCs w:val="24"/>
        </w:rPr>
        <w:t xml:space="preserve"> age = 16.85, SD age = 0.47) data were collected between July and October of 2011 (citations blinded for peer review); and sample 2 (N = 38, M age = 16.88, SD age = 0.32) data were collected between July 2012 and January 2013 (citations blinded for peer review). The two samples did not differ significantly on age (t (32.58) = -0.20, p = 0.84). All regression models below included a covariate for sample wave to account for potential unmeasured differences between the samples. Participants provided written assents and their legal guardian provided written consents in accordance with the Institutional Review Board of [institution blinded for peer review] and were compensated for their participation.</w:t>
      </w:r>
    </w:p>
    <w:p w14:paraId="3D27DDE0"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57" w:name="_2s8eyo1" w:colFirst="0" w:colLast="0"/>
      <w:bookmarkEnd w:id="57"/>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p>
    <w:p w14:paraId="3D77AB73" w14:textId="22A6F58B"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measure participants’ neural responses to social exclusion, participants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(Figure 1) in an fMRI scanner. </w:t>
      </w:r>
      <w:r w:rsidR="007271C6">
        <w:rPr>
          <w:rFonts w:ascii="Times New Roman" w:eastAsia="Times New Roman" w:hAnsi="Times New Roman" w:cs="Times New Roman"/>
          <w:sz w:val="24"/>
          <w:szCs w:val="24"/>
        </w:rPr>
        <w:t xml:space="preserve">The </w:t>
      </w:r>
      <w:proofErr w:type="spellStart"/>
      <w:r w:rsidR="007271C6">
        <w:rPr>
          <w:rFonts w:ascii="Times New Roman" w:eastAsia="Times New Roman" w:hAnsi="Times New Roman" w:cs="Times New Roman"/>
          <w:sz w:val="24"/>
          <w:szCs w:val="24"/>
        </w:rPr>
        <w:t>c</w:t>
      </w:r>
      <w:r>
        <w:rPr>
          <w:rFonts w:ascii="Times New Roman" w:eastAsia="Times New Roman" w:hAnsi="Times New Roman" w:cs="Times New Roman"/>
          <w:sz w:val="24"/>
          <w:szCs w:val="24"/>
        </w:rPr>
        <w:t>yberball</w:t>
      </w:r>
      <w:proofErr w:type="spellEnd"/>
      <w:r>
        <w:rPr>
          <w:rFonts w:ascii="Times New Roman" w:eastAsia="Times New Roman" w:hAnsi="Times New Roman" w:cs="Times New Roman"/>
          <w:sz w:val="24"/>
          <w:szCs w:val="24"/>
        </w:rPr>
        <w:t xml:space="preserve"> </w:t>
      </w:r>
      <w:r w:rsidR="007271C6">
        <w:rPr>
          <w:rFonts w:ascii="Times New Roman" w:eastAsia="Times New Roman" w:hAnsi="Times New Roman" w:cs="Times New Roman"/>
          <w:sz w:val="24"/>
          <w:szCs w:val="24"/>
        </w:rPr>
        <w:t xml:space="preserve">task </w:t>
      </w:r>
      <w:r>
        <w:rPr>
          <w:rFonts w:ascii="Times New Roman" w:eastAsia="Times New Roman" w:hAnsi="Times New Roman" w:cs="Times New Roman"/>
          <w:sz w:val="24"/>
          <w:szCs w:val="24"/>
        </w:rPr>
        <w:t xml:space="preserve">has been validated in a number of behavioral and neuroimaging studies as a reliable way of simulating the experience of social exclusion – this task was found to elicit social distress and mentalizing among participants </w:t>
      </w:r>
      <w:hyperlink r:id="rId5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Masten</w:t>
        </w:r>
        <w:proofErr w:type="spellEnd"/>
        <w:r>
          <w:rPr>
            <w:rFonts w:ascii="Times New Roman" w:eastAsia="Times New Roman" w:hAnsi="Times New Roman" w:cs="Times New Roman"/>
            <w:color w:val="000000"/>
            <w:sz w:val="24"/>
            <w:szCs w:val="24"/>
          </w:rPr>
          <w:t xml:space="preserve"> et al., 2012; Williams &amp; Jarvis, 2006)</w:t>
        </w:r>
      </w:hyperlink>
      <w:r>
        <w:rPr>
          <w:rFonts w:ascii="Times New Roman" w:eastAsia="Times New Roman" w:hAnsi="Times New Roman" w:cs="Times New Roman"/>
          <w:sz w:val="24"/>
          <w:szCs w:val="24"/>
        </w:rPr>
        <w:t xml:space="preserve">. Upon arrival at the fMRI session, participants were introduced to two gender-matched peer confederates. Participants were told that in the MRI scanner, they would be playing some games on their own, as well as in a group with the other two peer “participants” (confederates). </w:t>
      </w:r>
      <w:commentRangeStart w:id="58"/>
      <w:r>
        <w:rPr>
          <w:rFonts w:ascii="Times New Roman" w:eastAsia="Times New Roman" w:hAnsi="Times New Roman" w:cs="Times New Roman"/>
          <w:sz w:val="24"/>
          <w:szCs w:val="24"/>
        </w:rPr>
        <w:t xml:space="preserve">Participants then completed the pre-scan questionnaires </w:t>
      </w:r>
      <w:r w:rsidR="00083720">
        <w:rPr>
          <w:rFonts w:ascii="Times New Roman" w:eastAsia="Times New Roman" w:hAnsi="Times New Roman" w:cs="Times New Roman"/>
          <w:sz w:val="24"/>
          <w:szCs w:val="24"/>
        </w:rPr>
        <w:t xml:space="preserve">(see Section 2.3 below), </w:t>
      </w:r>
      <w:r>
        <w:rPr>
          <w:rFonts w:ascii="Times New Roman" w:eastAsia="Times New Roman" w:hAnsi="Times New Roman" w:cs="Times New Roman"/>
          <w:sz w:val="24"/>
          <w:szCs w:val="24"/>
        </w:rPr>
        <w:t xml:space="preserve">as well as the fMRI task, and the confederates were not involved in study procedures. During the fMRI session, participants next completed a series of tasks, including a game called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w:t>
      </w:r>
      <w:commentRangeEnd w:id="58"/>
      <w:r w:rsidR="00083720">
        <w:rPr>
          <w:rStyle w:val="CommentReference"/>
        </w:rPr>
        <w:commentReference w:id="58"/>
      </w:r>
      <w:r>
        <w:rPr>
          <w:rFonts w:ascii="Times New Roman" w:eastAsia="Times New Roman" w:hAnsi="Times New Roman" w:cs="Times New Roman"/>
          <w:sz w:val="24"/>
          <w:szCs w:val="24"/>
        </w:rPr>
        <w:t xml:space="preserve"> In this game, participants interacted with two virtual players and tossed a ball at each other. A fair game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(i.e.</w:t>
      </w:r>
      <w:r w:rsidR="00F175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“inclusion condition”;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83.68 ,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14.20) was always played first, in which the participant and two virtual players received the ball equally often. After a brief pause, this was followed by an unfair game (i.e.</w:t>
      </w:r>
      <w:ins w:id="59" w:author="Meshi, Dar" w:date="2020-11-10T12:58:00Z">
        <w:r w:rsidR="007271C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the “exclusion condition”;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60.22,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5.05), in which the participant was left out of ball throws, simulating exclusion. The order of the two rounds was held constant to simulate the same psychological experience across participants.</w:t>
      </w:r>
    </w:p>
    <w:p w14:paraId="32F922C9"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60" w:name="_17dp8vu" w:colFirst="0" w:colLast="0"/>
      <w:bookmarkEnd w:id="60"/>
      <w:r>
        <w:rPr>
          <w:rFonts w:ascii="Times New Roman" w:eastAsia="Times New Roman" w:hAnsi="Times New Roman" w:cs="Times New Roman"/>
          <w:sz w:val="24"/>
          <w:szCs w:val="24"/>
        </w:rPr>
        <w:t>2.3. Self-report measures</w:t>
      </w:r>
    </w:p>
    <w:p w14:paraId="1AB841DA" w14:textId="20F67FB3"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in the fMRI scanner, participants’ connectedness on Facebook and habitual use of Facebook were measured through an online questionnaire. 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participants reported the extent that they were threatened during the game. Each of these assessments is described below.</w:t>
      </w:r>
    </w:p>
    <w:p w14:paraId="29C310F4" w14:textId="77777777" w:rsidR="002D6F61" w:rsidRDefault="00BB0687" w:rsidP="000E07E1">
      <w:pPr>
        <w:pStyle w:val="Heading3"/>
        <w:spacing w:line="240" w:lineRule="auto"/>
        <w:rPr>
          <w:rFonts w:ascii="Times New Roman" w:eastAsia="Times New Roman" w:hAnsi="Times New Roman" w:cs="Times New Roman"/>
          <w:color w:val="000000"/>
          <w:sz w:val="24"/>
          <w:szCs w:val="24"/>
        </w:rPr>
      </w:pPr>
      <w:bookmarkStart w:id="61" w:name="_3rdcrjn" w:colFirst="0" w:colLast="0"/>
      <w:bookmarkEnd w:id="61"/>
      <w:r>
        <w:rPr>
          <w:rFonts w:ascii="Times New Roman" w:eastAsia="Times New Roman" w:hAnsi="Times New Roman" w:cs="Times New Roman"/>
          <w:color w:val="000000"/>
          <w:sz w:val="24"/>
          <w:szCs w:val="24"/>
        </w:rPr>
        <w:lastRenderedPageBreak/>
        <w:t>2.3.1 Facebook measures</w:t>
      </w:r>
    </w:p>
    <w:p w14:paraId="3B6E226E" w14:textId="4A385C90" w:rsidR="002D6F61" w:rsidRDefault="007271C6"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assessed</w:t>
      </w:r>
      <w:r w:rsidR="00BB0687">
        <w:rPr>
          <w:rFonts w:ascii="Times New Roman" w:eastAsia="Times New Roman" w:hAnsi="Times New Roman" w:cs="Times New Roman"/>
          <w:sz w:val="24"/>
          <w:szCs w:val="24"/>
        </w:rPr>
        <w:t xml:space="preserve"> connectedness on Facebook and habitual use of Facebook</w:t>
      </w:r>
      <w:r>
        <w:rPr>
          <w:rFonts w:ascii="Times New Roman" w:eastAsia="Times New Roman" w:hAnsi="Times New Roman" w:cs="Times New Roman"/>
          <w:sz w:val="24"/>
          <w:szCs w:val="24"/>
        </w:rPr>
        <w:t xml:space="preserve"> (please see</w:t>
      </w:r>
      <w:r w:rsidR="00BB0687">
        <w:rPr>
          <w:rFonts w:ascii="Times New Roman" w:eastAsia="Times New Roman" w:hAnsi="Times New Roman" w:cs="Times New Roman"/>
          <w:sz w:val="24"/>
          <w:szCs w:val="24"/>
        </w:rPr>
        <w:t xml:space="preserve"> Table 1</w:t>
      </w:r>
      <w:r>
        <w:rPr>
          <w:rFonts w:ascii="Times New Roman" w:eastAsia="Times New Roman" w:hAnsi="Times New Roman" w:cs="Times New Roman"/>
          <w:sz w:val="24"/>
          <w:szCs w:val="24"/>
        </w:rPr>
        <w:t xml:space="preserve"> for a list of scale items)</w:t>
      </w:r>
      <w:r w:rsidR="00BB0687">
        <w:rPr>
          <w:rFonts w:ascii="Times New Roman" w:eastAsia="Times New Roman" w:hAnsi="Times New Roman" w:cs="Times New Roman"/>
          <w:sz w:val="24"/>
          <w:szCs w:val="24"/>
        </w:rPr>
        <w:t xml:space="preserve">. Connectedness on Facebook was measured </w:t>
      </w:r>
      <w:r>
        <w:rPr>
          <w:rFonts w:ascii="Times New Roman" w:eastAsia="Times New Roman" w:hAnsi="Times New Roman" w:cs="Times New Roman"/>
          <w:sz w:val="24"/>
          <w:szCs w:val="24"/>
        </w:rPr>
        <w:t xml:space="preserve">with </w:t>
      </w:r>
      <w:r w:rsidR="00BB0687">
        <w:rPr>
          <w:rFonts w:ascii="Times New Roman" w:eastAsia="Times New Roman" w:hAnsi="Times New Roman" w:cs="Times New Roman"/>
          <w:sz w:val="24"/>
          <w:szCs w:val="24"/>
        </w:rPr>
        <w:t>two items</w:t>
      </w:r>
      <w:r>
        <w:rPr>
          <w:rFonts w:ascii="Times New Roman" w:eastAsia="Times New Roman" w:hAnsi="Times New Roman" w:cs="Times New Roman"/>
          <w:sz w:val="24"/>
          <w:szCs w:val="24"/>
        </w:rPr>
        <w:t xml:space="preserve"> that were rated on a 5-point Likert scale from </w:t>
      </w:r>
      <w:commentRangeStart w:id="62"/>
      <w:r>
        <w:rPr>
          <w:rFonts w:ascii="Times New Roman" w:eastAsia="Times New Roman" w:hAnsi="Times New Roman" w:cs="Times New Roman"/>
          <w:sz w:val="24"/>
          <w:szCs w:val="24"/>
        </w:rPr>
        <w:t>“strongly disagree” to “strongly agree”</w:t>
      </w:r>
      <w:commentRangeEnd w:id="62"/>
      <w:r>
        <w:rPr>
          <w:rStyle w:val="CommentReference"/>
        </w:rPr>
        <w:commentReference w:id="62"/>
      </w:r>
      <w:r w:rsidR="00BB0687">
        <w:rPr>
          <w:rFonts w:ascii="Times New Roman" w:eastAsia="Times New Roman" w:hAnsi="Times New Roman" w:cs="Times New Roman"/>
          <w:sz w:val="24"/>
          <w:szCs w:val="24"/>
        </w:rPr>
        <w:t xml:space="preserve">. </w:t>
      </w:r>
      <w:r w:rsidR="00041C3D">
        <w:rPr>
          <w:rFonts w:ascii="Times New Roman" w:eastAsia="Times New Roman" w:hAnsi="Times New Roman" w:cs="Times New Roman"/>
          <w:sz w:val="24"/>
          <w:szCs w:val="24"/>
        </w:rPr>
        <w:t xml:space="preserve">We correlated these two items to assess internal reliability of responses </w:t>
      </w:r>
      <w:commentRangeStart w:id="63"/>
      <w:commentRangeEnd w:id="63"/>
      <w:r>
        <w:rPr>
          <w:rStyle w:val="CommentReference"/>
        </w:rPr>
        <w:commentReference w:id="63"/>
      </w:r>
      <w:r w:rsidR="00BB0687">
        <w:rPr>
          <w:rFonts w:ascii="Times New Roman" w:eastAsia="Times New Roman" w:hAnsi="Times New Roman" w:cs="Times New Roman"/>
          <w:sz w:val="24"/>
          <w:szCs w:val="24"/>
        </w:rPr>
        <w:t xml:space="preserve">(r = 0.24, p = 0.028), and </w:t>
      </w:r>
      <w:r w:rsidR="00041C3D">
        <w:rPr>
          <w:rFonts w:ascii="Times New Roman" w:eastAsia="Times New Roman" w:hAnsi="Times New Roman" w:cs="Times New Roman"/>
          <w:sz w:val="24"/>
          <w:szCs w:val="24"/>
        </w:rPr>
        <w:t xml:space="preserve">for the below-described analyses, </w:t>
      </w:r>
      <w:r>
        <w:rPr>
          <w:rFonts w:ascii="Times New Roman" w:eastAsia="Times New Roman" w:hAnsi="Times New Roman" w:cs="Times New Roman"/>
          <w:sz w:val="24"/>
          <w:szCs w:val="24"/>
        </w:rPr>
        <w:t>we calculated the</w:t>
      </w:r>
      <w:r w:rsidR="00BB0687">
        <w:rPr>
          <w:rFonts w:ascii="Times New Roman" w:eastAsia="Times New Roman" w:hAnsi="Times New Roman" w:cs="Times New Roman"/>
          <w:sz w:val="24"/>
          <w:szCs w:val="24"/>
        </w:rPr>
        <w:t xml:space="preserve"> average of participants’ responses. </w:t>
      </w:r>
      <w:r>
        <w:rPr>
          <w:rFonts w:ascii="Times New Roman" w:eastAsia="Times New Roman" w:hAnsi="Times New Roman" w:cs="Times New Roman"/>
          <w:sz w:val="24"/>
          <w:szCs w:val="24"/>
        </w:rPr>
        <w:t>H</w:t>
      </w:r>
      <w:r w:rsidR="00BB0687">
        <w:rPr>
          <w:rFonts w:ascii="Times New Roman" w:eastAsia="Times New Roman" w:hAnsi="Times New Roman" w:cs="Times New Roman"/>
          <w:sz w:val="24"/>
          <w:szCs w:val="24"/>
        </w:rPr>
        <w:t>abitual use of Facebook was assessed through a revised version of the Self-Report Habit Index</w:t>
      </w:r>
      <w:r>
        <w:rPr>
          <w:rFonts w:ascii="Times New Roman" w:eastAsia="Times New Roman" w:hAnsi="Times New Roman" w:cs="Times New Roman"/>
          <w:sz w:val="24"/>
          <w:szCs w:val="24"/>
        </w:rPr>
        <w:t>,</w:t>
      </w:r>
      <w:r w:rsidR="00BB0687">
        <w:rPr>
          <w:rFonts w:ascii="Times New Roman" w:eastAsia="Times New Roman" w:hAnsi="Times New Roman" w:cs="Times New Roman"/>
          <w:sz w:val="24"/>
          <w:szCs w:val="24"/>
        </w:rPr>
        <w:t xml:space="preserve"> in line with past </w:t>
      </w:r>
      <w:r>
        <w:rPr>
          <w:rFonts w:ascii="Times New Roman" w:eastAsia="Times New Roman" w:hAnsi="Times New Roman" w:cs="Times New Roman"/>
          <w:sz w:val="24"/>
          <w:szCs w:val="24"/>
        </w:rPr>
        <w:t xml:space="preserve">media and </w:t>
      </w:r>
      <w:r w:rsidR="00BB0687">
        <w:rPr>
          <w:rFonts w:ascii="Times New Roman" w:eastAsia="Times New Roman" w:hAnsi="Times New Roman" w:cs="Times New Roman"/>
          <w:sz w:val="24"/>
          <w:szCs w:val="24"/>
        </w:rPr>
        <w:t xml:space="preserve">technology research (SRHI; </w:t>
      </w:r>
      <w:proofErr w:type="spellStart"/>
      <w:r w:rsidR="00BB0687">
        <w:rPr>
          <w:rFonts w:ascii="Times New Roman" w:eastAsia="Times New Roman" w:hAnsi="Times New Roman" w:cs="Times New Roman"/>
          <w:sz w:val="24"/>
          <w:szCs w:val="24"/>
        </w:rPr>
        <w:t>Verplanken</w:t>
      </w:r>
      <w:proofErr w:type="spellEnd"/>
      <w:r w:rsidR="00BB0687">
        <w:rPr>
          <w:rFonts w:ascii="Times New Roman" w:eastAsia="Times New Roman" w:hAnsi="Times New Roman" w:cs="Times New Roman"/>
          <w:sz w:val="24"/>
          <w:szCs w:val="24"/>
        </w:rPr>
        <w:t xml:space="preserve"> &amp; Orbell, 2003; see Bayer &amp; Campbell, 2012). </w:t>
      </w:r>
      <w:r w:rsidR="00041C3D">
        <w:rPr>
          <w:rFonts w:ascii="Times New Roman" w:eastAsia="Times New Roman" w:hAnsi="Times New Roman" w:cs="Times New Roman"/>
          <w:sz w:val="24"/>
          <w:szCs w:val="24"/>
        </w:rPr>
        <w:t>All ten i</w:t>
      </w:r>
      <w:r w:rsidR="00BB0687">
        <w:rPr>
          <w:rFonts w:ascii="Times New Roman" w:eastAsia="Times New Roman" w:hAnsi="Times New Roman" w:cs="Times New Roman"/>
          <w:sz w:val="24"/>
          <w:szCs w:val="24"/>
        </w:rPr>
        <w:t xml:space="preserve">tems </w:t>
      </w:r>
      <w:r w:rsidR="00041C3D">
        <w:rPr>
          <w:rFonts w:ascii="Times New Roman" w:eastAsia="Times New Roman" w:hAnsi="Times New Roman" w:cs="Times New Roman"/>
          <w:sz w:val="24"/>
          <w:szCs w:val="24"/>
        </w:rPr>
        <w:t xml:space="preserve">in the survey </w:t>
      </w:r>
      <w:r w:rsidR="00BB0687">
        <w:rPr>
          <w:rFonts w:ascii="Times New Roman" w:eastAsia="Times New Roman" w:hAnsi="Times New Roman" w:cs="Times New Roman"/>
          <w:sz w:val="24"/>
          <w:szCs w:val="24"/>
        </w:rPr>
        <w:t xml:space="preserve">were rated on a 7-point Likert scale from “strongly disagree” to “strongly agree”. We performed reliability analyses on the obtained data and Cronbach’s alpha demonstrated good internal consistency (α = .91). </w:t>
      </w:r>
      <w:r w:rsidR="00041C3D">
        <w:rPr>
          <w:rFonts w:ascii="Times New Roman" w:eastAsia="Times New Roman" w:hAnsi="Times New Roman" w:cs="Times New Roman"/>
          <w:sz w:val="24"/>
          <w:szCs w:val="24"/>
        </w:rPr>
        <w:t>We calculated participants</w:t>
      </w:r>
      <w:r w:rsidR="00B24CF2">
        <w:rPr>
          <w:rFonts w:ascii="Times New Roman" w:eastAsia="Times New Roman" w:hAnsi="Times New Roman" w:cs="Times New Roman"/>
          <w:sz w:val="24"/>
          <w:szCs w:val="24"/>
        </w:rPr>
        <w:t>’</w:t>
      </w:r>
      <w:r w:rsidR="00041C3D">
        <w:rPr>
          <w:rFonts w:ascii="Times New Roman" w:eastAsia="Times New Roman" w:hAnsi="Times New Roman" w:cs="Times New Roman"/>
          <w:sz w:val="24"/>
          <w:szCs w:val="24"/>
        </w:rPr>
        <w:t xml:space="preserve"> a</w:t>
      </w:r>
      <w:r w:rsidR="00BB0687">
        <w:rPr>
          <w:rFonts w:ascii="Times New Roman" w:eastAsia="Times New Roman" w:hAnsi="Times New Roman" w:cs="Times New Roman"/>
          <w:sz w:val="24"/>
          <w:szCs w:val="24"/>
        </w:rPr>
        <w:t xml:space="preserve">verage </w:t>
      </w:r>
      <w:r w:rsidR="00041C3D">
        <w:rPr>
          <w:rFonts w:ascii="Times New Roman" w:eastAsia="Times New Roman" w:hAnsi="Times New Roman" w:cs="Times New Roman"/>
          <w:sz w:val="24"/>
          <w:szCs w:val="24"/>
        </w:rPr>
        <w:t>responses for the below-described analyses</w:t>
      </w:r>
      <w:r w:rsidR="00BB0687">
        <w:rPr>
          <w:rFonts w:ascii="Times New Roman" w:eastAsia="Times New Roman" w:hAnsi="Times New Roman" w:cs="Times New Roman"/>
          <w:sz w:val="24"/>
          <w:szCs w:val="24"/>
        </w:rPr>
        <w:t xml:space="preserve">. Both connectedness on Facebook and habitual use of Facebook were normally distributed in our sample. </w:t>
      </w:r>
    </w:p>
    <w:p w14:paraId="0B2B9BDF" w14:textId="77777777" w:rsidR="002D6F61" w:rsidRDefault="00BB0687" w:rsidP="000E07E1">
      <w:pPr>
        <w:pStyle w:val="Heading3"/>
        <w:spacing w:line="240" w:lineRule="auto"/>
        <w:rPr>
          <w:rFonts w:ascii="Times New Roman" w:eastAsia="Times New Roman" w:hAnsi="Times New Roman" w:cs="Times New Roman"/>
          <w:color w:val="000000"/>
          <w:sz w:val="24"/>
          <w:szCs w:val="24"/>
        </w:rPr>
      </w:pPr>
      <w:bookmarkStart w:id="64" w:name="_26in1rg" w:colFirst="0" w:colLast="0"/>
      <w:bookmarkEnd w:id="64"/>
      <w:r>
        <w:rPr>
          <w:rFonts w:ascii="Times New Roman" w:eastAsia="Times New Roman" w:hAnsi="Times New Roman" w:cs="Times New Roman"/>
          <w:color w:val="000000"/>
          <w:sz w:val="24"/>
          <w:szCs w:val="24"/>
        </w:rPr>
        <w:t>2.3.2 Need threat scale</w:t>
      </w:r>
    </w:p>
    <w:p w14:paraId="23077F8C" w14:textId="6F43CE76"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assessed the extent to which participants’ fundamental needs (belongingness, self-esteem, meaningful existence, control) were threatened during the game using the Need Threat Scale </w:t>
      </w:r>
      <w:hyperlink r:id="rId5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Zadro</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xml:space="preserve">. Participants were asked to indicate on a 7-point Likert scale </w:t>
      </w:r>
      <w:r w:rsidR="00B24CF2">
        <w:rPr>
          <w:rFonts w:ascii="Times New Roman" w:eastAsia="Times New Roman" w:hAnsi="Times New Roman" w:cs="Times New Roman"/>
          <w:sz w:val="24"/>
          <w:szCs w:val="24"/>
        </w:rPr>
        <w:t>(</w:t>
      </w:r>
      <w:commentRangeStart w:id="65"/>
      <w:r w:rsidR="00B24CF2">
        <w:rPr>
          <w:rFonts w:ascii="Times New Roman" w:eastAsia="Times New Roman" w:hAnsi="Times New Roman" w:cs="Times New Roman"/>
          <w:sz w:val="24"/>
          <w:szCs w:val="24"/>
        </w:rPr>
        <w:t>1 = “XXX” to 7 = “XXX”</w:t>
      </w:r>
      <w:commentRangeEnd w:id="65"/>
      <w:r w:rsidR="00B24CF2">
        <w:rPr>
          <w:rStyle w:val="CommentReference"/>
        </w:rPr>
        <w:commentReference w:id="65"/>
      </w:r>
      <w:r w:rsidR="00B24C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 much their fundamental needs were threatened for 12 items, with each fundamental need represented by three items. Consistent with prior literature </w:t>
      </w:r>
      <w:hyperlink r:id="rId55">
        <w:r>
          <w:rPr>
            <w:rFonts w:ascii="Times New Roman" w:eastAsia="Times New Roman" w:hAnsi="Times New Roman" w:cs="Times New Roman"/>
            <w:color w:val="000000"/>
            <w:sz w:val="24"/>
            <w:szCs w:val="24"/>
          </w:rPr>
          <w:t>(Gerber et al., 2017; Jamieson et al., 2010)</w:t>
        </w:r>
      </w:hyperlink>
      <w:r>
        <w:rPr>
          <w:rFonts w:ascii="Times New Roman" w:eastAsia="Times New Roman" w:hAnsi="Times New Roman" w:cs="Times New Roman"/>
          <w:sz w:val="24"/>
          <w:szCs w:val="24"/>
        </w:rPr>
        <w:t>, we used an average response to the 12 items as an overall need threat score. The need threat score was normally distributed in our sample.</w:t>
      </w:r>
    </w:p>
    <w:p w14:paraId="71B4E6E9"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66" w:name="_lnxbz9" w:colFirst="0" w:colLast="0"/>
      <w:bookmarkEnd w:id="66"/>
      <w:r>
        <w:rPr>
          <w:rFonts w:ascii="Times New Roman" w:eastAsia="Times New Roman" w:hAnsi="Times New Roman" w:cs="Times New Roman"/>
          <w:sz w:val="24"/>
          <w:szCs w:val="24"/>
        </w:rPr>
        <w:t>2.4 FMRI Data Acquisition and Analyses</w:t>
      </w:r>
    </w:p>
    <w:p w14:paraId="440B7CAB" w14:textId="1D5A19B4"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imaging data from the two </w:t>
      </w:r>
      <w:r w:rsidR="009423D0">
        <w:rPr>
          <w:rFonts w:ascii="Times New Roman" w:eastAsia="Times New Roman" w:hAnsi="Times New Roman" w:cs="Times New Roman"/>
          <w:sz w:val="24"/>
          <w:szCs w:val="24"/>
        </w:rPr>
        <w:t xml:space="preserve">participant </w:t>
      </w:r>
      <w:r>
        <w:rPr>
          <w:rFonts w:ascii="Times New Roman" w:eastAsia="Times New Roman" w:hAnsi="Times New Roman" w:cs="Times New Roman"/>
          <w:sz w:val="24"/>
          <w:szCs w:val="24"/>
        </w:rPr>
        <w:t>samples were acquired using two scanners: sample 1 and part of sample 2 were acquired in one scanner, and the remaining sample 2 participants were acquired in a different scanner. All scans were performed on the same platform (3 Tesla GE Signa MRI) and with the same scanning parameters. Additionally, all regression models in the current analysis included a covariate for scanner ID to account for potential differences between the scanners.</w:t>
      </w:r>
    </w:p>
    <w:p w14:paraId="07BA8810"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Functional images were recorded using a reverse spiral sequence (TR = 2000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TE = 30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flip angle = 90°, 43 axial slices, FOV = 220 mm, slice thickness = 3mm; voxel size = 3.44 x 3.44 x 3.0 mm). We also acquired in-plane T1-weighted images (43 slices; slice thickness = 3 mm; voxel size = .86 x .86 x 3.0mm) and high-resolution T1-weighted images (SPGR; 124 slices; slice thickness = 1.02 x 1.02 x 1.2 mm) for use in co-registration and normalization.</w:t>
      </w:r>
    </w:p>
    <w:p w14:paraId="1A027C6C"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Functional data were pre-processed and analyzed using Statistical Parametric Mapping (SPM8, </w:t>
      </w:r>
      <w:proofErr w:type="spellStart"/>
      <w:r>
        <w:rPr>
          <w:rFonts w:ascii="Times New Roman" w:eastAsia="Times New Roman" w:hAnsi="Times New Roman" w:cs="Times New Roman"/>
          <w:sz w:val="24"/>
          <w:szCs w:val="24"/>
        </w:rPr>
        <w:t>Wellcome</w:t>
      </w:r>
      <w:proofErr w:type="spellEnd"/>
      <w:r>
        <w:rPr>
          <w:rFonts w:ascii="Times New Roman" w:eastAsia="Times New Roman" w:hAnsi="Times New Roman" w:cs="Times New Roman"/>
          <w:sz w:val="24"/>
          <w:szCs w:val="24"/>
        </w:rPr>
        <w:t xml:space="preserve"> Department of Cognitive Neurology, Institute of Neurology, London, UK). To allow for the stabilization of the blood oxygen-level dependent (BOLD) signal, the first four volumes (eight seconds) of each run were discarded prior to analysis. Functional images were </w:t>
      </w:r>
      <w:proofErr w:type="spellStart"/>
      <w:r>
        <w:rPr>
          <w:rFonts w:ascii="Times New Roman" w:eastAsia="Times New Roman" w:hAnsi="Times New Roman" w:cs="Times New Roman"/>
          <w:sz w:val="24"/>
          <w:szCs w:val="24"/>
        </w:rPr>
        <w:t>despiked</w:t>
      </w:r>
      <w:proofErr w:type="spellEnd"/>
      <w:r>
        <w:rPr>
          <w:rFonts w:ascii="Times New Roman" w:eastAsia="Times New Roman" w:hAnsi="Times New Roman" w:cs="Times New Roman"/>
          <w:sz w:val="24"/>
          <w:szCs w:val="24"/>
        </w:rPr>
        <w:t xml:space="preserve"> using the 3dDespike program as implemented in the AFNI toolbox </w:t>
      </w:r>
      <w:hyperlink r:id="rId56">
        <w:r>
          <w:rPr>
            <w:rFonts w:ascii="Times New Roman" w:eastAsia="Times New Roman" w:hAnsi="Times New Roman" w:cs="Times New Roman"/>
            <w:color w:val="000000"/>
            <w:sz w:val="24"/>
            <w:szCs w:val="24"/>
          </w:rPr>
          <w:t>(Cox, 1996)</w:t>
        </w:r>
      </w:hyperlink>
      <w:r>
        <w:rPr>
          <w:rFonts w:ascii="Times New Roman" w:eastAsia="Times New Roman" w:hAnsi="Times New Roman" w:cs="Times New Roman"/>
          <w:sz w:val="24"/>
          <w:szCs w:val="24"/>
        </w:rPr>
        <w:t xml:space="preserve">. Next, data were corrected for differences in the time of slice acquisition using interpolation; the first slice served as the reference slice. Data were then spatially realigned to the first functional image. We then co-registered the functional and structural images using a two-stage procedure. First, in-plane T1 images were registered to the mean functional image. Next, high-resolution T1 images were registered to the in-plane 16 image. After co-registration, high-resolution structural </w:t>
      </w:r>
      <w:r>
        <w:rPr>
          <w:rFonts w:ascii="Times New Roman" w:eastAsia="Times New Roman" w:hAnsi="Times New Roman" w:cs="Times New Roman"/>
          <w:sz w:val="24"/>
          <w:szCs w:val="24"/>
        </w:rPr>
        <w:lastRenderedPageBreak/>
        <w:t xml:space="preserve">images were skull-stripped using the VBM8 toolbox for SPM8 (http://dbm.neuro.uni-jena.de/vbm), and then normalized to the skull-stripped MNI template provided by FSL. Finally, functional images were smoothed using a Gaussian kernel (8 mm FWHM). </w:t>
      </w:r>
    </w:p>
    <w:p w14:paraId="6C6BEDF5"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two rounds of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were modeled as blocks: an inclusion block and an exclusion block. The current analysis focused on neural activation during the exclusion vs. inclusion contrast. The six rigid-body translation and rotation parameters derived from spatial realignment were included as nuisance regressors. Data were </w:t>
      </w:r>
      <w:proofErr w:type="gramStart"/>
      <w:r>
        <w:rPr>
          <w:rFonts w:ascii="Times New Roman" w:eastAsia="Times New Roman" w:hAnsi="Times New Roman" w:cs="Times New Roman"/>
          <w:sz w:val="24"/>
          <w:szCs w:val="24"/>
        </w:rPr>
        <w:t>high-pass</w:t>
      </w:r>
      <w:proofErr w:type="gramEnd"/>
      <w:r>
        <w:rPr>
          <w:rFonts w:ascii="Times New Roman" w:eastAsia="Times New Roman" w:hAnsi="Times New Roman" w:cs="Times New Roman"/>
          <w:sz w:val="24"/>
          <w:szCs w:val="24"/>
        </w:rPr>
        <w:t xml:space="preserve"> filtered with a cutoff of 128s.</w:t>
      </w:r>
    </w:p>
    <w:p w14:paraId="0394CF16"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67" w:name="_35nkun2" w:colFirst="0" w:colLast="0"/>
      <w:bookmarkEnd w:id="67"/>
      <w:r>
        <w:rPr>
          <w:rFonts w:ascii="Times New Roman" w:eastAsia="Times New Roman" w:hAnsi="Times New Roman" w:cs="Times New Roman"/>
          <w:sz w:val="24"/>
          <w:szCs w:val="24"/>
        </w:rPr>
        <w:t>2.5 Brain Regions of Interest (ROIs)</w:t>
      </w:r>
    </w:p>
    <w:p w14:paraId="6DCDF320" w14:textId="492B6A1C" w:rsidR="002D6F61" w:rsidRDefault="00BB0687" w:rsidP="0034521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Analyses were conducted using two sets of </w:t>
      </w:r>
      <w:r>
        <w:rPr>
          <w:rFonts w:ascii="Times New Roman" w:eastAsia="Times New Roman" w:hAnsi="Times New Roman" w:cs="Times New Roman"/>
          <w:i/>
          <w:sz w:val="24"/>
          <w:szCs w:val="24"/>
        </w:rPr>
        <w:t>a-priori,</w:t>
      </w:r>
      <w:r>
        <w:rPr>
          <w:rFonts w:ascii="Times New Roman" w:eastAsia="Times New Roman" w:hAnsi="Times New Roman" w:cs="Times New Roman"/>
          <w:sz w:val="24"/>
          <w:szCs w:val="24"/>
        </w:rPr>
        <w:t xml:space="preserve"> theory-driven regions of interest (ROIs) previously implicated in either social pain or mentalizing. First, we defined our social pain ROIs based on a prior meta-analysis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studies in pre-adolescents and adolescents (age range 7</w:t>
      </w:r>
      <w:commentRangeStart w:id="68"/>
      <w:r>
        <w:rPr>
          <w:rFonts w:ascii="Times New Roman" w:eastAsia="Times New Roman" w:hAnsi="Times New Roman" w:cs="Times New Roman"/>
          <w:sz w:val="24"/>
          <w:szCs w:val="24"/>
        </w:rPr>
        <w:t>-</w:t>
      </w:r>
      <w:commentRangeEnd w:id="68"/>
      <w:r w:rsidR="009423D0">
        <w:rPr>
          <w:rStyle w:val="CommentReference"/>
        </w:rPr>
        <w:commentReference w:id="68"/>
      </w:r>
      <w:r>
        <w:rPr>
          <w:rFonts w:ascii="Times New Roman" w:eastAsia="Times New Roman" w:hAnsi="Times New Roman" w:cs="Times New Roman"/>
          <w:sz w:val="24"/>
          <w:szCs w:val="24"/>
        </w:rPr>
        <w:t>18 years; Figure 2a; Vijayakumar et al. 2017). The social pain ROIs included two clusters</w:t>
      </w:r>
      <w:r w:rsidR="009423D0">
        <w:rPr>
          <w:rFonts w:ascii="Times New Roman" w:eastAsia="Times New Roman" w:hAnsi="Times New Roman" w:cs="Times New Roman"/>
          <w:sz w:val="24"/>
          <w:szCs w:val="24"/>
        </w:rPr>
        <w:t xml:space="preserve"> of voxels –</w:t>
      </w:r>
      <w:r>
        <w:rPr>
          <w:rFonts w:ascii="Times New Roman" w:eastAsia="Times New Roman" w:hAnsi="Times New Roman" w:cs="Times New Roman"/>
          <w:sz w:val="24"/>
          <w:szCs w:val="24"/>
        </w:rPr>
        <w:t xml:space="preserve"> one in the VS and one in the left OFC</w:t>
      </w:r>
      <w:r w:rsidR="009423D0">
        <w:rPr>
          <w:rFonts w:ascii="Times New Roman" w:eastAsia="Times New Roman" w:hAnsi="Times New Roman" w:cs="Times New Roman"/>
          <w:sz w:val="24"/>
          <w:szCs w:val="24"/>
        </w:rPr>
        <w:t xml:space="preserve"> – which we combined into a single social pain network</w:t>
      </w:r>
      <w:r>
        <w:rPr>
          <w:rFonts w:ascii="Times New Roman" w:eastAsia="Times New Roman" w:hAnsi="Times New Roman" w:cs="Times New Roman"/>
          <w:sz w:val="24"/>
          <w:szCs w:val="24"/>
        </w:rPr>
        <w:t xml:space="preserve">. Second, </w:t>
      </w:r>
      <w:commentRangeStart w:id="69"/>
      <w:r>
        <w:rPr>
          <w:rFonts w:ascii="Times New Roman" w:eastAsia="Times New Roman" w:hAnsi="Times New Roman" w:cs="Times New Roman"/>
          <w:sz w:val="24"/>
          <w:szCs w:val="24"/>
        </w:rPr>
        <w:t>given the focus of past work on mentalizing and social cognition in relation to social media use</w:t>
      </w:r>
      <w:commentRangeEnd w:id="69"/>
      <w:r w:rsidR="009423D0">
        <w:rPr>
          <w:rStyle w:val="CommentReference"/>
        </w:rPr>
        <w:commentReference w:id="69"/>
      </w:r>
      <w:r>
        <w:rPr>
          <w:rFonts w:ascii="Times New Roman" w:eastAsia="Times New Roman" w:hAnsi="Times New Roman" w:cs="Times New Roman"/>
          <w:sz w:val="24"/>
          <w:szCs w:val="24"/>
        </w:rPr>
        <w:t xml:space="preserve"> </w:t>
      </w:r>
      <w:hyperlink r:id="rId57">
        <w:r>
          <w:rPr>
            <w:rFonts w:ascii="Times New Roman" w:eastAsia="Times New Roman" w:hAnsi="Times New Roman" w:cs="Times New Roman"/>
            <w:color w:val="000000"/>
            <w:sz w:val="24"/>
            <w:szCs w:val="24"/>
          </w:rPr>
          <w:t>(Achterberg et al., 2016; Baek et al., 2017; Sherman et al., 2016)</w:t>
        </w:r>
      </w:hyperlink>
      <w:commentRangeStart w:id="70"/>
      <w:r>
        <w:rPr>
          <w:rFonts w:ascii="Times New Roman" w:eastAsia="Times New Roman" w:hAnsi="Times New Roman" w:cs="Times New Roman"/>
          <w:sz w:val="24"/>
          <w:szCs w:val="24"/>
        </w:rPr>
        <w:t>,</w:t>
      </w:r>
      <w:commentRangeEnd w:id="70"/>
      <w:r w:rsidR="009423D0">
        <w:rPr>
          <w:rStyle w:val="CommentReference"/>
        </w:rPr>
        <w:commentReference w:id="70"/>
      </w:r>
      <w:r>
        <w:rPr>
          <w:rFonts w:ascii="Times New Roman" w:eastAsia="Times New Roman" w:hAnsi="Times New Roman" w:cs="Times New Roman"/>
          <w:sz w:val="24"/>
          <w:szCs w:val="24"/>
        </w:rPr>
        <w:t xml:space="preserve"> we defined our mentalizing brain regions of interest (ROI) based on a prior meta-analysis of studies using a false belief task </w:t>
      </w:r>
      <w:hyperlink r:id="rId58">
        <w:r>
          <w:rPr>
            <w:rFonts w:ascii="Times New Roman" w:eastAsia="Times New Roman" w:hAnsi="Times New Roman" w:cs="Times New Roman"/>
            <w:color w:val="000000"/>
            <w:sz w:val="24"/>
            <w:szCs w:val="24"/>
          </w:rPr>
          <w:t>(Dufour et al., 2013)</w:t>
        </w:r>
      </w:hyperlink>
      <w:r>
        <w:rPr>
          <w:rFonts w:ascii="Times New Roman" w:eastAsia="Times New Roman" w:hAnsi="Times New Roman" w:cs="Times New Roman"/>
          <w:sz w:val="24"/>
          <w:szCs w:val="24"/>
        </w:rPr>
        <w:t xml:space="preserve">; obtained at https://saxelab.mit.edu/use-our-theory-mind-group-maps; Figure 3a). The ROIs include DMPFC, MMPFC, VMPFC, precuneus, left TPJ, right TPJ, and right STS. These ROIs were combined into a single mentalizing network. Mean neural activation in both the social pain </w:t>
      </w:r>
      <w:r w:rsidR="009423D0">
        <w:rPr>
          <w:rFonts w:ascii="Times New Roman" w:eastAsia="Times New Roman" w:hAnsi="Times New Roman" w:cs="Times New Roman"/>
          <w:sz w:val="24"/>
          <w:szCs w:val="24"/>
        </w:rPr>
        <w:t xml:space="preserve">network </w:t>
      </w:r>
      <w:r>
        <w:rPr>
          <w:rFonts w:ascii="Times New Roman" w:eastAsia="Times New Roman" w:hAnsi="Times New Roman" w:cs="Times New Roman"/>
          <w:sz w:val="24"/>
          <w:szCs w:val="24"/>
        </w:rPr>
        <w:t xml:space="preserve">and the mentalizing network, and their individual ROIs, was obtained for the exclusion vs. inclusion contrast using the </w:t>
      </w:r>
      <w:proofErr w:type="spellStart"/>
      <w:r>
        <w:rPr>
          <w:rFonts w:ascii="Times New Roman" w:eastAsia="Times New Roman" w:hAnsi="Times New Roman" w:cs="Times New Roman"/>
          <w:sz w:val="24"/>
          <w:szCs w:val="24"/>
        </w:rPr>
        <w:t>MarsBar</w:t>
      </w:r>
      <w:proofErr w:type="spellEnd"/>
      <w:r>
        <w:rPr>
          <w:rFonts w:ascii="Times New Roman" w:eastAsia="Times New Roman" w:hAnsi="Times New Roman" w:cs="Times New Roman"/>
          <w:sz w:val="24"/>
          <w:szCs w:val="24"/>
        </w:rPr>
        <w:t xml:space="preserve"> toolbox for SPM </w:t>
      </w:r>
      <w:hyperlink r:id="rId59">
        <w:r>
          <w:rPr>
            <w:rFonts w:ascii="Times New Roman" w:eastAsia="Times New Roman" w:hAnsi="Times New Roman" w:cs="Times New Roman"/>
            <w:color w:val="000000"/>
            <w:sz w:val="24"/>
            <w:szCs w:val="24"/>
          </w:rPr>
          <w:t>(Brett et al., 2002)</w:t>
        </w:r>
      </w:hyperlink>
      <w:r>
        <w:rPr>
          <w:rFonts w:ascii="Times New Roman" w:eastAsia="Times New Roman" w:hAnsi="Times New Roman" w:cs="Times New Roman"/>
          <w:sz w:val="24"/>
          <w:szCs w:val="24"/>
        </w:rPr>
        <w:t>.</w:t>
      </w:r>
    </w:p>
    <w:p w14:paraId="10F501BF"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71" w:name="_1ksv4uv" w:colFirst="0" w:colLast="0"/>
      <w:bookmarkEnd w:id="71"/>
      <w:r>
        <w:rPr>
          <w:rFonts w:ascii="Times New Roman" w:eastAsia="Times New Roman" w:hAnsi="Times New Roman" w:cs="Times New Roman"/>
          <w:sz w:val="24"/>
          <w:szCs w:val="24"/>
        </w:rPr>
        <w:t>2.6 Linking Facebook use with self-report and neural measures</w:t>
      </w:r>
    </w:p>
    <w:p w14:paraId="14B73567" w14:textId="1092416B"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Ordinary least square (OLS) models were constructed to investigate the relationship between Facebook use, self-reported measures, and neural responses to social exclusion. First, we constructed four OLS models to separately estimate the associations between Facebook measures and neural responses to social exclusion in both </w:t>
      </w:r>
      <w:r w:rsidR="0053470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social pain and mentalizing networks. These models included age, sample wave, and scanner ID (since data were collected in two different scanners) as covariates.</w:t>
      </w:r>
    </w:p>
    <w:p w14:paraId="538879D9" w14:textId="55E456CC" w:rsidR="002D6F61" w:rsidRDefault="00BB0687" w:rsidP="000E07E1">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1: Neural activity in social pain ROIs ~ connectedness on Facebook + age + sample wave + scanner ID</w:t>
      </w:r>
    </w:p>
    <w:p w14:paraId="35B753F9" w14:textId="33E2C167" w:rsidR="002D6F61" w:rsidRDefault="00BB0687" w:rsidP="000E07E1">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2: Neural activity in mentalizing ROIs ~ connectedness on Facebook + age + sample wave + scanner ID</w:t>
      </w:r>
    </w:p>
    <w:p w14:paraId="551D3EA3" w14:textId="1D225879" w:rsidR="002D6F61" w:rsidRDefault="00BB0687" w:rsidP="000E07E1">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3: Neural activity in social pain ROIs ~ habitual use of Facebook + age + sample wave + scanner ID</w:t>
      </w:r>
    </w:p>
    <w:p w14:paraId="30157EC6" w14:textId="0F38FDEB" w:rsidR="002D6F61" w:rsidRDefault="00BB0687" w:rsidP="000E07E1">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4: Neural activity in mentalizing ROIs ~ habitual use of Facebook + age + sample wave + scanner ID</w:t>
      </w:r>
    </w:p>
    <w:p w14:paraId="43AD2F99" w14:textId="77777777" w:rsidR="002D6F61" w:rsidRDefault="00BB0687" w:rsidP="000E07E1">
      <w:pPr>
        <w:spacing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Second, to complement our neuroimaging analyses, we constructed two OLS models to estimate the associations between individual differences our measures of interest and self-reported need threat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These models included age and sample wave as covariates.</w:t>
      </w:r>
    </w:p>
    <w:p w14:paraId="6607C6DD" w14:textId="49A8DB72" w:rsidR="002D6F61" w:rsidRDefault="00BB0687" w:rsidP="000E07E1">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5: need threat ~ connectedness on Facebook + age + sample wave</w:t>
      </w:r>
    </w:p>
    <w:p w14:paraId="5364F4A9" w14:textId="6DF774CF" w:rsidR="002D6F61" w:rsidRDefault="00BB0687" w:rsidP="000E07E1">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Model 6: need threat ~ habitual use of Facebook + age + sample wave</w:t>
      </w:r>
    </w:p>
    <w:p w14:paraId="630AD235" w14:textId="77777777" w:rsidR="002D6F61" w:rsidRDefault="00BB0687" w:rsidP="000E07E1">
      <w:pPr>
        <w:pStyle w:val="Heading1"/>
        <w:spacing w:line="240" w:lineRule="auto"/>
        <w:rPr>
          <w:rFonts w:ascii="Times New Roman" w:eastAsia="Times New Roman" w:hAnsi="Times New Roman" w:cs="Times New Roman"/>
          <w:sz w:val="24"/>
          <w:szCs w:val="24"/>
        </w:rPr>
      </w:pPr>
      <w:bookmarkStart w:id="72" w:name="_44sinio" w:colFirst="0" w:colLast="0"/>
      <w:bookmarkEnd w:id="72"/>
      <w:r>
        <w:rPr>
          <w:rFonts w:ascii="Times New Roman" w:eastAsia="Times New Roman" w:hAnsi="Times New Roman" w:cs="Times New Roman"/>
          <w:sz w:val="24"/>
          <w:szCs w:val="24"/>
        </w:rPr>
        <w:t>3. Results</w:t>
      </w:r>
    </w:p>
    <w:p w14:paraId="312F1ACA"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73" w:name="_2jxsxqh" w:colFirst="0" w:colLast="0"/>
      <w:bookmarkEnd w:id="73"/>
      <w:r>
        <w:rPr>
          <w:rFonts w:ascii="Times New Roman" w:eastAsia="Times New Roman" w:hAnsi="Times New Roman" w:cs="Times New Roman"/>
          <w:sz w:val="24"/>
          <w:szCs w:val="24"/>
        </w:rPr>
        <w:t>3.1 Connectedness on Facebook and habitual use of Facebook</w:t>
      </w:r>
    </w:p>
    <w:p w14:paraId="7723818F" w14:textId="49492594"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B24EBA">
        <w:rPr>
          <w:rFonts w:ascii="Times New Roman" w:eastAsia="Times New Roman" w:hAnsi="Times New Roman" w:cs="Times New Roman"/>
          <w:sz w:val="24"/>
          <w:szCs w:val="24"/>
        </w:rPr>
        <w:t xml:space="preserve">assessed </w:t>
      </w:r>
      <w:r>
        <w:rPr>
          <w:rFonts w:ascii="Times New Roman" w:eastAsia="Times New Roman" w:hAnsi="Times New Roman" w:cs="Times New Roman"/>
          <w:sz w:val="24"/>
          <w:szCs w:val="24"/>
        </w:rPr>
        <w:t>participants’ feelings of connectedness to others on Facebook and their habitual use of Facebook. With regard to connectedness on Facebook, participants reported an overall average of 2.57 (on a 5-point scale, where “3” indicated “Neither agree nor disagree”; SD = 0.79). With regard to habitual use of Facebook, participants reported an overall average of 3.33 (on a 7-point scale, where “3” indicated “Slightly disagree”; SD = 1.28). The relationship between these two measures, when controlling for age and sample wave, was not significant (b = 0.07, 95%CI = [-0.10, 0.23], p = 0.43), indicating that the habitual use of Facebook does not necessarily indicate feeling connected to family and friends on Facebook.</w:t>
      </w:r>
    </w:p>
    <w:p w14:paraId="282E4469" w14:textId="16338CB0" w:rsidR="002D6F61" w:rsidRDefault="00BB0687" w:rsidP="000E07E1">
      <w:pPr>
        <w:pStyle w:val="Heading2"/>
        <w:spacing w:line="240" w:lineRule="auto"/>
        <w:rPr>
          <w:rFonts w:ascii="Times New Roman" w:eastAsia="Times New Roman" w:hAnsi="Times New Roman" w:cs="Times New Roman"/>
          <w:sz w:val="24"/>
          <w:szCs w:val="24"/>
        </w:rPr>
      </w:pPr>
      <w:bookmarkStart w:id="74" w:name="_z337ya" w:colFirst="0" w:colLast="0"/>
      <w:bookmarkEnd w:id="74"/>
      <w:r>
        <w:rPr>
          <w:rFonts w:ascii="Times New Roman" w:eastAsia="Times New Roman" w:hAnsi="Times New Roman" w:cs="Times New Roman"/>
          <w:sz w:val="24"/>
          <w:szCs w:val="24"/>
        </w:rPr>
        <w:t>3.2 Connectedness on Facebook and neural response to social exclusion</w:t>
      </w:r>
    </w:p>
    <w:p w14:paraId="1203348F" w14:textId="250F33C8" w:rsidR="002D6F61" w:rsidRDefault="00F72C76"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address H1, </w:t>
      </w:r>
      <w:r w:rsidR="001F5AE5">
        <w:rPr>
          <w:rFonts w:ascii="Times New Roman" w:eastAsia="Times New Roman" w:hAnsi="Times New Roman" w:cs="Times New Roman"/>
          <w:sz w:val="24"/>
          <w:szCs w:val="24"/>
        </w:rPr>
        <w:t xml:space="preserve">we investigated whether participants’ self-reported connectedness on Facebook was linked to brain activity in the social pain network during social exclusion in the </w:t>
      </w:r>
      <w:proofErr w:type="spellStart"/>
      <w:r w:rsidR="001F5AE5">
        <w:rPr>
          <w:rFonts w:ascii="Times New Roman" w:eastAsia="Times New Roman" w:hAnsi="Times New Roman" w:cs="Times New Roman"/>
          <w:sz w:val="24"/>
          <w:szCs w:val="24"/>
        </w:rPr>
        <w:t>cyberball</w:t>
      </w:r>
      <w:proofErr w:type="spellEnd"/>
      <w:r w:rsidR="001F5AE5">
        <w:rPr>
          <w:rFonts w:ascii="Times New Roman" w:eastAsia="Times New Roman" w:hAnsi="Times New Roman" w:cs="Times New Roman"/>
          <w:sz w:val="24"/>
          <w:szCs w:val="24"/>
        </w:rPr>
        <w:t xml:space="preserve"> task. </w:t>
      </w:r>
      <w:r w:rsidR="00BB0687">
        <w:rPr>
          <w:rFonts w:ascii="Times New Roman" w:eastAsia="Times New Roman" w:hAnsi="Times New Roman" w:cs="Times New Roman"/>
          <w:sz w:val="24"/>
          <w:szCs w:val="24"/>
        </w:rPr>
        <w:t>Our analysis revealed no significant association between connectedness on Facebook and overall neural activity in the social pain network in the exclusion vs. inclusion contrast (b = -0.16, 95%CI = [-0.38, 0.06], p = 0.15; Figure 2b). We next examined each region in the social pain network separately and found that connectedness on Facebook was significantly associated with neural activity in the VS during social exclusion (Table 2; Figure 2c), but not LOFC (Table 2; Figure 2d). These findings indicate that individuals who feel more connected to family and friends on Facebook have lower levels of VS response to social exclusion.</w:t>
      </w:r>
    </w:p>
    <w:p w14:paraId="2003FF35" w14:textId="7831E766"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2C76">
        <w:rPr>
          <w:rFonts w:ascii="Times New Roman" w:eastAsia="Times New Roman" w:hAnsi="Times New Roman" w:cs="Times New Roman"/>
          <w:sz w:val="24"/>
          <w:szCs w:val="24"/>
        </w:rPr>
        <w:t xml:space="preserve">Of note, we also examined whether participants’ self-reported connectedness on Facebook was linked to brain activity in the mentalizing network during social exclusion in the </w:t>
      </w:r>
      <w:proofErr w:type="spellStart"/>
      <w:r w:rsidR="00F72C76">
        <w:rPr>
          <w:rFonts w:ascii="Times New Roman" w:eastAsia="Times New Roman" w:hAnsi="Times New Roman" w:cs="Times New Roman"/>
          <w:sz w:val="24"/>
          <w:szCs w:val="24"/>
        </w:rPr>
        <w:t>the</w:t>
      </w:r>
      <w:proofErr w:type="spellEnd"/>
      <w:r w:rsidR="00F72C76">
        <w:rPr>
          <w:rFonts w:ascii="Times New Roman" w:eastAsia="Times New Roman" w:hAnsi="Times New Roman" w:cs="Times New Roman"/>
          <w:sz w:val="24"/>
          <w:szCs w:val="24"/>
        </w:rPr>
        <w:t xml:space="preserve"> </w:t>
      </w:r>
      <w:proofErr w:type="spellStart"/>
      <w:r w:rsidR="00F72C76">
        <w:rPr>
          <w:rFonts w:ascii="Times New Roman" w:eastAsia="Times New Roman" w:hAnsi="Times New Roman" w:cs="Times New Roman"/>
          <w:sz w:val="24"/>
          <w:szCs w:val="24"/>
        </w:rPr>
        <w:t>cyberball</w:t>
      </w:r>
      <w:proofErr w:type="spellEnd"/>
      <w:r w:rsidR="00F72C76">
        <w:rPr>
          <w:rFonts w:ascii="Times New Roman" w:eastAsia="Times New Roman" w:hAnsi="Times New Roman" w:cs="Times New Roman"/>
          <w:sz w:val="24"/>
          <w:szCs w:val="24"/>
        </w:rPr>
        <w:t xml:space="preserve"> task. Our </w:t>
      </w:r>
      <w:r>
        <w:rPr>
          <w:rFonts w:ascii="Times New Roman" w:eastAsia="Times New Roman" w:hAnsi="Times New Roman" w:cs="Times New Roman"/>
          <w:sz w:val="24"/>
          <w:szCs w:val="24"/>
        </w:rPr>
        <w:t xml:space="preserve">analyses </w:t>
      </w:r>
      <w:r w:rsidR="00F72C76">
        <w:rPr>
          <w:rFonts w:ascii="Times New Roman" w:eastAsia="Times New Roman" w:hAnsi="Times New Roman" w:cs="Times New Roman"/>
          <w:sz w:val="24"/>
          <w:szCs w:val="24"/>
        </w:rPr>
        <w:t xml:space="preserve">revealed </w:t>
      </w:r>
      <w:r>
        <w:rPr>
          <w:rFonts w:ascii="Times New Roman" w:eastAsia="Times New Roman" w:hAnsi="Times New Roman" w:cs="Times New Roman"/>
          <w:sz w:val="24"/>
          <w:szCs w:val="24"/>
        </w:rPr>
        <w:t>no significant association between connectedness on Facebook and overall neural activity in the exclusion vs. inclusion contrast (b = -0.12, 95%CI = [-0.32, 0.09], p = 0.26). We next examined each region in the mentalizing network separately and found no significant relationships with connectedness on Facebook during social exclusion (Table 3).</w:t>
      </w:r>
    </w:p>
    <w:p w14:paraId="54626301" w14:textId="2D8726C5" w:rsidR="002D6F61" w:rsidRDefault="00BB0687" w:rsidP="000E07E1">
      <w:pPr>
        <w:pStyle w:val="Heading2"/>
        <w:spacing w:line="240" w:lineRule="auto"/>
        <w:rPr>
          <w:rFonts w:ascii="Times New Roman" w:eastAsia="Times New Roman" w:hAnsi="Times New Roman" w:cs="Times New Roman"/>
          <w:sz w:val="24"/>
          <w:szCs w:val="24"/>
        </w:rPr>
      </w:pPr>
      <w:bookmarkStart w:id="75" w:name="_3j2qqm3" w:colFirst="0" w:colLast="0"/>
      <w:bookmarkEnd w:id="75"/>
      <w:r>
        <w:rPr>
          <w:rFonts w:ascii="Times New Roman" w:eastAsia="Times New Roman" w:hAnsi="Times New Roman" w:cs="Times New Roman"/>
          <w:sz w:val="24"/>
          <w:szCs w:val="24"/>
        </w:rPr>
        <w:t>3.3 Habitual use of Facebook and neural response to social exclusion</w:t>
      </w:r>
    </w:p>
    <w:p w14:paraId="1D977DE7" w14:textId="547DF206" w:rsidR="002D6F61" w:rsidRDefault="001F5AE5"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H2, w</w:t>
      </w:r>
      <w:r w:rsidR="00BB0687">
        <w:rPr>
          <w:rFonts w:ascii="Times New Roman" w:eastAsia="Times New Roman" w:hAnsi="Times New Roman" w:cs="Times New Roman"/>
          <w:sz w:val="24"/>
          <w:szCs w:val="24"/>
        </w:rPr>
        <w:t xml:space="preserve">e investigated whether participants’ habitual use of Facebook was linked </w:t>
      </w:r>
      <w:r>
        <w:rPr>
          <w:rFonts w:ascii="Times New Roman" w:eastAsia="Times New Roman" w:hAnsi="Times New Roman" w:cs="Times New Roman"/>
          <w:sz w:val="24"/>
          <w:szCs w:val="24"/>
        </w:rPr>
        <w:t xml:space="preserve">to brain activity </w:t>
      </w:r>
      <w:r w:rsidR="00BB0687">
        <w:rPr>
          <w:rFonts w:ascii="Times New Roman" w:eastAsia="Times New Roman" w:hAnsi="Times New Roman" w:cs="Times New Roman"/>
          <w:sz w:val="24"/>
          <w:szCs w:val="24"/>
        </w:rPr>
        <w:t>in the mentalizing network</w:t>
      </w:r>
      <w:r>
        <w:rPr>
          <w:rFonts w:ascii="Times New Roman" w:eastAsia="Times New Roman" w:hAnsi="Times New Roman" w:cs="Times New Roman"/>
          <w:sz w:val="24"/>
          <w:szCs w:val="24"/>
        </w:rPr>
        <w:t xml:space="preserve"> during social exclusion in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r w:rsidR="00BB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Our analyses revealed </w:t>
      </w:r>
      <w:r w:rsidR="00BB0687">
        <w:rPr>
          <w:rFonts w:ascii="Times New Roman" w:eastAsia="Times New Roman" w:hAnsi="Times New Roman" w:cs="Times New Roman"/>
          <w:sz w:val="24"/>
          <w:szCs w:val="24"/>
        </w:rPr>
        <w:t xml:space="preserve">a significant positive association between habitual use of Facebook and overall neural activity in the exclusion vs. inclusion contrast (b = 0.12, 95%CI = [0.004, 0.24], p = 0.04; Figure </w:t>
      </w:r>
      <w:r w:rsidR="00BB0C33">
        <w:rPr>
          <w:rFonts w:ascii="Times New Roman" w:eastAsia="Times New Roman" w:hAnsi="Times New Roman" w:cs="Times New Roman"/>
          <w:sz w:val="24"/>
          <w:szCs w:val="24"/>
        </w:rPr>
        <w:t>3</w:t>
      </w:r>
      <w:r w:rsidR="00BB0687">
        <w:rPr>
          <w:rFonts w:ascii="Times New Roman" w:eastAsia="Times New Roman" w:hAnsi="Times New Roman" w:cs="Times New Roman"/>
          <w:sz w:val="24"/>
          <w:szCs w:val="24"/>
        </w:rPr>
        <w:t xml:space="preserve">b). We next examined each region in the mentalizing network separately and found that habitual use of Facebook was significantly associated with activity in the DMPFC, MMPFC, and bilateral TPJ (Table 5; Figure </w:t>
      </w:r>
      <w:r w:rsidR="00BB0C33">
        <w:rPr>
          <w:rFonts w:ascii="Times New Roman" w:eastAsia="Times New Roman" w:hAnsi="Times New Roman" w:cs="Times New Roman"/>
          <w:sz w:val="24"/>
          <w:szCs w:val="24"/>
        </w:rPr>
        <w:t>3</w:t>
      </w:r>
      <w:r w:rsidR="00BB0687">
        <w:rPr>
          <w:rFonts w:ascii="Times New Roman" w:eastAsia="Times New Roman" w:hAnsi="Times New Roman" w:cs="Times New Roman"/>
          <w:sz w:val="24"/>
          <w:szCs w:val="24"/>
        </w:rPr>
        <w:t xml:space="preserve">c, </w:t>
      </w:r>
      <w:r w:rsidR="00BB0C33">
        <w:rPr>
          <w:rFonts w:ascii="Times New Roman" w:eastAsia="Times New Roman" w:hAnsi="Times New Roman" w:cs="Times New Roman"/>
          <w:sz w:val="24"/>
          <w:szCs w:val="24"/>
        </w:rPr>
        <w:t>3</w:t>
      </w:r>
      <w:r w:rsidR="00BB0687">
        <w:rPr>
          <w:rFonts w:ascii="Times New Roman" w:eastAsia="Times New Roman" w:hAnsi="Times New Roman" w:cs="Times New Roman"/>
          <w:sz w:val="24"/>
          <w:szCs w:val="24"/>
        </w:rPr>
        <w:t xml:space="preserve">d, </w:t>
      </w:r>
      <w:r w:rsidR="00BB0C33">
        <w:rPr>
          <w:rFonts w:ascii="Times New Roman" w:eastAsia="Times New Roman" w:hAnsi="Times New Roman" w:cs="Times New Roman"/>
          <w:sz w:val="24"/>
          <w:szCs w:val="24"/>
        </w:rPr>
        <w:t>3</w:t>
      </w:r>
      <w:r w:rsidR="00BB0687">
        <w:rPr>
          <w:rFonts w:ascii="Times New Roman" w:eastAsia="Times New Roman" w:hAnsi="Times New Roman" w:cs="Times New Roman"/>
          <w:sz w:val="24"/>
          <w:szCs w:val="24"/>
        </w:rPr>
        <w:t>f-h). These findings indicate that individuals who report more habitual use of Facebook show greater neural activity in the mentalizing network when being socially excluded.</w:t>
      </w:r>
    </w:p>
    <w:p w14:paraId="70B388D1" w14:textId="7A331EA5" w:rsidR="001F5AE5" w:rsidRDefault="001F5AE5"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Of note, we also examined whether participants’ self-reported habitual use of Facebook was linked to brain activity in the social pain network during social exclusion in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task. </w:t>
      </w:r>
      <w:r>
        <w:rPr>
          <w:rFonts w:ascii="Times New Roman" w:eastAsia="Times New Roman" w:hAnsi="Times New Roman" w:cs="Times New Roman"/>
          <w:sz w:val="24"/>
          <w:szCs w:val="24"/>
        </w:rPr>
        <w:t>Our analyses of the exclusion vs. inclusion contrast indicated no significant association between habitual use of Facebook and neural activity in the overall social pain network (b = 0.01, 95%CI = [-0.12, 0.14], p = 0.88). Further, habitual use of Facebook was not significantly associated with neural activity in each region (VS and LOFC) within the social pain network during social exclusion (Table 4).</w:t>
      </w:r>
    </w:p>
    <w:p w14:paraId="57C5C40F" w14:textId="77777777" w:rsidR="002D6F61" w:rsidRDefault="00BB0687" w:rsidP="000E07E1">
      <w:pPr>
        <w:pStyle w:val="Heading2"/>
        <w:spacing w:line="240" w:lineRule="auto"/>
        <w:rPr>
          <w:rFonts w:ascii="Times New Roman" w:eastAsia="Times New Roman" w:hAnsi="Times New Roman" w:cs="Times New Roman"/>
          <w:sz w:val="24"/>
          <w:szCs w:val="24"/>
        </w:rPr>
      </w:pPr>
      <w:bookmarkStart w:id="76" w:name="_1y810tw" w:colFirst="0" w:colLast="0"/>
      <w:bookmarkEnd w:id="76"/>
      <w:r>
        <w:rPr>
          <w:rFonts w:ascii="Times New Roman" w:eastAsia="Times New Roman" w:hAnsi="Times New Roman" w:cs="Times New Roman"/>
          <w:sz w:val="24"/>
          <w:szCs w:val="24"/>
        </w:rPr>
        <w:t>3.4 Facebook measures and psychological distress after social exclusion</w:t>
      </w:r>
    </w:p>
    <w:p w14:paraId="58FF55AE" w14:textId="0E856770" w:rsidR="002D6F61" w:rsidRDefault="001F5AE5"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w:t>
      </w:r>
      <w:r w:rsidR="00BB0687">
        <w:rPr>
          <w:rFonts w:ascii="Times New Roman" w:eastAsia="Times New Roman" w:hAnsi="Times New Roman" w:cs="Times New Roman"/>
          <w:sz w:val="24"/>
          <w:szCs w:val="24"/>
        </w:rPr>
        <w:t xml:space="preserve"> examine</w:t>
      </w:r>
      <w:r>
        <w:rPr>
          <w:rFonts w:ascii="Times New Roman" w:eastAsia="Times New Roman" w:hAnsi="Times New Roman" w:cs="Times New Roman"/>
          <w:sz w:val="24"/>
          <w:szCs w:val="24"/>
        </w:rPr>
        <w:t>d</w:t>
      </w:r>
      <w:r w:rsidR="00BB0687">
        <w:rPr>
          <w:rFonts w:ascii="Times New Roman" w:eastAsia="Times New Roman" w:hAnsi="Times New Roman" w:cs="Times New Roman"/>
          <w:sz w:val="24"/>
          <w:szCs w:val="24"/>
        </w:rPr>
        <w:t xml:space="preserve"> the link between our Facebook measures</w:t>
      </w:r>
      <w:r>
        <w:rPr>
          <w:rFonts w:ascii="Times New Roman" w:eastAsia="Times New Roman" w:hAnsi="Times New Roman" w:cs="Times New Roman"/>
          <w:sz w:val="24"/>
          <w:szCs w:val="24"/>
        </w:rPr>
        <w:t xml:space="preserve"> </w:t>
      </w:r>
      <w:r w:rsidR="00BB0687">
        <w:rPr>
          <w:rFonts w:ascii="Times New Roman" w:eastAsia="Times New Roman" w:hAnsi="Times New Roman" w:cs="Times New Roman"/>
          <w:sz w:val="24"/>
          <w:szCs w:val="24"/>
        </w:rPr>
        <w:t xml:space="preserve">and participants’ self-reported psychological distress, captured by the need threat scale, after social exclusion in the </w:t>
      </w:r>
      <w:proofErr w:type="spellStart"/>
      <w:r w:rsidR="00BB0687">
        <w:rPr>
          <w:rFonts w:ascii="Times New Roman" w:eastAsia="Times New Roman" w:hAnsi="Times New Roman" w:cs="Times New Roman"/>
          <w:sz w:val="24"/>
          <w:szCs w:val="24"/>
        </w:rPr>
        <w:t>cyberball</w:t>
      </w:r>
      <w:proofErr w:type="spellEnd"/>
      <w:r w:rsidR="00BB0687">
        <w:rPr>
          <w:rFonts w:ascii="Times New Roman" w:eastAsia="Times New Roman" w:hAnsi="Times New Roman" w:cs="Times New Roman"/>
          <w:sz w:val="24"/>
          <w:szCs w:val="24"/>
        </w:rPr>
        <w:t xml:space="preserve"> task. We observed a marginal association between connectedness on Facebook and need threat after social exclusion ((b = -0.27, 95%CI = [-0.56, 0.02], p = 0.07; Figure </w:t>
      </w:r>
      <w:r w:rsidR="00752539">
        <w:rPr>
          <w:rFonts w:ascii="Times New Roman" w:eastAsia="Times New Roman" w:hAnsi="Times New Roman" w:cs="Times New Roman"/>
          <w:sz w:val="24"/>
          <w:szCs w:val="24"/>
        </w:rPr>
        <w:t>4</w:t>
      </w:r>
      <w:r w:rsidR="00BB0687">
        <w:rPr>
          <w:rFonts w:ascii="Times New Roman" w:eastAsia="Times New Roman" w:hAnsi="Times New Roman" w:cs="Times New Roman"/>
          <w:sz w:val="24"/>
          <w:szCs w:val="24"/>
        </w:rPr>
        <w:t xml:space="preserve">a), and a significant association between habitual use of Facebook and need threat ((b = -0.21, 95%CI = [-0.39, -0.03], p = 0.03; Figure </w:t>
      </w:r>
      <w:r w:rsidR="00752539">
        <w:rPr>
          <w:rFonts w:ascii="Times New Roman" w:eastAsia="Times New Roman" w:hAnsi="Times New Roman" w:cs="Times New Roman"/>
          <w:sz w:val="24"/>
          <w:szCs w:val="24"/>
        </w:rPr>
        <w:t>4</w:t>
      </w:r>
      <w:r w:rsidR="00BB0687">
        <w:rPr>
          <w:rFonts w:ascii="Times New Roman" w:eastAsia="Times New Roman" w:hAnsi="Times New Roman" w:cs="Times New Roman"/>
          <w:sz w:val="24"/>
          <w:szCs w:val="24"/>
        </w:rPr>
        <w:t xml:space="preserve">b). This analysis reveals that </w:t>
      </w:r>
      <w:r w:rsidR="009A34A1">
        <w:rPr>
          <w:rFonts w:ascii="Times New Roman" w:eastAsia="Times New Roman" w:hAnsi="Times New Roman" w:cs="Times New Roman"/>
          <w:sz w:val="24"/>
          <w:szCs w:val="24"/>
        </w:rPr>
        <w:t xml:space="preserve">the greater one’s </w:t>
      </w:r>
      <w:r w:rsidR="00BB0687">
        <w:rPr>
          <w:rFonts w:ascii="Times New Roman" w:eastAsia="Times New Roman" w:hAnsi="Times New Roman" w:cs="Times New Roman"/>
          <w:sz w:val="24"/>
          <w:szCs w:val="24"/>
        </w:rPr>
        <w:t>habitual use of Facebook</w:t>
      </w:r>
      <w:r w:rsidR="009A34A1">
        <w:rPr>
          <w:rFonts w:ascii="Times New Roman" w:eastAsia="Times New Roman" w:hAnsi="Times New Roman" w:cs="Times New Roman"/>
          <w:sz w:val="24"/>
          <w:szCs w:val="24"/>
        </w:rPr>
        <w:t>,</w:t>
      </w:r>
      <w:r w:rsidR="00BB0687">
        <w:rPr>
          <w:rFonts w:ascii="Times New Roman" w:eastAsia="Times New Roman" w:hAnsi="Times New Roman" w:cs="Times New Roman"/>
          <w:sz w:val="24"/>
          <w:szCs w:val="24"/>
        </w:rPr>
        <w:t xml:space="preserve"> </w:t>
      </w:r>
      <w:r w:rsidR="009A34A1">
        <w:rPr>
          <w:rFonts w:ascii="Times New Roman" w:eastAsia="Times New Roman" w:hAnsi="Times New Roman" w:cs="Times New Roman"/>
          <w:sz w:val="24"/>
          <w:szCs w:val="24"/>
        </w:rPr>
        <w:t>the</w:t>
      </w:r>
      <w:r w:rsidR="00BB0687">
        <w:rPr>
          <w:rFonts w:ascii="Times New Roman" w:eastAsia="Times New Roman" w:hAnsi="Times New Roman" w:cs="Times New Roman"/>
          <w:sz w:val="24"/>
          <w:szCs w:val="24"/>
        </w:rPr>
        <w:t xml:space="preserve"> less psychological distress </w:t>
      </w:r>
      <w:r w:rsidR="009A34A1">
        <w:rPr>
          <w:rFonts w:ascii="Times New Roman" w:eastAsia="Times New Roman" w:hAnsi="Times New Roman" w:cs="Times New Roman"/>
          <w:sz w:val="24"/>
          <w:szCs w:val="24"/>
        </w:rPr>
        <w:t xml:space="preserve">one experiences </w:t>
      </w:r>
      <w:r w:rsidR="00BB0687">
        <w:rPr>
          <w:rFonts w:ascii="Times New Roman" w:eastAsia="Times New Roman" w:hAnsi="Times New Roman" w:cs="Times New Roman"/>
          <w:sz w:val="24"/>
          <w:szCs w:val="24"/>
        </w:rPr>
        <w:t>after social exclusion.</w:t>
      </w:r>
    </w:p>
    <w:p w14:paraId="5686D312" w14:textId="77777777" w:rsidR="002D6F61" w:rsidRDefault="00BB0687" w:rsidP="000E07E1">
      <w:pPr>
        <w:pStyle w:val="Heading1"/>
        <w:spacing w:line="240" w:lineRule="auto"/>
        <w:rPr>
          <w:rFonts w:ascii="Times New Roman" w:eastAsia="Times New Roman" w:hAnsi="Times New Roman" w:cs="Times New Roman"/>
          <w:sz w:val="24"/>
          <w:szCs w:val="24"/>
        </w:rPr>
      </w:pPr>
      <w:bookmarkStart w:id="77" w:name="_4i7ojhp" w:colFirst="0" w:colLast="0"/>
      <w:bookmarkEnd w:id="77"/>
      <w:r>
        <w:rPr>
          <w:rFonts w:ascii="Times New Roman" w:eastAsia="Times New Roman" w:hAnsi="Times New Roman" w:cs="Times New Roman"/>
          <w:sz w:val="24"/>
          <w:szCs w:val="24"/>
        </w:rPr>
        <w:t>4. Discussion</w:t>
      </w:r>
    </w:p>
    <w:p w14:paraId="0D5C31BC" w14:textId="04219C9B"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investigated if connectedness on social media </w:t>
      </w:r>
      <w:r w:rsidR="007B779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habitual use of social media predicted adolescents’ neural response to social exclusion</w:t>
      </w:r>
      <w:r w:rsidR="00032B6B">
        <w:rPr>
          <w:rFonts w:ascii="Times New Roman" w:eastAsia="Times New Roman" w:hAnsi="Times New Roman" w:cs="Times New Roman"/>
          <w:sz w:val="24"/>
          <w:szCs w:val="24"/>
        </w:rPr>
        <w:t xml:space="preserve"> in the social pain and mentalizing networks, respectively</w:t>
      </w:r>
      <w:r>
        <w:rPr>
          <w:rFonts w:ascii="Times New Roman" w:eastAsia="Times New Roman" w:hAnsi="Times New Roman" w:cs="Times New Roman"/>
          <w:sz w:val="24"/>
          <w:szCs w:val="24"/>
        </w:rPr>
        <w:t xml:space="preserve">. This study revealed three primary findings. First, participants who reported feeling connected </w:t>
      </w:r>
      <w:r w:rsidR="007A1EBB">
        <w:rPr>
          <w:rFonts w:ascii="Times New Roman" w:eastAsia="Times New Roman" w:hAnsi="Times New Roman" w:cs="Times New Roman"/>
          <w:sz w:val="24"/>
          <w:szCs w:val="24"/>
        </w:rPr>
        <w:t xml:space="preserve">to others </w:t>
      </w:r>
      <w:r>
        <w:rPr>
          <w:rFonts w:ascii="Times New Roman" w:eastAsia="Times New Roman" w:hAnsi="Times New Roman" w:cs="Times New Roman"/>
          <w:sz w:val="24"/>
          <w:szCs w:val="24"/>
        </w:rPr>
        <w:t xml:space="preserve">on Facebook showed lower levels of neural activity in the ventral striatum, a brain region previously shown to respond to social exclusion in adolescents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hyperlink r:id="rId60">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Second, participants who reported habitual use of Facebook showed higher levels of neural activity in the mentalizing network during social exclusion. Third, participants who reported habitual use of Facebook experienced lower levels of psychological distress after social exclusion. Taken together, these results showcase that individual</w:t>
      </w:r>
      <w:r w:rsidR="00133B9C">
        <w:rPr>
          <w:rFonts w:ascii="Times New Roman" w:eastAsia="Times New Roman" w:hAnsi="Times New Roman" w:cs="Times New Roman"/>
          <w:sz w:val="24"/>
          <w:szCs w:val="24"/>
        </w:rPr>
        <w:t xml:space="preserve"> differences in social media use can predict individual responses to social exclusion at both the neural and behavioral levels.</w:t>
      </w:r>
    </w:p>
    <w:p w14:paraId="24ECA4C2" w14:textId="2C4E46DD" w:rsidR="002D6F61" w:rsidRDefault="00133B9C"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finding revealed</w:t>
      </w:r>
      <w:r w:rsidR="00BB0687">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individuals </w:t>
      </w:r>
      <w:r w:rsidR="00BB0687">
        <w:rPr>
          <w:rFonts w:ascii="Times New Roman" w:eastAsia="Times New Roman" w:hAnsi="Times New Roman" w:cs="Times New Roman"/>
          <w:sz w:val="24"/>
          <w:szCs w:val="24"/>
        </w:rPr>
        <w:t xml:space="preserve">who reported feeling </w:t>
      </w:r>
      <w:r>
        <w:rPr>
          <w:rFonts w:ascii="Times New Roman" w:eastAsia="Times New Roman" w:hAnsi="Times New Roman" w:cs="Times New Roman"/>
          <w:sz w:val="24"/>
          <w:szCs w:val="24"/>
        </w:rPr>
        <w:t xml:space="preserve">more </w:t>
      </w:r>
      <w:r w:rsidR="00BB0687">
        <w:rPr>
          <w:rFonts w:ascii="Times New Roman" w:eastAsia="Times New Roman" w:hAnsi="Times New Roman" w:cs="Times New Roman"/>
          <w:sz w:val="24"/>
          <w:szCs w:val="24"/>
        </w:rPr>
        <w:t xml:space="preserve">connected </w:t>
      </w:r>
      <w:r>
        <w:rPr>
          <w:rFonts w:ascii="Times New Roman" w:eastAsia="Times New Roman" w:hAnsi="Times New Roman" w:cs="Times New Roman"/>
          <w:sz w:val="24"/>
          <w:szCs w:val="24"/>
        </w:rPr>
        <w:t xml:space="preserve">to others </w:t>
      </w:r>
      <w:r w:rsidR="00BB0687">
        <w:rPr>
          <w:rFonts w:ascii="Times New Roman" w:eastAsia="Times New Roman" w:hAnsi="Times New Roman" w:cs="Times New Roman"/>
          <w:sz w:val="24"/>
          <w:szCs w:val="24"/>
        </w:rPr>
        <w:t>on Facebook showed less neural activity in the VS</w:t>
      </w:r>
      <w:r>
        <w:rPr>
          <w:rFonts w:ascii="Times New Roman" w:eastAsia="Times New Roman" w:hAnsi="Times New Roman" w:cs="Times New Roman"/>
          <w:sz w:val="24"/>
          <w:szCs w:val="24"/>
        </w:rPr>
        <w:t>. A meta-analysis previously demonstrated that this brain region</w:t>
      </w:r>
      <w:r w:rsidR="00BB0687">
        <w:rPr>
          <w:rFonts w:ascii="Times New Roman" w:eastAsia="Times New Roman" w:hAnsi="Times New Roman" w:cs="Times New Roman"/>
          <w:sz w:val="24"/>
          <w:szCs w:val="24"/>
        </w:rPr>
        <w:t xml:space="preserve"> respond</w:t>
      </w:r>
      <w:r>
        <w:rPr>
          <w:rFonts w:ascii="Times New Roman" w:eastAsia="Times New Roman" w:hAnsi="Times New Roman" w:cs="Times New Roman"/>
          <w:sz w:val="24"/>
          <w:szCs w:val="24"/>
        </w:rPr>
        <w:t>s</w:t>
      </w:r>
      <w:r w:rsidR="00BB0687">
        <w:rPr>
          <w:rFonts w:ascii="Times New Roman" w:eastAsia="Times New Roman" w:hAnsi="Times New Roman" w:cs="Times New Roman"/>
          <w:sz w:val="24"/>
          <w:szCs w:val="24"/>
        </w:rPr>
        <w:t xml:space="preserve"> to social exclusion in adolescent participants </w:t>
      </w:r>
      <w:hyperlink r:id="rId61">
        <w:r w:rsidR="00BB0687">
          <w:rPr>
            <w:rFonts w:ascii="Times New Roman" w:eastAsia="Times New Roman" w:hAnsi="Times New Roman" w:cs="Times New Roman"/>
            <w:color w:val="000000"/>
            <w:sz w:val="24"/>
            <w:szCs w:val="24"/>
          </w:rPr>
          <w:t>(Vijayakumar et al., 2017)</w:t>
        </w:r>
      </w:hyperlink>
      <w:commentRangeStart w:id="78"/>
      <w:r w:rsidR="00BB0687">
        <w:rPr>
          <w:rFonts w:ascii="Times New Roman" w:eastAsia="Times New Roman" w:hAnsi="Times New Roman" w:cs="Times New Roman"/>
          <w:sz w:val="24"/>
          <w:szCs w:val="24"/>
        </w:rPr>
        <w:t>.</w:t>
      </w:r>
      <w:commentRangeEnd w:id="78"/>
      <w:r w:rsidR="006F018D">
        <w:rPr>
          <w:rStyle w:val="CommentReference"/>
        </w:rPr>
        <w:commentReference w:id="78"/>
      </w:r>
      <w:r w:rsidR="00BB0687">
        <w:rPr>
          <w:rFonts w:ascii="Times New Roman" w:eastAsia="Times New Roman" w:hAnsi="Times New Roman" w:cs="Times New Roman"/>
          <w:sz w:val="24"/>
          <w:szCs w:val="24"/>
        </w:rPr>
        <w:t xml:space="preserve"> </w:t>
      </w:r>
      <w:del w:id="79" w:author="Meshi, Dar" w:date="2020-11-10T14:01:00Z">
        <w:r w:rsidR="00BB0687" w:rsidDel="001A619C">
          <w:rPr>
            <w:rFonts w:ascii="Times New Roman" w:eastAsia="Times New Roman" w:hAnsi="Times New Roman" w:cs="Times New Roman"/>
            <w:sz w:val="24"/>
            <w:szCs w:val="24"/>
          </w:rPr>
          <w:delText xml:space="preserve">This finding complements with our self-report data, which showed a marginal negative association between connectedness on Facebook and psychological distress after social exclusion. </w:delText>
        </w:r>
      </w:del>
      <w:r w:rsidR="00BB0687">
        <w:rPr>
          <w:rFonts w:ascii="Times New Roman" w:eastAsia="Times New Roman" w:hAnsi="Times New Roman" w:cs="Times New Roman"/>
          <w:sz w:val="24"/>
          <w:szCs w:val="24"/>
        </w:rPr>
        <w:t xml:space="preserve">Our results </w:t>
      </w:r>
      <w:r w:rsidR="000F6658">
        <w:rPr>
          <w:rFonts w:ascii="Times New Roman" w:eastAsia="Times New Roman" w:hAnsi="Times New Roman" w:cs="Times New Roman"/>
          <w:sz w:val="24"/>
          <w:szCs w:val="24"/>
        </w:rPr>
        <w:t>align</w:t>
      </w:r>
      <w:r w:rsidR="00BB0687">
        <w:rPr>
          <w:rFonts w:ascii="Times New Roman" w:eastAsia="Times New Roman" w:hAnsi="Times New Roman" w:cs="Times New Roman"/>
          <w:sz w:val="24"/>
          <w:szCs w:val="24"/>
        </w:rPr>
        <w:t xml:space="preserve"> with prior findings demonstrating that adolescents who spen</w:t>
      </w:r>
      <w:r w:rsidR="000F6658">
        <w:rPr>
          <w:rFonts w:ascii="Times New Roman" w:eastAsia="Times New Roman" w:hAnsi="Times New Roman" w:cs="Times New Roman"/>
          <w:sz w:val="24"/>
          <w:szCs w:val="24"/>
        </w:rPr>
        <w:t>d</w:t>
      </w:r>
      <w:r w:rsidR="00BB0687">
        <w:rPr>
          <w:rFonts w:ascii="Times New Roman" w:eastAsia="Times New Roman" w:hAnsi="Times New Roman" w:cs="Times New Roman"/>
          <w:sz w:val="24"/>
          <w:szCs w:val="24"/>
        </w:rPr>
        <w:t xml:space="preserve"> more time with friends show lower levels of activation in the </w:t>
      </w:r>
      <w:commentRangeStart w:id="80"/>
      <w:r w:rsidR="00BB0687">
        <w:rPr>
          <w:rFonts w:ascii="Times New Roman" w:eastAsia="Times New Roman" w:hAnsi="Times New Roman" w:cs="Times New Roman"/>
          <w:sz w:val="24"/>
          <w:szCs w:val="24"/>
        </w:rPr>
        <w:t xml:space="preserve">social pain network </w:t>
      </w:r>
      <w:commentRangeEnd w:id="80"/>
      <w:r w:rsidR="000F6658">
        <w:rPr>
          <w:rStyle w:val="CommentReference"/>
        </w:rPr>
        <w:commentReference w:id="80"/>
      </w:r>
      <w:r w:rsidR="00BB0687">
        <w:rPr>
          <w:rFonts w:ascii="Times New Roman" w:eastAsia="Times New Roman" w:hAnsi="Times New Roman" w:cs="Times New Roman"/>
          <w:sz w:val="24"/>
          <w:szCs w:val="24"/>
        </w:rPr>
        <w:t xml:space="preserve">during social exclusion </w:t>
      </w:r>
      <w:hyperlink r:id="rId62">
        <w:r w:rsidR="00BB0687">
          <w:rPr>
            <w:rFonts w:ascii="Times New Roman" w:eastAsia="Times New Roman" w:hAnsi="Times New Roman" w:cs="Times New Roman"/>
            <w:color w:val="000000"/>
            <w:sz w:val="24"/>
            <w:szCs w:val="24"/>
          </w:rPr>
          <w:t>(</w:t>
        </w:r>
        <w:proofErr w:type="spellStart"/>
        <w:r w:rsidR="00BB0687">
          <w:rPr>
            <w:rFonts w:ascii="Times New Roman" w:eastAsia="Times New Roman" w:hAnsi="Times New Roman" w:cs="Times New Roman"/>
            <w:color w:val="000000"/>
            <w:sz w:val="24"/>
            <w:szCs w:val="24"/>
          </w:rPr>
          <w:t>Masten</w:t>
        </w:r>
        <w:proofErr w:type="spellEnd"/>
        <w:r w:rsidR="00BB0687">
          <w:rPr>
            <w:rFonts w:ascii="Times New Roman" w:eastAsia="Times New Roman" w:hAnsi="Times New Roman" w:cs="Times New Roman"/>
            <w:color w:val="000000"/>
            <w:sz w:val="24"/>
            <w:szCs w:val="24"/>
          </w:rPr>
          <w:t xml:space="preserve"> et al., 2012)</w:t>
        </w:r>
      </w:hyperlink>
      <w:r w:rsidR="00BB0687">
        <w:rPr>
          <w:rFonts w:ascii="Times New Roman" w:eastAsia="Times New Roman" w:hAnsi="Times New Roman" w:cs="Times New Roman"/>
          <w:sz w:val="24"/>
          <w:szCs w:val="24"/>
        </w:rPr>
        <w:t>. O</w:t>
      </w:r>
      <w:r w:rsidR="001A619C">
        <w:rPr>
          <w:rFonts w:ascii="Times New Roman" w:eastAsia="Times New Roman" w:hAnsi="Times New Roman" w:cs="Times New Roman"/>
          <w:sz w:val="24"/>
          <w:szCs w:val="24"/>
        </w:rPr>
        <w:t>ur results regarding connectedness on social media are also consistent with other previous research</w:t>
      </w:r>
      <w:r w:rsidR="000F6658">
        <w:rPr>
          <w:rFonts w:ascii="Times New Roman" w:eastAsia="Times New Roman" w:hAnsi="Times New Roman" w:cs="Times New Roman"/>
          <w:sz w:val="24"/>
          <w:szCs w:val="24"/>
        </w:rPr>
        <w:t xml:space="preserve">. </w:t>
      </w:r>
      <w:commentRangeStart w:id="81"/>
      <w:r w:rsidR="000F6658">
        <w:rPr>
          <w:rFonts w:ascii="Times New Roman" w:eastAsia="Times New Roman" w:hAnsi="Times New Roman" w:cs="Times New Roman"/>
          <w:sz w:val="24"/>
          <w:szCs w:val="24"/>
        </w:rPr>
        <w:t>For example,</w:t>
      </w:r>
      <w:r w:rsidR="001A619C">
        <w:rPr>
          <w:rFonts w:ascii="Times New Roman" w:eastAsia="Times New Roman" w:hAnsi="Times New Roman" w:cs="Times New Roman"/>
          <w:sz w:val="24"/>
          <w:szCs w:val="24"/>
        </w:rPr>
        <w:t xml:space="preserve"> i</w:t>
      </w:r>
      <w:r w:rsidR="00BB0687">
        <w:rPr>
          <w:rFonts w:ascii="Times New Roman" w:eastAsia="Times New Roman" w:hAnsi="Times New Roman" w:cs="Times New Roman"/>
          <w:sz w:val="24"/>
          <w:szCs w:val="24"/>
        </w:rPr>
        <w:t>ndividuals in more hostile social environments demonstrate higher levels of neural activation in the social pain network</w:t>
      </w:r>
      <w:r w:rsidR="001A619C">
        <w:rPr>
          <w:rFonts w:ascii="Times New Roman" w:eastAsia="Times New Roman" w:hAnsi="Times New Roman" w:cs="Times New Roman"/>
          <w:sz w:val="24"/>
          <w:szCs w:val="24"/>
        </w:rPr>
        <w:t xml:space="preserve"> when socially excluded</w:t>
      </w:r>
      <w:r w:rsidR="00BB0687">
        <w:rPr>
          <w:rFonts w:ascii="Times New Roman" w:eastAsia="Times New Roman" w:hAnsi="Times New Roman" w:cs="Times New Roman"/>
          <w:sz w:val="24"/>
          <w:szCs w:val="24"/>
        </w:rPr>
        <w:t xml:space="preserve"> </w:t>
      </w:r>
      <w:hyperlink r:id="rId63">
        <w:r w:rsidR="00BB0687">
          <w:rPr>
            <w:rFonts w:ascii="Times New Roman" w:eastAsia="Times New Roman" w:hAnsi="Times New Roman" w:cs="Times New Roman"/>
            <w:color w:val="000000"/>
            <w:sz w:val="24"/>
            <w:szCs w:val="24"/>
          </w:rPr>
          <w:t>(</w:t>
        </w:r>
        <w:proofErr w:type="spellStart"/>
        <w:r w:rsidR="00BB0687">
          <w:rPr>
            <w:rFonts w:ascii="Times New Roman" w:eastAsia="Times New Roman" w:hAnsi="Times New Roman" w:cs="Times New Roman"/>
            <w:color w:val="000000"/>
            <w:sz w:val="24"/>
            <w:szCs w:val="24"/>
          </w:rPr>
          <w:t>Schriber</w:t>
        </w:r>
        <w:proofErr w:type="spellEnd"/>
        <w:r w:rsidR="00BB0687">
          <w:rPr>
            <w:rFonts w:ascii="Times New Roman" w:eastAsia="Times New Roman" w:hAnsi="Times New Roman" w:cs="Times New Roman"/>
            <w:color w:val="000000"/>
            <w:sz w:val="24"/>
            <w:szCs w:val="24"/>
          </w:rPr>
          <w:t xml:space="preserve"> et al., 2018)</w:t>
        </w:r>
      </w:hyperlink>
      <w:r w:rsidR="00BB0687">
        <w:rPr>
          <w:rFonts w:ascii="Times New Roman" w:eastAsia="Times New Roman" w:hAnsi="Times New Roman" w:cs="Times New Roman"/>
          <w:sz w:val="24"/>
          <w:szCs w:val="24"/>
        </w:rPr>
        <w:t xml:space="preserve">, suggesting that hostile social environments may increase the cost of potentially being ostracized by the social group, therefore increasing the stress of social exclusion. </w:t>
      </w:r>
      <w:commentRangeEnd w:id="81"/>
      <w:r w:rsidR="000F6658">
        <w:rPr>
          <w:rStyle w:val="CommentReference"/>
        </w:rPr>
        <w:commentReference w:id="81"/>
      </w:r>
      <w:r w:rsidR="00BB0687">
        <w:rPr>
          <w:rFonts w:ascii="Times New Roman" w:eastAsia="Times New Roman" w:hAnsi="Times New Roman" w:cs="Times New Roman"/>
          <w:sz w:val="24"/>
          <w:szCs w:val="24"/>
        </w:rPr>
        <w:t>Together, these findings indicate that individuals who feel connected to family and friends, or spend more time with friends, may feel more accepted by their social support group, which in turn reduces the degree to which social stressors (such as exclusion) are perceived as threatening.</w:t>
      </w:r>
    </w:p>
    <w:p w14:paraId="25796771" w14:textId="7EBCFB16" w:rsidR="002D6F61" w:rsidRDefault="00BB0687"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second finding revealed that participants who reported habitual use of Facebook showed higher levels of neural activity in the mentalizing network during social exclusion</w:t>
      </w:r>
      <w:commentRangeStart w:id="82"/>
      <w:r>
        <w:rPr>
          <w:rFonts w:ascii="Times New Roman" w:eastAsia="Times New Roman" w:hAnsi="Times New Roman" w:cs="Times New Roman"/>
          <w:sz w:val="24"/>
          <w:szCs w:val="24"/>
        </w:rPr>
        <w:t>.</w:t>
      </w:r>
      <w:commentRangeEnd w:id="82"/>
      <w:r w:rsidR="00216854">
        <w:rPr>
          <w:rStyle w:val="CommentReference"/>
        </w:rPr>
        <w:commentReference w:id="82"/>
      </w:r>
      <w:r>
        <w:rPr>
          <w:rFonts w:ascii="Times New Roman" w:eastAsia="Times New Roman" w:hAnsi="Times New Roman" w:cs="Times New Roman"/>
          <w:sz w:val="24"/>
          <w:szCs w:val="24"/>
        </w:rPr>
        <w:t xml:space="preserve"> </w:t>
      </w:r>
      <w:commentRangeStart w:id="83"/>
      <w:r>
        <w:rPr>
          <w:rFonts w:ascii="Times New Roman" w:eastAsia="Times New Roman" w:hAnsi="Times New Roman" w:cs="Times New Roman"/>
          <w:sz w:val="24"/>
          <w:szCs w:val="24"/>
        </w:rPr>
        <w:t xml:space="preserve">The use of fMRI can provide additional information about the neuropsychological mechanisms that may underlie the decreased distress of the habitual Facebook users. </w:t>
      </w:r>
      <w:commentRangeEnd w:id="83"/>
      <w:r w:rsidR="009D53B5">
        <w:rPr>
          <w:rStyle w:val="CommentReference"/>
        </w:rPr>
        <w:commentReference w:id="83"/>
      </w:r>
      <w:r>
        <w:rPr>
          <w:rFonts w:ascii="Times New Roman" w:eastAsia="Times New Roman" w:hAnsi="Times New Roman" w:cs="Times New Roman"/>
          <w:sz w:val="24"/>
          <w:szCs w:val="24"/>
        </w:rPr>
        <w:t xml:space="preserve">Prior neuroimaging studies </w:t>
      </w:r>
      <w:r w:rsidR="009D53B5">
        <w:rPr>
          <w:rFonts w:ascii="Times New Roman" w:eastAsia="Times New Roman" w:hAnsi="Times New Roman" w:cs="Times New Roman"/>
          <w:sz w:val="24"/>
          <w:szCs w:val="24"/>
        </w:rPr>
        <w:lastRenderedPageBreak/>
        <w:t>using</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ha</w:t>
      </w:r>
      <w:r w:rsidR="009D53B5">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found significant activation in mentalizing network</w:t>
      </w:r>
      <w:r w:rsidR="009D53B5">
        <w:rPr>
          <w:rFonts w:ascii="Times New Roman" w:eastAsia="Times New Roman" w:hAnsi="Times New Roman" w:cs="Times New Roman"/>
          <w:sz w:val="24"/>
          <w:szCs w:val="24"/>
        </w:rPr>
        <w:t xml:space="preserve"> brain regions</w:t>
      </w:r>
      <w:r>
        <w:rPr>
          <w:rFonts w:ascii="Times New Roman" w:eastAsia="Times New Roman" w:hAnsi="Times New Roman" w:cs="Times New Roman"/>
          <w:sz w:val="24"/>
          <w:szCs w:val="24"/>
        </w:rPr>
        <w:t>, such as the precuneus (Vijayakumar et al., 2017)</w:t>
      </w:r>
      <w:r w:rsidR="009D53B5">
        <w:rPr>
          <w:rFonts w:ascii="Times New Roman" w:eastAsia="Times New Roman" w:hAnsi="Times New Roman" w:cs="Times New Roman"/>
          <w:sz w:val="24"/>
          <w:szCs w:val="24"/>
        </w:rPr>
        <w:t xml:space="preserve"> and the </w:t>
      </w:r>
      <w:r>
        <w:rPr>
          <w:rFonts w:ascii="Times New Roman" w:eastAsia="Times New Roman" w:hAnsi="Times New Roman" w:cs="Times New Roman"/>
          <w:sz w:val="24"/>
          <w:szCs w:val="24"/>
        </w:rPr>
        <w:t xml:space="preserve">MPFC </w:t>
      </w:r>
      <w:hyperlink r:id="rId64">
        <w:r>
          <w:rPr>
            <w:rFonts w:ascii="Times New Roman" w:eastAsia="Times New Roman" w:hAnsi="Times New Roman" w:cs="Times New Roman"/>
            <w:color w:val="000000"/>
            <w:sz w:val="24"/>
            <w:szCs w:val="24"/>
          </w:rPr>
          <w:t xml:space="preserve">(Vijayakumar et al., 2017; </w:t>
        </w:r>
        <w:proofErr w:type="spellStart"/>
        <w:r>
          <w:rPr>
            <w:rFonts w:ascii="Times New Roman" w:eastAsia="Times New Roman" w:hAnsi="Times New Roman" w:cs="Times New Roman"/>
            <w:color w:val="000000"/>
            <w:sz w:val="24"/>
            <w:szCs w:val="24"/>
          </w:rPr>
          <w:t>Wagels</w:t>
        </w:r>
        <w:proofErr w:type="spellEnd"/>
        <w:r>
          <w:rPr>
            <w:rFonts w:ascii="Times New Roman" w:eastAsia="Times New Roman" w:hAnsi="Times New Roman" w:cs="Times New Roman"/>
            <w:color w:val="000000"/>
            <w:sz w:val="24"/>
            <w:szCs w:val="24"/>
          </w:rPr>
          <w:t xml:space="preserve"> et al., 2017)</w:t>
        </w:r>
      </w:hyperlink>
      <w:r>
        <w:rPr>
          <w:rFonts w:ascii="Times New Roman" w:eastAsia="Times New Roman" w:hAnsi="Times New Roman" w:cs="Times New Roman"/>
          <w:sz w:val="24"/>
          <w:szCs w:val="24"/>
        </w:rPr>
        <w:t xml:space="preserve">. </w:t>
      </w:r>
      <w:r w:rsidR="009D53B5">
        <w:rPr>
          <w:rFonts w:ascii="Times New Roman" w:eastAsia="Times New Roman" w:hAnsi="Times New Roman" w:cs="Times New Roman"/>
          <w:sz w:val="24"/>
          <w:szCs w:val="24"/>
        </w:rPr>
        <w:t xml:space="preserve">Indeed, we saw a significant relationship between habitual use of Facebook and activity in the MPFC during social exclusion, while the relationship between habitual use of Facebook and the precuneus was marginally significant (p=0.07). </w:t>
      </w:r>
      <w:r w:rsidR="00E673C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ctivity in the mentalizing network during social exclusion has been thought to adaptively regulate social behavior by processing social cues with new information regarding the current situation </w:t>
      </w:r>
      <w:hyperlink r:id="rId65">
        <w:r>
          <w:rPr>
            <w:rFonts w:ascii="Times New Roman" w:eastAsia="Times New Roman" w:hAnsi="Times New Roman" w:cs="Times New Roman"/>
            <w:color w:val="000000"/>
            <w:sz w:val="24"/>
            <w:szCs w:val="24"/>
          </w:rPr>
          <w:t xml:space="preserve">(Van </w:t>
        </w:r>
        <w:proofErr w:type="spellStart"/>
        <w:r>
          <w:rPr>
            <w:rFonts w:ascii="Times New Roman" w:eastAsia="Times New Roman" w:hAnsi="Times New Roman" w:cs="Times New Roman"/>
            <w:color w:val="000000"/>
            <w:sz w:val="24"/>
            <w:szCs w:val="24"/>
          </w:rPr>
          <w:t>Overwalle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Baetens</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In the context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w:t>
      </w:r>
      <w:r w:rsidR="00E673C3">
        <w:rPr>
          <w:rFonts w:ascii="Times New Roman" w:eastAsia="Times New Roman" w:hAnsi="Times New Roman" w:cs="Times New Roman"/>
          <w:sz w:val="24"/>
          <w:szCs w:val="24"/>
        </w:rPr>
        <w:t xml:space="preserve">induced </w:t>
      </w:r>
      <w:r>
        <w:rPr>
          <w:rFonts w:ascii="Times New Roman" w:eastAsia="Times New Roman" w:hAnsi="Times New Roman" w:cs="Times New Roman"/>
          <w:sz w:val="24"/>
          <w:szCs w:val="24"/>
        </w:rPr>
        <w:t xml:space="preserve">social exclusion, recruitment of the mentalizing network may reflect participants’ efforts to </w:t>
      </w:r>
      <w:r w:rsidR="00E673C3">
        <w:rPr>
          <w:rFonts w:ascii="Times New Roman" w:eastAsia="Times New Roman" w:hAnsi="Times New Roman" w:cs="Times New Roman"/>
          <w:sz w:val="24"/>
          <w:szCs w:val="24"/>
        </w:rPr>
        <w:t xml:space="preserve">make an </w:t>
      </w:r>
      <w:r>
        <w:rPr>
          <w:rFonts w:ascii="Times New Roman" w:eastAsia="Times New Roman" w:hAnsi="Times New Roman" w:cs="Times New Roman"/>
          <w:sz w:val="24"/>
          <w:szCs w:val="24"/>
        </w:rPr>
        <w:t xml:space="preserve">inference </w:t>
      </w:r>
      <w:r w:rsidR="00E673C3">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 xml:space="preserve">the intentions of other players </w:t>
      </w:r>
      <w:r w:rsidR="00E673C3">
        <w:rPr>
          <w:rFonts w:ascii="Times New Roman" w:eastAsia="Times New Roman" w:hAnsi="Times New Roman" w:cs="Times New Roman"/>
          <w:sz w:val="24"/>
          <w:szCs w:val="24"/>
        </w:rPr>
        <w:t>during</w:t>
      </w:r>
      <w:r>
        <w:rPr>
          <w:rFonts w:ascii="Times New Roman" w:eastAsia="Times New Roman" w:hAnsi="Times New Roman" w:cs="Times New Roman"/>
          <w:sz w:val="24"/>
          <w:szCs w:val="24"/>
        </w:rPr>
        <w:t xml:space="preserve"> the social exclusion </w:t>
      </w:r>
      <w:hyperlink r:id="rId6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Karremans</w:t>
        </w:r>
        <w:proofErr w:type="spellEnd"/>
        <w:r>
          <w:rPr>
            <w:rFonts w:ascii="Times New Roman" w:eastAsia="Times New Roman" w:hAnsi="Times New Roman" w:cs="Times New Roman"/>
            <w:color w:val="000000"/>
            <w:sz w:val="24"/>
            <w:szCs w:val="24"/>
          </w:rPr>
          <w:t xml:space="preserve"> et al., 2011)</w:t>
        </w:r>
      </w:hyperlink>
      <w:r>
        <w:rPr>
          <w:rFonts w:ascii="Times New Roman" w:eastAsia="Times New Roman" w:hAnsi="Times New Roman" w:cs="Times New Roman"/>
          <w:sz w:val="24"/>
          <w:szCs w:val="24"/>
        </w:rPr>
        <w:t xml:space="preserve">. In addition, higher neural activation in the mentalizing network </w:t>
      </w:r>
      <w:r w:rsidR="00332BCC">
        <w:rPr>
          <w:rFonts w:ascii="Times New Roman" w:eastAsia="Times New Roman" w:hAnsi="Times New Roman" w:cs="Times New Roman"/>
          <w:sz w:val="24"/>
          <w:szCs w:val="24"/>
        </w:rPr>
        <w:t>ha</w:t>
      </w:r>
      <w:r>
        <w:rPr>
          <w:rFonts w:ascii="Times New Roman" w:eastAsia="Times New Roman" w:hAnsi="Times New Roman" w:cs="Times New Roman"/>
          <w:sz w:val="24"/>
          <w:szCs w:val="24"/>
        </w:rPr>
        <w:t>s</w:t>
      </w:r>
      <w:r w:rsidR="00332BCC">
        <w:rPr>
          <w:rFonts w:ascii="Times New Roman" w:eastAsia="Times New Roman" w:hAnsi="Times New Roman" w:cs="Times New Roman"/>
          <w:sz w:val="24"/>
          <w:szCs w:val="24"/>
        </w:rPr>
        <w:t xml:space="preserve"> been</w:t>
      </w:r>
      <w:r>
        <w:rPr>
          <w:rFonts w:ascii="Times New Roman" w:eastAsia="Times New Roman" w:hAnsi="Times New Roman" w:cs="Times New Roman"/>
          <w:sz w:val="24"/>
          <w:szCs w:val="24"/>
        </w:rPr>
        <w:t xml:space="preserve"> associated with higher levels of social conformity, suggesting that the mentalizing network may track social cues and regulate social behavior </w:t>
      </w:r>
      <w:hyperlink r:id="rId67">
        <w:r>
          <w:rPr>
            <w:rFonts w:ascii="Times New Roman" w:eastAsia="Times New Roman" w:hAnsi="Times New Roman" w:cs="Times New Roman"/>
            <w:color w:val="000000"/>
            <w:sz w:val="24"/>
            <w:szCs w:val="24"/>
          </w:rPr>
          <w:t>(Falk et al., 2014)</w:t>
        </w:r>
      </w:hyperlink>
      <w:r>
        <w:rPr>
          <w:rFonts w:ascii="Times New Roman" w:eastAsia="Times New Roman" w:hAnsi="Times New Roman" w:cs="Times New Roman"/>
          <w:sz w:val="24"/>
          <w:szCs w:val="24"/>
        </w:rPr>
        <w:t xml:space="preserve">. More broadly, </w:t>
      </w:r>
      <w:r w:rsidR="00E673C3">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current finding </w:t>
      </w:r>
      <w:r w:rsidR="00E673C3">
        <w:rPr>
          <w:rFonts w:ascii="Times New Roman" w:eastAsia="Times New Roman" w:hAnsi="Times New Roman" w:cs="Times New Roman"/>
          <w:sz w:val="24"/>
          <w:szCs w:val="24"/>
        </w:rPr>
        <w:t>extends findings from</w:t>
      </w:r>
      <w:r>
        <w:rPr>
          <w:rFonts w:ascii="Times New Roman" w:eastAsia="Times New Roman" w:hAnsi="Times New Roman" w:cs="Times New Roman"/>
          <w:sz w:val="24"/>
          <w:szCs w:val="24"/>
        </w:rPr>
        <w:t xml:space="preserve"> prior studies showing that frequent social media use may be associated with both the anatomical size and functioning of the mentalizing network </w:t>
      </w:r>
      <w:hyperlink r:id="rId6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Turel</w:t>
        </w:r>
        <w:proofErr w:type="spellEnd"/>
        <w:r>
          <w:rPr>
            <w:rFonts w:ascii="Times New Roman" w:eastAsia="Times New Roman" w:hAnsi="Times New Roman" w:cs="Times New Roman"/>
            <w:color w:val="000000"/>
            <w:sz w:val="24"/>
            <w:szCs w:val="24"/>
          </w:rPr>
          <w:t xml:space="preserve"> et al., 2018; </w:t>
        </w:r>
        <w:proofErr w:type="spellStart"/>
        <w:r>
          <w:rPr>
            <w:rFonts w:ascii="Times New Roman" w:eastAsia="Times New Roman" w:hAnsi="Times New Roman" w:cs="Times New Roman"/>
            <w:color w:val="000000"/>
            <w:sz w:val="24"/>
            <w:szCs w:val="24"/>
          </w:rPr>
          <w:t>Vossen</w:t>
        </w:r>
        <w:proofErr w:type="spellEnd"/>
        <w:r>
          <w:rPr>
            <w:rFonts w:ascii="Times New Roman" w:eastAsia="Times New Roman" w:hAnsi="Times New Roman" w:cs="Times New Roman"/>
            <w:color w:val="000000"/>
            <w:sz w:val="24"/>
            <w:szCs w:val="24"/>
          </w:rPr>
          <w:t xml:space="preserve"> &amp; Valkenburg, 2016)</w:t>
        </w:r>
      </w:hyperlink>
      <w:r>
        <w:rPr>
          <w:rFonts w:ascii="Times New Roman" w:eastAsia="Times New Roman" w:hAnsi="Times New Roman" w:cs="Times New Roman"/>
          <w:sz w:val="24"/>
          <w:szCs w:val="24"/>
        </w:rPr>
        <w:t xml:space="preserve">. In sum, the current study reported that individuals who report more automated, habitual use of Facebook showed higher neural activation in the mentalizing network during social exclusion, suggesting that habitual Facebook users may be better at tracking social cues and inferring intentions of the other players, which may contribute to </w:t>
      </w:r>
      <w:r w:rsidR="00E673C3">
        <w:rPr>
          <w:rFonts w:ascii="Times New Roman" w:eastAsia="Times New Roman" w:hAnsi="Times New Roman" w:cs="Times New Roman"/>
          <w:sz w:val="24"/>
          <w:szCs w:val="24"/>
        </w:rPr>
        <w:t>our third finding</w:t>
      </w:r>
      <w:r>
        <w:rPr>
          <w:rFonts w:ascii="Times New Roman" w:eastAsia="Times New Roman" w:hAnsi="Times New Roman" w:cs="Times New Roman"/>
          <w:sz w:val="24"/>
          <w:szCs w:val="24"/>
        </w:rPr>
        <w:t xml:space="preserve">. </w:t>
      </w:r>
    </w:p>
    <w:p w14:paraId="3D822009" w14:textId="26ECAB04" w:rsidR="002D6F61" w:rsidRDefault="00E673C3"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third finding</w:t>
      </w:r>
      <w:r w:rsidR="00BB0687">
        <w:rPr>
          <w:rFonts w:ascii="Times New Roman" w:eastAsia="Times New Roman" w:hAnsi="Times New Roman" w:cs="Times New Roman"/>
          <w:sz w:val="24"/>
          <w:szCs w:val="24"/>
        </w:rPr>
        <w:t xml:space="preserve"> demonstrated that individuals who report more habitual use of Facebook experienced lower levels of psychological distress after social exclusion in the </w:t>
      </w:r>
      <w:proofErr w:type="spellStart"/>
      <w:r w:rsidR="00BB0687">
        <w:rPr>
          <w:rFonts w:ascii="Times New Roman" w:eastAsia="Times New Roman" w:hAnsi="Times New Roman" w:cs="Times New Roman"/>
          <w:sz w:val="24"/>
          <w:szCs w:val="24"/>
        </w:rPr>
        <w:t>cyberball</w:t>
      </w:r>
      <w:proofErr w:type="spellEnd"/>
      <w:r w:rsidR="00BB0687">
        <w:rPr>
          <w:rFonts w:ascii="Times New Roman" w:eastAsia="Times New Roman" w:hAnsi="Times New Roman" w:cs="Times New Roman"/>
          <w:sz w:val="24"/>
          <w:szCs w:val="24"/>
        </w:rPr>
        <w:t xml:space="preserve"> task. This finding is consistent with prior work highlighting the potential role of social media in alleviating psychological distress following social exclusion or rejection </w:t>
      </w:r>
      <w:hyperlink r:id="rId69">
        <w:r w:rsidR="00BB0687">
          <w:rPr>
            <w:rFonts w:ascii="Times New Roman" w:eastAsia="Times New Roman" w:hAnsi="Times New Roman" w:cs="Times New Roman"/>
            <w:color w:val="000000"/>
            <w:sz w:val="24"/>
            <w:szCs w:val="24"/>
          </w:rPr>
          <w:t>(</w:t>
        </w:r>
        <w:proofErr w:type="spellStart"/>
        <w:r w:rsidR="00BB0687">
          <w:rPr>
            <w:rFonts w:ascii="Times New Roman" w:eastAsia="Times New Roman" w:hAnsi="Times New Roman" w:cs="Times New Roman"/>
            <w:color w:val="000000"/>
            <w:sz w:val="24"/>
            <w:szCs w:val="24"/>
          </w:rPr>
          <w:t>Chiou</w:t>
        </w:r>
        <w:proofErr w:type="spellEnd"/>
        <w:r w:rsidR="00BB0687">
          <w:rPr>
            <w:rFonts w:ascii="Times New Roman" w:eastAsia="Times New Roman" w:hAnsi="Times New Roman" w:cs="Times New Roman"/>
            <w:color w:val="000000"/>
            <w:sz w:val="24"/>
            <w:szCs w:val="24"/>
          </w:rPr>
          <w:t xml:space="preserve"> et al., 2015; </w:t>
        </w:r>
        <w:proofErr w:type="spellStart"/>
        <w:r w:rsidR="00BB0687">
          <w:rPr>
            <w:rFonts w:ascii="Times New Roman" w:eastAsia="Times New Roman" w:hAnsi="Times New Roman" w:cs="Times New Roman"/>
            <w:color w:val="000000"/>
            <w:sz w:val="24"/>
            <w:szCs w:val="24"/>
          </w:rPr>
          <w:t>Knausenberger</w:t>
        </w:r>
        <w:proofErr w:type="spellEnd"/>
        <w:r w:rsidR="00BB0687">
          <w:rPr>
            <w:rFonts w:ascii="Times New Roman" w:eastAsia="Times New Roman" w:hAnsi="Times New Roman" w:cs="Times New Roman"/>
            <w:color w:val="000000"/>
            <w:sz w:val="24"/>
            <w:szCs w:val="24"/>
          </w:rPr>
          <w:t xml:space="preserve"> et al., 2015; Knowles et al., 2015)</w:t>
        </w:r>
      </w:hyperlink>
      <w:r w:rsidR="00BB0687">
        <w:rPr>
          <w:rFonts w:ascii="Times New Roman" w:eastAsia="Times New Roman" w:hAnsi="Times New Roman" w:cs="Times New Roman"/>
          <w:sz w:val="24"/>
          <w:szCs w:val="24"/>
        </w:rPr>
        <w:t xml:space="preserve">. Social media platforms can offer meaningful social connection and support to users </w:t>
      </w:r>
      <w:hyperlink r:id="rId70">
        <w:r w:rsidR="00BB0687">
          <w:rPr>
            <w:rFonts w:ascii="Times New Roman" w:eastAsia="Times New Roman" w:hAnsi="Times New Roman" w:cs="Times New Roman"/>
            <w:color w:val="000000"/>
            <w:sz w:val="24"/>
            <w:szCs w:val="24"/>
          </w:rPr>
          <w:t>(Best et al., 2014; Grieve et al., 2013; Ledbetter et al., 2011)</w:t>
        </w:r>
      </w:hyperlink>
      <w:r w:rsidR="00BB0687">
        <w:rPr>
          <w:rFonts w:ascii="Times New Roman" w:eastAsia="Times New Roman" w:hAnsi="Times New Roman" w:cs="Times New Roman"/>
          <w:sz w:val="24"/>
          <w:szCs w:val="24"/>
        </w:rPr>
        <w:t xml:space="preserve">. The habitual use of social media can be a cost-efficient and stable channel through which people obtain social support, and thus may play a protective role against stressful social situations, such as social exclusion. Prior literature that investigated the role of social media in people’s response to social exclusion often implemented an experimental paradigm in which participants are exposed to a Facebook icon </w:t>
      </w:r>
      <w:hyperlink r:id="rId71">
        <w:r w:rsidR="00BB0687">
          <w:rPr>
            <w:rFonts w:ascii="Times New Roman" w:eastAsia="Times New Roman" w:hAnsi="Times New Roman" w:cs="Times New Roman"/>
            <w:color w:val="000000"/>
            <w:sz w:val="24"/>
            <w:szCs w:val="24"/>
          </w:rPr>
          <w:t>(</w:t>
        </w:r>
        <w:proofErr w:type="spellStart"/>
        <w:r w:rsidR="00BB0687">
          <w:rPr>
            <w:rFonts w:ascii="Times New Roman" w:eastAsia="Times New Roman" w:hAnsi="Times New Roman" w:cs="Times New Roman"/>
            <w:color w:val="000000"/>
            <w:sz w:val="24"/>
            <w:szCs w:val="24"/>
          </w:rPr>
          <w:t>Knausenberger</w:t>
        </w:r>
        <w:proofErr w:type="spellEnd"/>
        <w:r w:rsidR="00BB0687">
          <w:rPr>
            <w:rFonts w:ascii="Times New Roman" w:eastAsia="Times New Roman" w:hAnsi="Times New Roman" w:cs="Times New Roman"/>
            <w:color w:val="000000"/>
            <w:sz w:val="24"/>
            <w:szCs w:val="24"/>
          </w:rPr>
          <w:t xml:space="preserve"> et al., 2015)</w:t>
        </w:r>
      </w:hyperlink>
      <w:r w:rsidR="00BB0687">
        <w:rPr>
          <w:rFonts w:ascii="Times New Roman" w:eastAsia="Times New Roman" w:hAnsi="Times New Roman" w:cs="Times New Roman"/>
          <w:sz w:val="24"/>
          <w:szCs w:val="24"/>
        </w:rPr>
        <w:t xml:space="preserve"> or a Facebook page </w:t>
      </w:r>
      <w:hyperlink r:id="rId72">
        <w:r w:rsidR="00BB0687">
          <w:rPr>
            <w:rFonts w:ascii="Times New Roman" w:eastAsia="Times New Roman" w:hAnsi="Times New Roman" w:cs="Times New Roman"/>
            <w:color w:val="000000"/>
            <w:sz w:val="24"/>
            <w:szCs w:val="24"/>
          </w:rPr>
          <w:t>(Knowles et al., 2015)</w:t>
        </w:r>
      </w:hyperlink>
      <w:r w:rsidR="00BB0687">
        <w:rPr>
          <w:rFonts w:ascii="Times New Roman" w:eastAsia="Times New Roman" w:hAnsi="Times New Roman" w:cs="Times New Roman"/>
          <w:sz w:val="24"/>
          <w:szCs w:val="24"/>
        </w:rPr>
        <w:t xml:space="preserve">. Although these studies provide causal evidence of the role of social media in alleviating distress from social exclusion, they do not provide information on whether natural use of social media can exacerbate or alleviate psychological distress from social exclusion. The current study adds to the prior literature and highlights more habitual use of Facebook may provide individuals with a low-cost way of building social connections and receiving social support, thereby leading to less psychological distress after social exclusion. </w:t>
      </w:r>
    </w:p>
    <w:p w14:paraId="4413C5C5" w14:textId="7E75D277" w:rsidR="002D6F61" w:rsidRDefault="00BB0687" w:rsidP="000E07E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673C3">
        <w:rPr>
          <w:rFonts w:ascii="Times New Roman" w:eastAsia="Times New Roman" w:hAnsi="Times New Roman" w:cs="Times New Roman"/>
          <w:sz w:val="24"/>
          <w:szCs w:val="24"/>
        </w:rPr>
        <w:t>current findings</w:t>
      </w:r>
      <w:r>
        <w:rPr>
          <w:rFonts w:ascii="Times New Roman" w:eastAsia="Times New Roman" w:hAnsi="Times New Roman" w:cs="Times New Roman"/>
          <w:sz w:val="24"/>
          <w:szCs w:val="24"/>
        </w:rPr>
        <w:t xml:space="preserve"> should be interpreted in the context of limitations and tradeoffs in our </w:t>
      </w:r>
      <w:r w:rsidR="00E673C3">
        <w:rPr>
          <w:rFonts w:ascii="Times New Roman" w:eastAsia="Times New Roman" w:hAnsi="Times New Roman" w:cs="Times New Roman"/>
          <w:sz w:val="24"/>
          <w:szCs w:val="24"/>
        </w:rPr>
        <w:t xml:space="preserve">study </w:t>
      </w:r>
      <w:r>
        <w:rPr>
          <w:rFonts w:ascii="Times New Roman" w:eastAsia="Times New Roman" w:hAnsi="Times New Roman" w:cs="Times New Roman"/>
          <w:sz w:val="24"/>
          <w:szCs w:val="24"/>
        </w:rPr>
        <w:t>design. First, data were collected between 2011 and 2013, when Facebook was relatively more popular among adolescents (</w:t>
      </w:r>
      <w:r w:rsidR="00154D47" w:rsidRPr="00154D47">
        <w:rPr>
          <w:rFonts w:ascii="Times New Roman" w:eastAsia="Times New Roman" w:hAnsi="Times New Roman" w:cs="Times New Roman"/>
          <w:sz w:val="24"/>
          <w:szCs w:val="24"/>
        </w:rPr>
        <w:t>Pew Research Center, 201</w:t>
      </w:r>
      <w:r w:rsidR="00154D47">
        <w:rPr>
          <w:rFonts w:ascii="Times New Roman" w:eastAsia="Times New Roman" w:hAnsi="Times New Roman" w:cs="Times New Roman"/>
          <w:sz w:val="24"/>
          <w:szCs w:val="24"/>
        </w:rPr>
        <w:t>3</w:t>
      </w:r>
      <w:r>
        <w:rPr>
          <w:rFonts w:ascii="Times New Roman" w:eastAsia="Times New Roman" w:hAnsi="Times New Roman" w:cs="Times New Roman"/>
          <w:sz w:val="24"/>
          <w:szCs w:val="24"/>
        </w:rPr>
        <w:t>). Since then, a number of social media platforms with different affordances</w:t>
      </w:r>
      <w:r w:rsidR="00E673C3">
        <w:rPr>
          <w:rFonts w:ascii="Times New Roman" w:eastAsia="Times New Roman" w:hAnsi="Times New Roman" w:cs="Times New Roman"/>
          <w:sz w:val="24"/>
          <w:szCs w:val="24"/>
        </w:rPr>
        <w:t xml:space="preserve"> (Meshi et al., 2020)</w:t>
      </w:r>
      <w:r>
        <w:rPr>
          <w:rFonts w:ascii="Times New Roman" w:eastAsia="Times New Roman" w:hAnsi="Times New Roman" w:cs="Times New Roman"/>
          <w:sz w:val="24"/>
          <w:szCs w:val="24"/>
        </w:rPr>
        <w:t xml:space="preserve"> have become more widely used by adolescents (e.g.</w:t>
      </w:r>
      <w:r w:rsidR="00E673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Snapchat</w:t>
      </w:r>
      <w:r w:rsidR="00E673C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Tik Tok</w:t>
      </w:r>
      <w:ins w:id="84" w:author="Rui Pei" w:date="2020-11-12T15:49:00Z">
        <w:r w:rsidR="0010459D">
          <w:rPr>
            <w:rFonts w:ascii="Times New Roman" w:eastAsia="Times New Roman" w:hAnsi="Times New Roman" w:cs="Times New Roman"/>
            <w:sz w:val="24"/>
            <w:szCs w:val="24"/>
          </w:rPr>
          <w:t>)</w:t>
        </w:r>
      </w:ins>
      <w:del w:id="85" w:author="Rui Pei" w:date="2020-11-12T15:49:00Z">
        <w:r w:rsidDel="0010459D">
          <w:rPr>
            <w:rFonts w:ascii="Times New Roman" w:eastAsia="Times New Roman" w:hAnsi="Times New Roman" w:cs="Times New Roman"/>
            <w:sz w:val="24"/>
            <w:szCs w:val="24"/>
          </w:rPr>
          <w:delText xml:space="preserve">; </w:delText>
        </w:r>
        <w:commentRangeStart w:id="86"/>
        <w:r w:rsidR="00006D57" w:rsidDel="0010459D">
          <w:fldChar w:fldCharType="begin"/>
        </w:r>
        <w:r w:rsidR="00006D57" w:rsidDel="0010459D">
          <w:delInstrText xml:space="preserve"> HYPERLINK "https://paperpile.com/c/tAVAnX/gk6T" \h </w:delInstrText>
        </w:r>
        <w:r w:rsidR="00006D57" w:rsidDel="0010459D">
          <w:fldChar w:fldCharType="separate"/>
        </w:r>
        <w:r w:rsidDel="0010459D">
          <w:rPr>
            <w:rFonts w:ascii="Times New Roman" w:eastAsia="Times New Roman" w:hAnsi="Times New Roman" w:cs="Times New Roman"/>
            <w:color w:val="000000"/>
            <w:sz w:val="24"/>
            <w:szCs w:val="24"/>
          </w:rPr>
          <w:delText>Meshi et al., 2020)</w:delText>
        </w:r>
        <w:r w:rsidR="00006D57" w:rsidDel="0010459D">
          <w:rPr>
            <w:rFonts w:ascii="Times New Roman" w:eastAsia="Times New Roman" w:hAnsi="Times New Roman" w:cs="Times New Roman"/>
            <w:color w:val="000000"/>
            <w:sz w:val="24"/>
            <w:szCs w:val="24"/>
          </w:rPr>
          <w:fldChar w:fldCharType="end"/>
        </w:r>
      </w:del>
      <w:r>
        <w:rPr>
          <w:rFonts w:ascii="Times New Roman" w:eastAsia="Times New Roman" w:hAnsi="Times New Roman" w:cs="Times New Roman"/>
          <w:sz w:val="24"/>
          <w:szCs w:val="24"/>
        </w:rPr>
        <w:t xml:space="preserve">. </w:t>
      </w:r>
      <w:commentRangeEnd w:id="86"/>
      <w:r w:rsidR="00E673C3">
        <w:rPr>
          <w:rStyle w:val="CommentReference"/>
        </w:rPr>
        <w:commentReference w:id="86"/>
      </w:r>
      <w:r>
        <w:rPr>
          <w:rFonts w:ascii="Times New Roman" w:eastAsia="Times New Roman" w:hAnsi="Times New Roman" w:cs="Times New Roman"/>
          <w:sz w:val="24"/>
          <w:szCs w:val="24"/>
        </w:rPr>
        <w:t xml:space="preserve">Thus, more research </w:t>
      </w:r>
      <w:r w:rsidR="00154D47">
        <w:rPr>
          <w:rFonts w:ascii="Times New Roman" w:eastAsia="Times New Roman" w:hAnsi="Times New Roman" w:cs="Times New Roman"/>
          <w:sz w:val="24"/>
          <w:szCs w:val="24"/>
        </w:rPr>
        <w:t xml:space="preserve">is needed to understand how these newer platforms may </w:t>
      </w:r>
      <w:r w:rsidR="00E673C3">
        <w:rPr>
          <w:rFonts w:ascii="Times New Roman" w:eastAsia="Times New Roman" w:hAnsi="Times New Roman" w:cs="Times New Roman"/>
          <w:sz w:val="24"/>
          <w:szCs w:val="24"/>
        </w:rPr>
        <w:t xml:space="preserve">be linked to </w:t>
      </w:r>
      <w:r w:rsidR="00154D47">
        <w:rPr>
          <w:rFonts w:ascii="Times New Roman" w:eastAsia="Times New Roman" w:hAnsi="Times New Roman" w:cs="Times New Roman"/>
          <w:sz w:val="24"/>
          <w:szCs w:val="24"/>
        </w:rPr>
        <w:t xml:space="preserve">people’s neural </w:t>
      </w:r>
      <w:r w:rsidR="00E673C3">
        <w:rPr>
          <w:rFonts w:ascii="Times New Roman" w:eastAsia="Times New Roman" w:hAnsi="Times New Roman" w:cs="Times New Roman"/>
          <w:sz w:val="24"/>
          <w:szCs w:val="24"/>
        </w:rPr>
        <w:t xml:space="preserve">and psychological </w:t>
      </w:r>
      <w:r w:rsidR="00154D47">
        <w:rPr>
          <w:rFonts w:ascii="Times New Roman" w:eastAsia="Times New Roman" w:hAnsi="Times New Roman" w:cs="Times New Roman"/>
          <w:sz w:val="24"/>
          <w:szCs w:val="24"/>
        </w:rPr>
        <w:t>responses to social exclusion</w:t>
      </w:r>
      <w:r>
        <w:rPr>
          <w:rFonts w:ascii="Times New Roman" w:eastAsia="Times New Roman" w:hAnsi="Times New Roman" w:cs="Times New Roman"/>
          <w:sz w:val="24"/>
          <w:szCs w:val="24"/>
        </w:rPr>
        <w:t xml:space="preserve">. Second, the current study sample (16- to 17-year old adolescent males) was selected </w:t>
      </w:r>
      <w:r w:rsidR="00154D47">
        <w:rPr>
          <w:rFonts w:ascii="Times New Roman" w:eastAsia="Times New Roman" w:hAnsi="Times New Roman" w:cs="Times New Roman"/>
          <w:sz w:val="24"/>
          <w:szCs w:val="24"/>
        </w:rPr>
        <w:t>as adolescents</w:t>
      </w:r>
      <w:r>
        <w:rPr>
          <w:rFonts w:ascii="Times New Roman" w:eastAsia="Times New Roman" w:hAnsi="Times New Roman" w:cs="Times New Roman"/>
          <w:sz w:val="24"/>
          <w:szCs w:val="24"/>
        </w:rPr>
        <w:t xml:space="preserve"> undergo crucial neural maturation during this time period </w:t>
      </w:r>
      <w:hyperlink r:id="rId73">
        <w:r>
          <w:rPr>
            <w:rFonts w:ascii="Times New Roman" w:eastAsia="Times New Roman" w:hAnsi="Times New Roman" w:cs="Times New Roman"/>
            <w:color w:val="000000"/>
            <w:sz w:val="24"/>
            <w:szCs w:val="24"/>
          </w:rPr>
          <w:t>(Crone &amp; Dahl, 2012; Pfeifer et al., 2011)</w:t>
        </w:r>
      </w:hyperlink>
      <w:r>
        <w:rPr>
          <w:rFonts w:ascii="Times New Roman" w:eastAsia="Times New Roman" w:hAnsi="Times New Roman" w:cs="Times New Roman"/>
          <w:sz w:val="24"/>
          <w:szCs w:val="24"/>
        </w:rPr>
        <w:t xml:space="preserve">. However, focusing on this sample may limit the generalizability of our results to the broader adolescent population. Future studies that recruit </w:t>
      </w:r>
      <w:r>
        <w:rPr>
          <w:rFonts w:ascii="Times New Roman" w:eastAsia="Times New Roman" w:hAnsi="Times New Roman" w:cs="Times New Roman"/>
          <w:sz w:val="24"/>
          <w:szCs w:val="24"/>
        </w:rPr>
        <w:lastRenderedPageBreak/>
        <w:t xml:space="preserve">samples from diverse age ranges and </w:t>
      </w:r>
      <w:r w:rsidR="005D6AD2">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 xml:space="preserve">genders could help illuminate if findings from this study can be generalized more broadly across adolescents. Third, our study provides correlational results on the link between Facebook use and neural responses to exclusion. Future studies that utilize </w:t>
      </w:r>
      <w:r w:rsidR="005D6AD2">
        <w:rPr>
          <w:rFonts w:ascii="Times New Roman" w:eastAsia="Times New Roman" w:hAnsi="Times New Roman" w:cs="Times New Roman"/>
          <w:sz w:val="24"/>
          <w:szCs w:val="24"/>
        </w:rPr>
        <w:t xml:space="preserve">controlled </w:t>
      </w:r>
      <w:r>
        <w:rPr>
          <w:rFonts w:ascii="Times New Roman" w:eastAsia="Times New Roman" w:hAnsi="Times New Roman" w:cs="Times New Roman"/>
          <w:sz w:val="24"/>
          <w:szCs w:val="24"/>
        </w:rPr>
        <w:t>experiments or longitudinal design</w:t>
      </w:r>
      <w:r w:rsidR="005D6A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could help elucidate the causal effects of social media use on people’s psychological and neural responses to social exclusion</w:t>
      </w:r>
      <w:commentRangeStart w:id="87"/>
      <w:r>
        <w:rPr>
          <w:rFonts w:ascii="Times New Roman" w:eastAsia="Times New Roman" w:hAnsi="Times New Roman" w:cs="Times New Roman"/>
          <w:sz w:val="24"/>
          <w:szCs w:val="24"/>
        </w:rPr>
        <w:t>.</w:t>
      </w:r>
      <w:commentRangeEnd w:id="87"/>
      <w:r w:rsidR="007B09BF">
        <w:rPr>
          <w:rStyle w:val="CommentReference"/>
        </w:rPr>
        <w:commentReference w:id="87"/>
      </w:r>
    </w:p>
    <w:p w14:paraId="459701DD" w14:textId="0918121A"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Social exclusion is painful, distressing, and threatens our fundamental needs of belongingness and connection with others </w:t>
      </w:r>
      <w:hyperlink r:id="rId74">
        <w:r>
          <w:rPr>
            <w:rFonts w:ascii="Times New Roman" w:eastAsia="Times New Roman" w:hAnsi="Times New Roman" w:cs="Times New Roman"/>
            <w:color w:val="000000"/>
            <w:sz w:val="24"/>
            <w:szCs w:val="24"/>
          </w:rPr>
          <w:t>(Williams, 2009)</w:t>
        </w:r>
      </w:hyperlink>
      <w:r>
        <w:rPr>
          <w:rFonts w:ascii="Times New Roman" w:eastAsia="Times New Roman" w:hAnsi="Times New Roman" w:cs="Times New Roman"/>
          <w:sz w:val="24"/>
          <w:szCs w:val="24"/>
        </w:rPr>
        <w:t xml:space="preserve">. As social media is increasingly used to facilitate social interaction </w:t>
      </w:r>
      <w:hyperlink r:id="rId7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Baym</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it may also alter the way humans experience and respond to social exclusions. Results from the current study highlight links between adolescents’ Facebook use and their neur</w:t>
      </w:r>
      <w:r w:rsidR="005D6AD2">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response to social exclusion. In addition, participants who reported more automated and habitual use of Facebook showed lower levels of psychological distress following social exclusion. Together, these results highlight the potential role of social media in protecting against the psychological distress from social exclusion. As social media provides convenient means of social connection and support, its usage may potentially shift how we react to social exclusion at both psychological and neural levels, thereby alleviating the perceived distress of social exclusion. </w:t>
      </w:r>
    </w:p>
    <w:p w14:paraId="4D2F5952" w14:textId="77777777" w:rsidR="002D6F61" w:rsidRDefault="002D6F61" w:rsidP="000E07E1">
      <w:pPr>
        <w:spacing w:line="240" w:lineRule="auto"/>
        <w:rPr>
          <w:rFonts w:ascii="Times New Roman" w:eastAsia="Times New Roman" w:hAnsi="Times New Roman" w:cs="Times New Roman"/>
          <w:sz w:val="24"/>
          <w:szCs w:val="24"/>
        </w:rPr>
      </w:pPr>
    </w:p>
    <w:p w14:paraId="2C82770E" w14:textId="77777777" w:rsidR="002D6F61" w:rsidRDefault="00BB0687" w:rsidP="000E07E1">
      <w:pPr>
        <w:spacing w:line="240" w:lineRule="auto"/>
        <w:rPr>
          <w:rFonts w:ascii="Times New Roman" w:eastAsia="Times New Roman" w:hAnsi="Times New Roman" w:cs="Times New Roman"/>
          <w:sz w:val="24"/>
          <w:szCs w:val="24"/>
        </w:rPr>
      </w:pPr>
      <w:bookmarkStart w:id="88" w:name="_2xcytpi" w:colFirst="0" w:colLast="0"/>
      <w:bookmarkEnd w:id="88"/>
      <w:r>
        <w:br w:type="page"/>
      </w:r>
    </w:p>
    <w:p w14:paraId="241E2CE1" w14:textId="77777777"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4AC7095" w14:textId="77777777" w:rsidR="002D6F61" w:rsidRDefault="000E07E1" w:rsidP="000E07E1">
      <w:pPr>
        <w:widowControl w:val="0"/>
        <w:pBdr>
          <w:top w:val="nil"/>
          <w:left w:val="nil"/>
          <w:bottom w:val="nil"/>
          <w:right w:val="nil"/>
          <w:between w:val="nil"/>
        </w:pBdr>
        <w:spacing w:before="240" w:line="240" w:lineRule="auto"/>
        <w:ind w:left="480" w:hanging="480"/>
        <w:rPr>
          <w:rFonts w:ascii="Times New Roman" w:eastAsia="Times New Roman" w:hAnsi="Times New Roman" w:cs="Times New Roman"/>
          <w:color w:val="000000"/>
          <w:sz w:val="24"/>
          <w:szCs w:val="24"/>
        </w:rPr>
      </w:pPr>
      <w:hyperlink r:id="rId76">
        <w:r w:rsidR="00BB0687">
          <w:rPr>
            <w:rFonts w:ascii="Times New Roman" w:eastAsia="Times New Roman" w:hAnsi="Times New Roman" w:cs="Times New Roman"/>
            <w:color w:val="000000"/>
            <w:sz w:val="24"/>
            <w:szCs w:val="24"/>
          </w:rPr>
          <w:t xml:space="preserve">Achterberg, M., Peper, J. S., van Duijvenvoorde, A. C. K., Mandl, R. C. W., &amp; Crone, E. A. (2016). Frontostriatal White Matter Integrity Predicts Development of Delay of Gratification: A Longitudinal Study. </w:t>
        </w:r>
      </w:hyperlink>
      <w:hyperlink r:id="rId77">
        <w:r w:rsidR="00BB0687">
          <w:rPr>
            <w:rFonts w:ascii="Times New Roman" w:eastAsia="Times New Roman" w:hAnsi="Times New Roman" w:cs="Times New Roman"/>
            <w:i/>
            <w:color w:val="000000"/>
            <w:sz w:val="24"/>
            <w:szCs w:val="24"/>
          </w:rPr>
          <w:t>The Journal of Neuroscience: The Official Journal of the Society for Neuroscience</w:t>
        </w:r>
      </w:hyperlink>
      <w:hyperlink r:id="rId78">
        <w:r w:rsidR="00BB0687">
          <w:rPr>
            <w:rFonts w:ascii="Times New Roman" w:eastAsia="Times New Roman" w:hAnsi="Times New Roman" w:cs="Times New Roman"/>
            <w:color w:val="000000"/>
            <w:sz w:val="24"/>
            <w:szCs w:val="24"/>
          </w:rPr>
          <w:t xml:space="preserve">, </w:t>
        </w:r>
      </w:hyperlink>
      <w:hyperlink r:id="rId79">
        <w:r w:rsidR="00BB0687">
          <w:rPr>
            <w:rFonts w:ascii="Times New Roman" w:eastAsia="Times New Roman" w:hAnsi="Times New Roman" w:cs="Times New Roman"/>
            <w:i/>
            <w:color w:val="000000"/>
            <w:sz w:val="24"/>
            <w:szCs w:val="24"/>
          </w:rPr>
          <w:t>36</w:t>
        </w:r>
      </w:hyperlink>
      <w:hyperlink r:id="rId80">
        <w:r w:rsidR="00BB0687">
          <w:rPr>
            <w:rFonts w:ascii="Times New Roman" w:eastAsia="Times New Roman" w:hAnsi="Times New Roman" w:cs="Times New Roman"/>
            <w:color w:val="000000"/>
            <w:sz w:val="24"/>
            <w:szCs w:val="24"/>
          </w:rPr>
          <w:t>(6), 1954–1961. https://doi.org/</w:t>
        </w:r>
      </w:hyperlink>
      <w:hyperlink r:id="rId81">
        <w:r w:rsidR="00BB0687">
          <w:rPr>
            <w:rFonts w:ascii="Times New Roman" w:eastAsia="Times New Roman" w:hAnsi="Times New Roman" w:cs="Times New Roman"/>
            <w:color w:val="000000"/>
            <w:sz w:val="24"/>
            <w:szCs w:val="24"/>
          </w:rPr>
          <w:t>10.1523/JNEUROSCI.3459-15.2016</w:t>
        </w:r>
      </w:hyperlink>
    </w:p>
    <w:p w14:paraId="5667CA7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82">
        <w:proofErr w:type="spellStart"/>
        <w:r w:rsidR="00BB0687">
          <w:rPr>
            <w:rFonts w:ascii="Times New Roman" w:eastAsia="Times New Roman" w:hAnsi="Times New Roman" w:cs="Times New Roman"/>
            <w:color w:val="000000"/>
            <w:sz w:val="24"/>
            <w:szCs w:val="24"/>
          </w:rPr>
          <w:t>Baek</w:t>
        </w:r>
        <w:proofErr w:type="spellEnd"/>
        <w:r w:rsidR="00BB0687">
          <w:rPr>
            <w:rFonts w:ascii="Times New Roman" w:eastAsia="Times New Roman" w:hAnsi="Times New Roman" w:cs="Times New Roman"/>
            <w:color w:val="000000"/>
            <w:sz w:val="24"/>
            <w:szCs w:val="24"/>
          </w:rPr>
          <w:t xml:space="preserve">, E., </w:t>
        </w:r>
        <w:proofErr w:type="spellStart"/>
        <w:r w:rsidR="00BB0687">
          <w:rPr>
            <w:rFonts w:ascii="Times New Roman" w:eastAsia="Times New Roman" w:hAnsi="Times New Roman" w:cs="Times New Roman"/>
            <w:color w:val="000000"/>
            <w:sz w:val="24"/>
            <w:szCs w:val="24"/>
          </w:rPr>
          <w:t>Sholz</w:t>
        </w:r>
        <w:proofErr w:type="spellEnd"/>
        <w:r w:rsidR="00BB0687">
          <w:rPr>
            <w:rFonts w:ascii="Times New Roman" w:eastAsia="Times New Roman" w:hAnsi="Times New Roman" w:cs="Times New Roman"/>
            <w:color w:val="000000"/>
            <w:sz w:val="24"/>
            <w:szCs w:val="24"/>
          </w:rPr>
          <w:t xml:space="preserve">, C., O’Donnell, M. B., &amp; Falk, E. B. (2017). Neural correlates of selecting and sharing information. </w:t>
        </w:r>
      </w:hyperlink>
      <w:hyperlink r:id="rId83">
        <w:r w:rsidR="00BB0687">
          <w:rPr>
            <w:rFonts w:ascii="Times New Roman" w:eastAsia="Times New Roman" w:hAnsi="Times New Roman" w:cs="Times New Roman"/>
            <w:i/>
            <w:color w:val="000000"/>
            <w:sz w:val="24"/>
            <w:szCs w:val="24"/>
          </w:rPr>
          <w:t>Psychological Science</w:t>
        </w:r>
      </w:hyperlink>
      <w:hyperlink r:id="rId84">
        <w:r w:rsidR="00BB0687">
          <w:rPr>
            <w:rFonts w:ascii="Times New Roman" w:eastAsia="Times New Roman" w:hAnsi="Times New Roman" w:cs="Times New Roman"/>
            <w:color w:val="000000"/>
            <w:sz w:val="24"/>
            <w:szCs w:val="24"/>
          </w:rPr>
          <w:t>.</w:t>
        </w:r>
      </w:hyperlink>
    </w:p>
    <w:p w14:paraId="66CFE663"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85">
        <w:r w:rsidR="00BB0687">
          <w:rPr>
            <w:rFonts w:ascii="Times New Roman" w:eastAsia="Times New Roman" w:hAnsi="Times New Roman" w:cs="Times New Roman"/>
            <w:color w:val="000000"/>
            <w:sz w:val="24"/>
            <w:szCs w:val="24"/>
          </w:rPr>
          <w:t xml:space="preserve">Bargh, J. A., &amp; McKenna, K. Y. A. (2004). The internet and social life. </w:t>
        </w:r>
      </w:hyperlink>
      <w:hyperlink r:id="rId86">
        <w:r w:rsidR="00BB0687">
          <w:rPr>
            <w:rFonts w:ascii="Times New Roman" w:eastAsia="Times New Roman" w:hAnsi="Times New Roman" w:cs="Times New Roman"/>
            <w:i/>
            <w:color w:val="000000"/>
            <w:sz w:val="24"/>
            <w:szCs w:val="24"/>
          </w:rPr>
          <w:t>Annual Review of Psychology</w:t>
        </w:r>
      </w:hyperlink>
      <w:hyperlink r:id="rId87">
        <w:r w:rsidR="00BB0687">
          <w:rPr>
            <w:rFonts w:ascii="Times New Roman" w:eastAsia="Times New Roman" w:hAnsi="Times New Roman" w:cs="Times New Roman"/>
            <w:color w:val="000000"/>
            <w:sz w:val="24"/>
            <w:szCs w:val="24"/>
          </w:rPr>
          <w:t xml:space="preserve">, </w:t>
        </w:r>
      </w:hyperlink>
      <w:hyperlink r:id="rId88">
        <w:r w:rsidR="00BB0687">
          <w:rPr>
            <w:rFonts w:ascii="Times New Roman" w:eastAsia="Times New Roman" w:hAnsi="Times New Roman" w:cs="Times New Roman"/>
            <w:i/>
            <w:color w:val="000000"/>
            <w:sz w:val="24"/>
            <w:szCs w:val="24"/>
          </w:rPr>
          <w:t>55</w:t>
        </w:r>
      </w:hyperlink>
      <w:hyperlink r:id="rId89">
        <w:r w:rsidR="00BB0687">
          <w:rPr>
            <w:rFonts w:ascii="Times New Roman" w:eastAsia="Times New Roman" w:hAnsi="Times New Roman" w:cs="Times New Roman"/>
            <w:color w:val="000000"/>
            <w:sz w:val="24"/>
            <w:szCs w:val="24"/>
          </w:rPr>
          <w:t>, 573–590. https://doi.org/</w:t>
        </w:r>
      </w:hyperlink>
      <w:hyperlink r:id="rId90">
        <w:r w:rsidR="00BB0687">
          <w:rPr>
            <w:rFonts w:ascii="Times New Roman" w:eastAsia="Times New Roman" w:hAnsi="Times New Roman" w:cs="Times New Roman"/>
            <w:color w:val="000000"/>
            <w:sz w:val="24"/>
            <w:szCs w:val="24"/>
          </w:rPr>
          <w:t>10.1146/annurev.psych.55.090902.141922</w:t>
        </w:r>
      </w:hyperlink>
    </w:p>
    <w:p w14:paraId="50C66105"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91">
        <w:r w:rsidR="00BB0687">
          <w:rPr>
            <w:rFonts w:ascii="Times New Roman" w:eastAsia="Times New Roman" w:hAnsi="Times New Roman" w:cs="Times New Roman"/>
            <w:color w:val="000000"/>
            <w:sz w:val="24"/>
            <w:szCs w:val="24"/>
          </w:rPr>
          <w:t xml:space="preserve">Baumeister, R. F., &amp; Leary, M. R. (1995). The need to belong: desire for interpersonal attachments as a fundamental human motivation. </w:t>
        </w:r>
      </w:hyperlink>
      <w:hyperlink r:id="rId92">
        <w:r w:rsidR="00BB0687">
          <w:rPr>
            <w:rFonts w:ascii="Times New Roman" w:eastAsia="Times New Roman" w:hAnsi="Times New Roman" w:cs="Times New Roman"/>
            <w:i/>
            <w:color w:val="000000"/>
            <w:sz w:val="24"/>
            <w:szCs w:val="24"/>
          </w:rPr>
          <w:t>Psychological Bulletin</w:t>
        </w:r>
      </w:hyperlink>
      <w:hyperlink r:id="rId93">
        <w:r w:rsidR="00BB0687">
          <w:rPr>
            <w:rFonts w:ascii="Times New Roman" w:eastAsia="Times New Roman" w:hAnsi="Times New Roman" w:cs="Times New Roman"/>
            <w:color w:val="000000"/>
            <w:sz w:val="24"/>
            <w:szCs w:val="24"/>
          </w:rPr>
          <w:t xml:space="preserve">, </w:t>
        </w:r>
      </w:hyperlink>
      <w:hyperlink r:id="rId94">
        <w:r w:rsidR="00BB0687">
          <w:rPr>
            <w:rFonts w:ascii="Times New Roman" w:eastAsia="Times New Roman" w:hAnsi="Times New Roman" w:cs="Times New Roman"/>
            <w:i/>
            <w:color w:val="000000"/>
            <w:sz w:val="24"/>
            <w:szCs w:val="24"/>
          </w:rPr>
          <w:t>117</w:t>
        </w:r>
      </w:hyperlink>
      <w:hyperlink r:id="rId95">
        <w:r w:rsidR="00BB0687">
          <w:rPr>
            <w:rFonts w:ascii="Times New Roman" w:eastAsia="Times New Roman" w:hAnsi="Times New Roman" w:cs="Times New Roman"/>
            <w:color w:val="000000"/>
            <w:sz w:val="24"/>
            <w:szCs w:val="24"/>
          </w:rPr>
          <w:t xml:space="preserve">(3), 497–529. </w:t>
        </w:r>
      </w:hyperlink>
      <w:hyperlink r:id="rId96">
        <w:r w:rsidR="00BB0687">
          <w:rPr>
            <w:rFonts w:ascii="Times New Roman" w:eastAsia="Times New Roman" w:hAnsi="Times New Roman" w:cs="Times New Roman"/>
            <w:color w:val="000000"/>
            <w:sz w:val="24"/>
            <w:szCs w:val="24"/>
          </w:rPr>
          <w:t>https://www.ncbi.nlm.nih.gov/pubmed/7777651</w:t>
        </w:r>
      </w:hyperlink>
    </w:p>
    <w:p w14:paraId="6584DCB9"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97">
        <w:r w:rsidR="00BB0687">
          <w:rPr>
            <w:rFonts w:ascii="Times New Roman" w:eastAsia="Times New Roman" w:hAnsi="Times New Roman" w:cs="Times New Roman"/>
            <w:color w:val="000000"/>
            <w:sz w:val="24"/>
            <w:szCs w:val="24"/>
          </w:rPr>
          <w:t xml:space="preserve">Baumeister, R. F., &amp; Tice, D. M. (1990). Point-Counterpoints: Anxiety and Social Exclusion. </w:t>
        </w:r>
      </w:hyperlink>
      <w:hyperlink r:id="rId98">
        <w:r w:rsidR="00BB0687">
          <w:rPr>
            <w:rFonts w:ascii="Times New Roman" w:eastAsia="Times New Roman" w:hAnsi="Times New Roman" w:cs="Times New Roman"/>
            <w:i/>
            <w:color w:val="000000"/>
            <w:sz w:val="24"/>
            <w:szCs w:val="24"/>
          </w:rPr>
          <w:t>Journal of Social and Clinical Psychology</w:t>
        </w:r>
      </w:hyperlink>
      <w:hyperlink r:id="rId99">
        <w:r w:rsidR="00BB0687">
          <w:rPr>
            <w:rFonts w:ascii="Times New Roman" w:eastAsia="Times New Roman" w:hAnsi="Times New Roman" w:cs="Times New Roman"/>
            <w:color w:val="000000"/>
            <w:sz w:val="24"/>
            <w:szCs w:val="24"/>
          </w:rPr>
          <w:t xml:space="preserve">, </w:t>
        </w:r>
      </w:hyperlink>
      <w:hyperlink r:id="rId100">
        <w:r w:rsidR="00BB0687">
          <w:rPr>
            <w:rFonts w:ascii="Times New Roman" w:eastAsia="Times New Roman" w:hAnsi="Times New Roman" w:cs="Times New Roman"/>
            <w:i/>
            <w:color w:val="000000"/>
            <w:sz w:val="24"/>
            <w:szCs w:val="24"/>
          </w:rPr>
          <w:t>9</w:t>
        </w:r>
      </w:hyperlink>
      <w:hyperlink r:id="rId101">
        <w:r w:rsidR="00BB0687">
          <w:rPr>
            <w:rFonts w:ascii="Times New Roman" w:eastAsia="Times New Roman" w:hAnsi="Times New Roman" w:cs="Times New Roman"/>
            <w:color w:val="000000"/>
            <w:sz w:val="24"/>
            <w:szCs w:val="24"/>
          </w:rPr>
          <w:t>(2), 165–195. https://doi.org/</w:t>
        </w:r>
      </w:hyperlink>
      <w:hyperlink r:id="rId102">
        <w:r w:rsidR="00BB0687">
          <w:rPr>
            <w:rFonts w:ascii="Times New Roman" w:eastAsia="Times New Roman" w:hAnsi="Times New Roman" w:cs="Times New Roman"/>
            <w:color w:val="000000"/>
            <w:sz w:val="24"/>
            <w:szCs w:val="24"/>
          </w:rPr>
          <w:t>10.1521/jscp.1990.9.2.165</w:t>
        </w:r>
      </w:hyperlink>
    </w:p>
    <w:p w14:paraId="3514923B"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03">
        <w:r w:rsidR="00BB0687">
          <w:rPr>
            <w:rFonts w:ascii="Times New Roman" w:eastAsia="Times New Roman" w:hAnsi="Times New Roman" w:cs="Times New Roman"/>
            <w:color w:val="000000"/>
            <w:sz w:val="24"/>
            <w:szCs w:val="24"/>
          </w:rPr>
          <w:t xml:space="preserve">Bayer, J. B., &amp; Campbell, S. W. (2012). Texting while driving on automatic: Considering the frequency-independent side of habit. </w:t>
        </w:r>
      </w:hyperlink>
      <w:hyperlink r:id="rId104">
        <w:r w:rsidR="00BB0687">
          <w:rPr>
            <w:rFonts w:ascii="Times New Roman" w:eastAsia="Times New Roman" w:hAnsi="Times New Roman" w:cs="Times New Roman"/>
            <w:i/>
            <w:color w:val="000000"/>
            <w:sz w:val="24"/>
            <w:szCs w:val="24"/>
          </w:rPr>
          <w:t>Computers in Human Behavior</w:t>
        </w:r>
      </w:hyperlink>
      <w:hyperlink r:id="rId105">
        <w:r w:rsidR="00BB0687">
          <w:rPr>
            <w:rFonts w:ascii="Times New Roman" w:eastAsia="Times New Roman" w:hAnsi="Times New Roman" w:cs="Times New Roman"/>
            <w:color w:val="000000"/>
            <w:sz w:val="24"/>
            <w:szCs w:val="24"/>
          </w:rPr>
          <w:t xml:space="preserve">, </w:t>
        </w:r>
      </w:hyperlink>
      <w:hyperlink r:id="rId106">
        <w:r w:rsidR="00BB0687">
          <w:rPr>
            <w:rFonts w:ascii="Times New Roman" w:eastAsia="Times New Roman" w:hAnsi="Times New Roman" w:cs="Times New Roman"/>
            <w:i/>
            <w:color w:val="000000"/>
            <w:sz w:val="24"/>
            <w:szCs w:val="24"/>
          </w:rPr>
          <w:t>28</w:t>
        </w:r>
      </w:hyperlink>
      <w:hyperlink r:id="rId107">
        <w:r w:rsidR="00BB0687">
          <w:rPr>
            <w:rFonts w:ascii="Times New Roman" w:eastAsia="Times New Roman" w:hAnsi="Times New Roman" w:cs="Times New Roman"/>
            <w:color w:val="000000"/>
            <w:sz w:val="24"/>
            <w:szCs w:val="24"/>
          </w:rPr>
          <w:t>(6), 2083–2090. https://doi.org/</w:t>
        </w:r>
      </w:hyperlink>
      <w:hyperlink r:id="rId108">
        <w:r w:rsidR="00BB0687">
          <w:rPr>
            <w:rFonts w:ascii="Times New Roman" w:eastAsia="Times New Roman" w:hAnsi="Times New Roman" w:cs="Times New Roman"/>
            <w:color w:val="000000"/>
            <w:sz w:val="24"/>
            <w:szCs w:val="24"/>
          </w:rPr>
          <w:t>10.1016/j.chb.2012.06.012</w:t>
        </w:r>
      </w:hyperlink>
    </w:p>
    <w:p w14:paraId="713A9FE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09">
        <w:r w:rsidR="00BB0687">
          <w:rPr>
            <w:rFonts w:ascii="Times New Roman" w:eastAsia="Times New Roman" w:hAnsi="Times New Roman" w:cs="Times New Roman"/>
            <w:color w:val="000000"/>
            <w:sz w:val="24"/>
            <w:szCs w:val="24"/>
          </w:rPr>
          <w:t xml:space="preserve">Baym, N. K., Zhang, Y. B., &amp; Lin, M.-C. (2004). Social Interactions Across Media: Interpersonal Communication on the Internet, Telephone and Face-to-Face. </w:t>
        </w:r>
      </w:hyperlink>
      <w:hyperlink r:id="rId110">
        <w:r w:rsidR="00BB0687">
          <w:rPr>
            <w:rFonts w:ascii="Times New Roman" w:eastAsia="Times New Roman" w:hAnsi="Times New Roman" w:cs="Times New Roman"/>
            <w:i/>
            <w:color w:val="000000"/>
            <w:sz w:val="24"/>
            <w:szCs w:val="24"/>
          </w:rPr>
          <w:t>New Media &amp; Society</w:t>
        </w:r>
      </w:hyperlink>
      <w:hyperlink r:id="rId111">
        <w:r w:rsidR="00BB0687">
          <w:rPr>
            <w:rFonts w:ascii="Times New Roman" w:eastAsia="Times New Roman" w:hAnsi="Times New Roman" w:cs="Times New Roman"/>
            <w:color w:val="000000"/>
            <w:sz w:val="24"/>
            <w:szCs w:val="24"/>
          </w:rPr>
          <w:t xml:space="preserve">, </w:t>
        </w:r>
      </w:hyperlink>
      <w:hyperlink r:id="rId112">
        <w:r w:rsidR="00BB0687">
          <w:rPr>
            <w:rFonts w:ascii="Times New Roman" w:eastAsia="Times New Roman" w:hAnsi="Times New Roman" w:cs="Times New Roman"/>
            <w:i/>
            <w:color w:val="000000"/>
            <w:sz w:val="24"/>
            <w:szCs w:val="24"/>
          </w:rPr>
          <w:t>6</w:t>
        </w:r>
      </w:hyperlink>
      <w:hyperlink r:id="rId113">
        <w:r w:rsidR="00BB0687">
          <w:rPr>
            <w:rFonts w:ascii="Times New Roman" w:eastAsia="Times New Roman" w:hAnsi="Times New Roman" w:cs="Times New Roman"/>
            <w:color w:val="000000"/>
            <w:sz w:val="24"/>
            <w:szCs w:val="24"/>
          </w:rPr>
          <w:t>(3), 299–318. https://doi.org/</w:t>
        </w:r>
      </w:hyperlink>
      <w:hyperlink r:id="rId114">
        <w:r w:rsidR="00BB0687">
          <w:rPr>
            <w:rFonts w:ascii="Times New Roman" w:eastAsia="Times New Roman" w:hAnsi="Times New Roman" w:cs="Times New Roman"/>
            <w:color w:val="000000"/>
            <w:sz w:val="24"/>
            <w:szCs w:val="24"/>
          </w:rPr>
          <w:t>10.1177/1461444804041438</w:t>
        </w:r>
      </w:hyperlink>
    </w:p>
    <w:p w14:paraId="71160D4E"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15">
        <w:r w:rsidR="00BB0687">
          <w:rPr>
            <w:rFonts w:ascii="Times New Roman" w:eastAsia="Times New Roman" w:hAnsi="Times New Roman" w:cs="Times New Roman"/>
            <w:color w:val="000000"/>
            <w:sz w:val="24"/>
            <w:szCs w:val="24"/>
          </w:rPr>
          <w:t xml:space="preserve">Best, P., Manktelow, R., &amp; Taylor, B. (2014). Online communication, social media and adolescent wellbeing: A systematic narrative review. </w:t>
        </w:r>
      </w:hyperlink>
      <w:hyperlink r:id="rId116">
        <w:r w:rsidR="00BB0687">
          <w:rPr>
            <w:rFonts w:ascii="Times New Roman" w:eastAsia="Times New Roman" w:hAnsi="Times New Roman" w:cs="Times New Roman"/>
            <w:i/>
            <w:color w:val="000000"/>
            <w:sz w:val="24"/>
            <w:szCs w:val="24"/>
          </w:rPr>
          <w:t>Children and Youth Services Review</w:t>
        </w:r>
      </w:hyperlink>
      <w:hyperlink r:id="rId117">
        <w:r w:rsidR="00BB0687">
          <w:rPr>
            <w:rFonts w:ascii="Times New Roman" w:eastAsia="Times New Roman" w:hAnsi="Times New Roman" w:cs="Times New Roman"/>
            <w:color w:val="000000"/>
            <w:sz w:val="24"/>
            <w:szCs w:val="24"/>
          </w:rPr>
          <w:t xml:space="preserve">, </w:t>
        </w:r>
      </w:hyperlink>
      <w:hyperlink r:id="rId118">
        <w:r w:rsidR="00BB0687">
          <w:rPr>
            <w:rFonts w:ascii="Times New Roman" w:eastAsia="Times New Roman" w:hAnsi="Times New Roman" w:cs="Times New Roman"/>
            <w:i/>
            <w:color w:val="000000"/>
            <w:sz w:val="24"/>
            <w:szCs w:val="24"/>
          </w:rPr>
          <w:t>41</w:t>
        </w:r>
      </w:hyperlink>
      <w:hyperlink r:id="rId119">
        <w:r w:rsidR="00BB0687">
          <w:rPr>
            <w:rFonts w:ascii="Times New Roman" w:eastAsia="Times New Roman" w:hAnsi="Times New Roman" w:cs="Times New Roman"/>
            <w:color w:val="000000"/>
            <w:sz w:val="24"/>
            <w:szCs w:val="24"/>
          </w:rPr>
          <w:t>, 27–36. https://doi.org/</w:t>
        </w:r>
      </w:hyperlink>
      <w:hyperlink r:id="rId120">
        <w:r w:rsidR="00BB0687">
          <w:rPr>
            <w:rFonts w:ascii="Times New Roman" w:eastAsia="Times New Roman" w:hAnsi="Times New Roman" w:cs="Times New Roman"/>
            <w:color w:val="000000"/>
            <w:sz w:val="24"/>
            <w:szCs w:val="24"/>
          </w:rPr>
          <w:t>10.1016/j.childyouth.2014.03.001</w:t>
        </w:r>
      </w:hyperlink>
    </w:p>
    <w:p w14:paraId="76094AD1"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21">
        <w:r w:rsidR="00BB0687">
          <w:rPr>
            <w:rFonts w:ascii="Times New Roman" w:eastAsia="Times New Roman" w:hAnsi="Times New Roman" w:cs="Times New Roman"/>
            <w:color w:val="000000"/>
            <w:sz w:val="24"/>
            <w:szCs w:val="24"/>
          </w:rPr>
          <w:t xml:space="preserve">Brett, M., Anton, J.-L., </w:t>
        </w:r>
        <w:proofErr w:type="spellStart"/>
        <w:r w:rsidR="00BB0687">
          <w:rPr>
            <w:rFonts w:ascii="Times New Roman" w:eastAsia="Times New Roman" w:hAnsi="Times New Roman" w:cs="Times New Roman"/>
            <w:color w:val="000000"/>
            <w:sz w:val="24"/>
            <w:szCs w:val="24"/>
          </w:rPr>
          <w:t>Valabregue</w:t>
        </w:r>
        <w:proofErr w:type="spellEnd"/>
        <w:r w:rsidR="00BB0687">
          <w:rPr>
            <w:rFonts w:ascii="Times New Roman" w:eastAsia="Times New Roman" w:hAnsi="Times New Roman" w:cs="Times New Roman"/>
            <w:color w:val="000000"/>
            <w:sz w:val="24"/>
            <w:szCs w:val="24"/>
          </w:rPr>
          <w:t xml:space="preserve">, R., &amp; </w:t>
        </w:r>
        <w:proofErr w:type="spellStart"/>
        <w:r w:rsidR="00BB0687">
          <w:rPr>
            <w:rFonts w:ascii="Times New Roman" w:eastAsia="Times New Roman" w:hAnsi="Times New Roman" w:cs="Times New Roman"/>
            <w:color w:val="000000"/>
            <w:sz w:val="24"/>
            <w:szCs w:val="24"/>
          </w:rPr>
          <w:t>Poline</w:t>
        </w:r>
        <w:proofErr w:type="spellEnd"/>
        <w:r w:rsidR="00BB0687">
          <w:rPr>
            <w:rFonts w:ascii="Times New Roman" w:eastAsia="Times New Roman" w:hAnsi="Times New Roman" w:cs="Times New Roman"/>
            <w:color w:val="000000"/>
            <w:sz w:val="24"/>
            <w:szCs w:val="24"/>
          </w:rPr>
          <w:t xml:space="preserve">, J.-B. (2002). Region of interest analysis using the </w:t>
        </w:r>
        <w:proofErr w:type="spellStart"/>
        <w:r w:rsidR="00BB0687">
          <w:rPr>
            <w:rFonts w:ascii="Times New Roman" w:eastAsia="Times New Roman" w:hAnsi="Times New Roman" w:cs="Times New Roman"/>
            <w:color w:val="000000"/>
            <w:sz w:val="24"/>
            <w:szCs w:val="24"/>
          </w:rPr>
          <w:t>MarsBar</w:t>
        </w:r>
        <w:proofErr w:type="spellEnd"/>
        <w:r w:rsidR="00BB0687">
          <w:rPr>
            <w:rFonts w:ascii="Times New Roman" w:eastAsia="Times New Roman" w:hAnsi="Times New Roman" w:cs="Times New Roman"/>
            <w:color w:val="000000"/>
            <w:sz w:val="24"/>
            <w:szCs w:val="24"/>
          </w:rPr>
          <w:t xml:space="preserve"> toolbox for SPM 99. </w:t>
        </w:r>
      </w:hyperlink>
      <w:hyperlink r:id="rId122">
        <w:proofErr w:type="spellStart"/>
        <w:r w:rsidR="00BB0687">
          <w:rPr>
            <w:rFonts w:ascii="Times New Roman" w:eastAsia="Times New Roman" w:hAnsi="Times New Roman" w:cs="Times New Roman"/>
            <w:i/>
            <w:color w:val="000000"/>
            <w:sz w:val="24"/>
            <w:szCs w:val="24"/>
          </w:rPr>
          <w:t>NeuroImage</w:t>
        </w:r>
        <w:proofErr w:type="spellEnd"/>
      </w:hyperlink>
      <w:hyperlink r:id="rId123">
        <w:r w:rsidR="00BB0687">
          <w:rPr>
            <w:rFonts w:ascii="Times New Roman" w:eastAsia="Times New Roman" w:hAnsi="Times New Roman" w:cs="Times New Roman"/>
            <w:color w:val="000000"/>
            <w:sz w:val="24"/>
            <w:szCs w:val="24"/>
          </w:rPr>
          <w:t xml:space="preserve">, </w:t>
        </w:r>
      </w:hyperlink>
      <w:hyperlink r:id="rId124">
        <w:r w:rsidR="00BB0687">
          <w:rPr>
            <w:rFonts w:ascii="Times New Roman" w:eastAsia="Times New Roman" w:hAnsi="Times New Roman" w:cs="Times New Roman"/>
            <w:i/>
            <w:color w:val="000000"/>
            <w:sz w:val="24"/>
            <w:szCs w:val="24"/>
          </w:rPr>
          <w:t>16</w:t>
        </w:r>
      </w:hyperlink>
      <w:hyperlink r:id="rId125">
        <w:r w:rsidR="00BB0687">
          <w:rPr>
            <w:rFonts w:ascii="Times New Roman" w:eastAsia="Times New Roman" w:hAnsi="Times New Roman" w:cs="Times New Roman"/>
            <w:color w:val="000000"/>
            <w:sz w:val="24"/>
            <w:szCs w:val="24"/>
          </w:rPr>
          <w:t>(2), S497.</w:t>
        </w:r>
      </w:hyperlink>
    </w:p>
    <w:p w14:paraId="5D8819E7"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26">
        <w:r w:rsidR="00BB0687">
          <w:rPr>
            <w:rFonts w:ascii="Times New Roman" w:eastAsia="Times New Roman" w:hAnsi="Times New Roman" w:cs="Times New Roman"/>
            <w:color w:val="000000"/>
            <w:sz w:val="24"/>
            <w:szCs w:val="24"/>
          </w:rPr>
          <w:t xml:space="preserve">Brown, S. L., Nesse, R. M., Vinokur, A. D., &amp; Smith, D. M. (2003). Providing social support may be more beneficial than receiving it: results from a prospective study of mortality. </w:t>
        </w:r>
      </w:hyperlink>
      <w:hyperlink r:id="rId127">
        <w:r w:rsidR="00BB0687">
          <w:rPr>
            <w:rFonts w:ascii="Times New Roman" w:eastAsia="Times New Roman" w:hAnsi="Times New Roman" w:cs="Times New Roman"/>
            <w:i/>
            <w:color w:val="000000"/>
            <w:sz w:val="24"/>
            <w:szCs w:val="24"/>
          </w:rPr>
          <w:t>Psychological Science</w:t>
        </w:r>
      </w:hyperlink>
      <w:hyperlink r:id="rId128">
        <w:r w:rsidR="00BB0687">
          <w:rPr>
            <w:rFonts w:ascii="Times New Roman" w:eastAsia="Times New Roman" w:hAnsi="Times New Roman" w:cs="Times New Roman"/>
            <w:color w:val="000000"/>
            <w:sz w:val="24"/>
            <w:szCs w:val="24"/>
          </w:rPr>
          <w:t xml:space="preserve">, </w:t>
        </w:r>
      </w:hyperlink>
      <w:hyperlink r:id="rId129">
        <w:r w:rsidR="00BB0687">
          <w:rPr>
            <w:rFonts w:ascii="Times New Roman" w:eastAsia="Times New Roman" w:hAnsi="Times New Roman" w:cs="Times New Roman"/>
            <w:i/>
            <w:color w:val="000000"/>
            <w:sz w:val="24"/>
            <w:szCs w:val="24"/>
          </w:rPr>
          <w:t>14</w:t>
        </w:r>
      </w:hyperlink>
      <w:hyperlink r:id="rId130">
        <w:r w:rsidR="00BB0687">
          <w:rPr>
            <w:rFonts w:ascii="Times New Roman" w:eastAsia="Times New Roman" w:hAnsi="Times New Roman" w:cs="Times New Roman"/>
            <w:color w:val="000000"/>
            <w:sz w:val="24"/>
            <w:szCs w:val="24"/>
          </w:rPr>
          <w:t>(4), 320–327. https://doi.org/</w:t>
        </w:r>
      </w:hyperlink>
      <w:hyperlink r:id="rId131">
        <w:r w:rsidR="00BB0687">
          <w:rPr>
            <w:rFonts w:ascii="Times New Roman" w:eastAsia="Times New Roman" w:hAnsi="Times New Roman" w:cs="Times New Roman"/>
            <w:color w:val="000000"/>
            <w:sz w:val="24"/>
            <w:szCs w:val="24"/>
          </w:rPr>
          <w:t>10.1111/1467-9280.14461</w:t>
        </w:r>
      </w:hyperlink>
    </w:p>
    <w:p w14:paraId="49569500"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32">
        <w:r w:rsidR="00BB0687">
          <w:rPr>
            <w:rFonts w:ascii="Times New Roman" w:eastAsia="Times New Roman" w:hAnsi="Times New Roman" w:cs="Times New Roman"/>
            <w:color w:val="000000"/>
            <w:sz w:val="24"/>
            <w:szCs w:val="24"/>
          </w:rPr>
          <w:t xml:space="preserve">Cacioppo, S., Frum, C., Asp, E., Weiss, R. M., Lewis, J. W., &amp; Cacioppo, J. T. (2013). A quantitative meta-analysis of functional imaging studies of social rejection. </w:t>
        </w:r>
      </w:hyperlink>
      <w:hyperlink r:id="rId133">
        <w:r w:rsidR="00BB0687">
          <w:rPr>
            <w:rFonts w:ascii="Times New Roman" w:eastAsia="Times New Roman" w:hAnsi="Times New Roman" w:cs="Times New Roman"/>
            <w:i/>
            <w:color w:val="000000"/>
            <w:sz w:val="24"/>
            <w:szCs w:val="24"/>
          </w:rPr>
          <w:t>Scientific Reports</w:t>
        </w:r>
      </w:hyperlink>
      <w:hyperlink r:id="rId134">
        <w:r w:rsidR="00BB0687">
          <w:rPr>
            <w:rFonts w:ascii="Times New Roman" w:eastAsia="Times New Roman" w:hAnsi="Times New Roman" w:cs="Times New Roman"/>
            <w:color w:val="000000"/>
            <w:sz w:val="24"/>
            <w:szCs w:val="24"/>
          </w:rPr>
          <w:t xml:space="preserve">, </w:t>
        </w:r>
      </w:hyperlink>
      <w:hyperlink r:id="rId135">
        <w:r w:rsidR="00BB0687">
          <w:rPr>
            <w:rFonts w:ascii="Times New Roman" w:eastAsia="Times New Roman" w:hAnsi="Times New Roman" w:cs="Times New Roman"/>
            <w:i/>
            <w:color w:val="000000"/>
            <w:sz w:val="24"/>
            <w:szCs w:val="24"/>
          </w:rPr>
          <w:t>3</w:t>
        </w:r>
      </w:hyperlink>
      <w:hyperlink r:id="rId136">
        <w:r w:rsidR="00BB0687">
          <w:rPr>
            <w:rFonts w:ascii="Times New Roman" w:eastAsia="Times New Roman" w:hAnsi="Times New Roman" w:cs="Times New Roman"/>
            <w:color w:val="000000"/>
            <w:sz w:val="24"/>
            <w:szCs w:val="24"/>
          </w:rPr>
          <w:t>, 2027. https://doi.org/</w:t>
        </w:r>
      </w:hyperlink>
      <w:hyperlink r:id="rId137">
        <w:r w:rsidR="00BB0687">
          <w:rPr>
            <w:rFonts w:ascii="Times New Roman" w:eastAsia="Times New Roman" w:hAnsi="Times New Roman" w:cs="Times New Roman"/>
            <w:color w:val="000000"/>
            <w:sz w:val="24"/>
            <w:szCs w:val="24"/>
          </w:rPr>
          <w:t>10.1038/srep02027</w:t>
        </w:r>
      </w:hyperlink>
    </w:p>
    <w:p w14:paraId="199EF1ED"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38">
        <w:r w:rsidR="00BB0687">
          <w:rPr>
            <w:rFonts w:ascii="Times New Roman" w:eastAsia="Times New Roman" w:hAnsi="Times New Roman" w:cs="Times New Roman"/>
            <w:color w:val="000000"/>
            <w:sz w:val="24"/>
            <w:szCs w:val="24"/>
          </w:rPr>
          <w:t xml:space="preserve">Chai, S., &amp; Kim, M. (2012). A socio-technical approach to knowledge contribution behavior: An empirical investigation of social networking sites users. </w:t>
        </w:r>
      </w:hyperlink>
      <w:hyperlink r:id="rId139">
        <w:r w:rsidR="00BB0687">
          <w:rPr>
            <w:rFonts w:ascii="Times New Roman" w:eastAsia="Times New Roman" w:hAnsi="Times New Roman" w:cs="Times New Roman"/>
            <w:i/>
            <w:color w:val="000000"/>
            <w:sz w:val="24"/>
            <w:szCs w:val="24"/>
          </w:rPr>
          <w:t>International Journal of Information Management</w:t>
        </w:r>
      </w:hyperlink>
      <w:hyperlink r:id="rId140">
        <w:r w:rsidR="00BB0687">
          <w:rPr>
            <w:rFonts w:ascii="Times New Roman" w:eastAsia="Times New Roman" w:hAnsi="Times New Roman" w:cs="Times New Roman"/>
            <w:color w:val="000000"/>
            <w:sz w:val="24"/>
            <w:szCs w:val="24"/>
          </w:rPr>
          <w:t xml:space="preserve">, </w:t>
        </w:r>
      </w:hyperlink>
      <w:hyperlink r:id="rId141">
        <w:r w:rsidR="00BB0687">
          <w:rPr>
            <w:rFonts w:ascii="Times New Roman" w:eastAsia="Times New Roman" w:hAnsi="Times New Roman" w:cs="Times New Roman"/>
            <w:i/>
            <w:color w:val="000000"/>
            <w:sz w:val="24"/>
            <w:szCs w:val="24"/>
          </w:rPr>
          <w:t>32</w:t>
        </w:r>
      </w:hyperlink>
      <w:hyperlink r:id="rId142">
        <w:r w:rsidR="00BB0687">
          <w:rPr>
            <w:rFonts w:ascii="Times New Roman" w:eastAsia="Times New Roman" w:hAnsi="Times New Roman" w:cs="Times New Roman"/>
            <w:color w:val="000000"/>
            <w:sz w:val="24"/>
            <w:szCs w:val="24"/>
          </w:rPr>
          <w:t>(2), 118–126. https://doi.org/</w:t>
        </w:r>
      </w:hyperlink>
      <w:hyperlink r:id="rId143">
        <w:r w:rsidR="00BB0687">
          <w:rPr>
            <w:rFonts w:ascii="Times New Roman" w:eastAsia="Times New Roman" w:hAnsi="Times New Roman" w:cs="Times New Roman"/>
            <w:color w:val="000000"/>
            <w:sz w:val="24"/>
            <w:szCs w:val="24"/>
          </w:rPr>
          <w:t>10.1016/j.ijinfomgt.2011.07.004</w:t>
        </w:r>
      </w:hyperlink>
    </w:p>
    <w:p w14:paraId="01B3CB2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44">
        <w:r w:rsidR="00BB0687">
          <w:rPr>
            <w:rFonts w:ascii="Times New Roman" w:eastAsia="Times New Roman" w:hAnsi="Times New Roman" w:cs="Times New Roman"/>
            <w:color w:val="000000"/>
            <w:sz w:val="24"/>
            <w:szCs w:val="24"/>
          </w:rPr>
          <w:t xml:space="preserve">Chiou, W.-B., Lee, C.-C., &amp; Liao, D.-C. (2015). Facebook effects on social distress: Priming with online social networking thoughts can alter the perceived distress due to social exclusion. </w:t>
        </w:r>
      </w:hyperlink>
      <w:hyperlink r:id="rId145">
        <w:r w:rsidR="00BB0687">
          <w:rPr>
            <w:rFonts w:ascii="Times New Roman" w:eastAsia="Times New Roman" w:hAnsi="Times New Roman" w:cs="Times New Roman"/>
            <w:i/>
            <w:color w:val="000000"/>
            <w:sz w:val="24"/>
            <w:szCs w:val="24"/>
          </w:rPr>
          <w:t>Computers in Human Behavior</w:t>
        </w:r>
      </w:hyperlink>
      <w:hyperlink r:id="rId146">
        <w:r w:rsidR="00BB0687">
          <w:rPr>
            <w:rFonts w:ascii="Times New Roman" w:eastAsia="Times New Roman" w:hAnsi="Times New Roman" w:cs="Times New Roman"/>
            <w:color w:val="000000"/>
            <w:sz w:val="24"/>
            <w:szCs w:val="24"/>
          </w:rPr>
          <w:t xml:space="preserve">, </w:t>
        </w:r>
      </w:hyperlink>
      <w:hyperlink r:id="rId147">
        <w:r w:rsidR="00BB0687">
          <w:rPr>
            <w:rFonts w:ascii="Times New Roman" w:eastAsia="Times New Roman" w:hAnsi="Times New Roman" w:cs="Times New Roman"/>
            <w:i/>
            <w:color w:val="000000"/>
            <w:sz w:val="24"/>
            <w:szCs w:val="24"/>
          </w:rPr>
          <w:t>49</w:t>
        </w:r>
      </w:hyperlink>
      <w:hyperlink r:id="rId148">
        <w:r w:rsidR="00BB0687">
          <w:rPr>
            <w:rFonts w:ascii="Times New Roman" w:eastAsia="Times New Roman" w:hAnsi="Times New Roman" w:cs="Times New Roman"/>
            <w:color w:val="000000"/>
            <w:sz w:val="24"/>
            <w:szCs w:val="24"/>
          </w:rPr>
          <w:t>, 230–236. https://doi.org/</w:t>
        </w:r>
      </w:hyperlink>
      <w:hyperlink r:id="rId149">
        <w:r w:rsidR="00BB0687">
          <w:rPr>
            <w:rFonts w:ascii="Times New Roman" w:eastAsia="Times New Roman" w:hAnsi="Times New Roman" w:cs="Times New Roman"/>
            <w:color w:val="000000"/>
            <w:sz w:val="24"/>
            <w:szCs w:val="24"/>
          </w:rPr>
          <w:t>10.1016/j.chb.2015.02.064</w:t>
        </w:r>
      </w:hyperlink>
    </w:p>
    <w:p w14:paraId="698601B1"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50">
        <w:r w:rsidR="00BB0687">
          <w:rPr>
            <w:rFonts w:ascii="Times New Roman" w:eastAsia="Times New Roman" w:hAnsi="Times New Roman" w:cs="Times New Roman"/>
            <w:color w:val="000000"/>
            <w:sz w:val="24"/>
            <w:szCs w:val="24"/>
          </w:rPr>
          <w:t xml:space="preserve">Cox, R. W. (1996). AFNI: software for analysis and visualization of functional magnetic resonance neuroimages. </w:t>
        </w:r>
      </w:hyperlink>
      <w:hyperlink r:id="rId151">
        <w:r w:rsidR="00BB0687">
          <w:rPr>
            <w:rFonts w:ascii="Times New Roman" w:eastAsia="Times New Roman" w:hAnsi="Times New Roman" w:cs="Times New Roman"/>
            <w:i/>
            <w:color w:val="000000"/>
            <w:sz w:val="24"/>
            <w:szCs w:val="24"/>
          </w:rPr>
          <w:t>Computers and Biomedical Research, an International Journal</w:t>
        </w:r>
      </w:hyperlink>
      <w:hyperlink r:id="rId152">
        <w:r w:rsidR="00BB0687">
          <w:rPr>
            <w:rFonts w:ascii="Times New Roman" w:eastAsia="Times New Roman" w:hAnsi="Times New Roman" w:cs="Times New Roman"/>
            <w:color w:val="000000"/>
            <w:sz w:val="24"/>
            <w:szCs w:val="24"/>
          </w:rPr>
          <w:t xml:space="preserve">, </w:t>
        </w:r>
      </w:hyperlink>
      <w:hyperlink r:id="rId153">
        <w:r w:rsidR="00BB0687">
          <w:rPr>
            <w:rFonts w:ascii="Times New Roman" w:eastAsia="Times New Roman" w:hAnsi="Times New Roman" w:cs="Times New Roman"/>
            <w:i/>
            <w:color w:val="000000"/>
            <w:sz w:val="24"/>
            <w:szCs w:val="24"/>
          </w:rPr>
          <w:t>29</w:t>
        </w:r>
      </w:hyperlink>
      <w:hyperlink r:id="rId154">
        <w:r w:rsidR="00BB0687">
          <w:rPr>
            <w:rFonts w:ascii="Times New Roman" w:eastAsia="Times New Roman" w:hAnsi="Times New Roman" w:cs="Times New Roman"/>
            <w:color w:val="000000"/>
            <w:sz w:val="24"/>
            <w:szCs w:val="24"/>
          </w:rPr>
          <w:t>(3), 162–173. https://doi.org/</w:t>
        </w:r>
      </w:hyperlink>
      <w:hyperlink r:id="rId155">
        <w:r w:rsidR="00BB0687">
          <w:rPr>
            <w:rFonts w:ascii="Times New Roman" w:eastAsia="Times New Roman" w:hAnsi="Times New Roman" w:cs="Times New Roman"/>
            <w:color w:val="000000"/>
            <w:sz w:val="24"/>
            <w:szCs w:val="24"/>
          </w:rPr>
          <w:t>10.1006/cbmr.1996.0014</w:t>
        </w:r>
      </w:hyperlink>
    </w:p>
    <w:p w14:paraId="54FBD1A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56">
        <w:r w:rsidR="00BB0687">
          <w:rPr>
            <w:rFonts w:ascii="Times New Roman" w:eastAsia="Times New Roman" w:hAnsi="Times New Roman" w:cs="Times New Roman"/>
            <w:color w:val="000000"/>
            <w:sz w:val="24"/>
            <w:szCs w:val="24"/>
          </w:rPr>
          <w:t xml:space="preserve">Crone, E. A., &amp; Dahl, R. E. (2012). Understanding adolescence as a period of social–affective engagement and goal flexibility. </w:t>
        </w:r>
      </w:hyperlink>
      <w:hyperlink r:id="rId157">
        <w:r w:rsidR="00BB0687">
          <w:rPr>
            <w:rFonts w:ascii="Times New Roman" w:eastAsia="Times New Roman" w:hAnsi="Times New Roman" w:cs="Times New Roman"/>
            <w:i/>
            <w:color w:val="000000"/>
            <w:sz w:val="24"/>
            <w:szCs w:val="24"/>
          </w:rPr>
          <w:t>Nature Reviews. Neuroscience</w:t>
        </w:r>
      </w:hyperlink>
      <w:hyperlink r:id="rId158">
        <w:r w:rsidR="00BB0687">
          <w:rPr>
            <w:rFonts w:ascii="Times New Roman" w:eastAsia="Times New Roman" w:hAnsi="Times New Roman" w:cs="Times New Roman"/>
            <w:color w:val="000000"/>
            <w:sz w:val="24"/>
            <w:szCs w:val="24"/>
          </w:rPr>
          <w:t xml:space="preserve">, </w:t>
        </w:r>
      </w:hyperlink>
      <w:hyperlink r:id="rId159">
        <w:r w:rsidR="00BB0687">
          <w:rPr>
            <w:rFonts w:ascii="Times New Roman" w:eastAsia="Times New Roman" w:hAnsi="Times New Roman" w:cs="Times New Roman"/>
            <w:i/>
            <w:color w:val="000000"/>
            <w:sz w:val="24"/>
            <w:szCs w:val="24"/>
          </w:rPr>
          <w:t>13</w:t>
        </w:r>
      </w:hyperlink>
      <w:hyperlink r:id="rId160">
        <w:r w:rsidR="00BB0687">
          <w:rPr>
            <w:rFonts w:ascii="Times New Roman" w:eastAsia="Times New Roman" w:hAnsi="Times New Roman" w:cs="Times New Roman"/>
            <w:color w:val="000000"/>
            <w:sz w:val="24"/>
            <w:szCs w:val="24"/>
          </w:rPr>
          <w:t>(9), 636–650. https://doi.org/</w:t>
        </w:r>
      </w:hyperlink>
      <w:hyperlink r:id="rId161">
        <w:r w:rsidR="00BB0687">
          <w:rPr>
            <w:rFonts w:ascii="Times New Roman" w:eastAsia="Times New Roman" w:hAnsi="Times New Roman" w:cs="Times New Roman"/>
            <w:color w:val="000000"/>
            <w:sz w:val="24"/>
            <w:szCs w:val="24"/>
          </w:rPr>
          <w:t>10.1038/nrn3313</w:t>
        </w:r>
      </w:hyperlink>
    </w:p>
    <w:p w14:paraId="5BA79351"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62">
        <w:r w:rsidR="00BB0687">
          <w:rPr>
            <w:rFonts w:ascii="Times New Roman" w:eastAsia="Times New Roman" w:hAnsi="Times New Roman" w:cs="Times New Roman"/>
            <w:color w:val="000000"/>
            <w:sz w:val="24"/>
            <w:szCs w:val="24"/>
          </w:rPr>
          <w:t xml:space="preserve">Doré, B. P., Boccagno, C., Burr, D., Hubbard, A., Long, K., Weber, J., Stern, Y., &amp; Ochsner, K. N. (2017). Finding Positive Meaning in Negative Experiences Engages Ventral Striatal and Ventromedial Prefrontal Regions Associated with Reward Valuation. </w:t>
        </w:r>
      </w:hyperlink>
      <w:hyperlink r:id="rId163">
        <w:r w:rsidR="00BB0687">
          <w:rPr>
            <w:rFonts w:ascii="Times New Roman" w:eastAsia="Times New Roman" w:hAnsi="Times New Roman" w:cs="Times New Roman"/>
            <w:i/>
            <w:color w:val="000000"/>
            <w:sz w:val="24"/>
            <w:szCs w:val="24"/>
          </w:rPr>
          <w:t>Journal of Cognitive Neuroscience</w:t>
        </w:r>
      </w:hyperlink>
      <w:hyperlink r:id="rId164">
        <w:r w:rsidR="00BB0687">
          <w:rPr>
            <w:rFonts w:ascii="Times New Roman" w:eastAsia="Times New Roman" w:hAnsi="Times New Roman" w:cs="Times New Roman"/>
            <w:color w:val="000000"/>
            <w:sz w:val="24"/>
            <w:szCs w:val="24"/>
          </w:rPr>
          <w:t xml:space="preserve">, </w:t>
        </w:r>
      </w:hyperlink>
      <w:hyperlink r:id="rId165">
        <w:r w:rsidR="00BB0687">
          <w:rPr>
            <w:rFonts w:ascii="Times New Roman" w:eastAsia="Times New Roman" w:hAnsi="Times New Roman" w:cs="Times New Roman"/>
            <w:i/>
            <w:color w:val="000000"/>
            <w:sz w:val="24"/>
            <w:szCs w:val="24"/>
          </w:rPr>
          <w:t>29</w:t>
        </w:r>
      </w:hyperlink>
      <w:hyperlink r:id="rId166">
        <w:r w:rsidR="00BB0687">
          <w:rPr>
            <w:rFonts w:ascii="Times New Roman" w:eastAsia="Times New Roman" w:hAnsi="Times New Roman" w:cs="Times New Roman"/>
            <w:color w:val="000000"/>
            <w:sz w:val="24"/>
            <w:szCs w:val="24"/>
          </w:rPr>
          <w:t>(2), 235–244. https://doi.org/</w:t>
        </w:r>
      </w:hyperlink>
      <w:hyperlink r:id="rId167">
        <w:r w:rsidR="00BB0687">
          <w:rPr>
            <w:rFonts w:ascii="Times New Roman" w:eastAsia="Times New Roman" w:hAnsi="Times New Roman" w:cs="Times New Roman"/>
            <w:color w:val="000000"/>
            <w:sz w:val="24"/>
            <w:szCs w:val="24"/>
          </w:rPr>
          <w:t>10.1162/jocn_a_01041</w:t>
        </w:r>
      </w:hyperlink>
    </w:p>
    <w:p w14:paraId="46CB707A"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68">
        <w:r w:rsidR="00BB0687">
          <w:rPr>
            <w:rFonts w:ascii="Times New Roman" w:eastAsia="Times New Roman" w:hAnsi="Times New Roman" w:cs="Times New Roman"/>
            <w:color w:val="000000"/>
            <w:sz w:val="24"/>
            <w:szCs w:val="24"/>
          </w:rPr>
          <w:t xml:space="preserve">Dufour, N., Redcay, E., Young, L., Mavros, P. L., Moran, J. M., Triantafyllou, C., Gabrieli, J. D. E., &amp; Saxe, R. (2013). Similar Brain Activation during False Belief Tasks in a Large Sample of Adults with and without Autism. </w:t>
        </w:r>
      </w:hyperlink>
      <w:hyperlink r:id="rId169">
        <w:r w:rsidR="00BB0687">
          <w:rPr>
            <w:rFonts w:ascii="Times New Roman" w:eastAsia="Times New Roman" w:hAnsi="Times New Roman" w:cs="Times New Roman"/>
            <w:i/>
            <w:color w:val="000000"/>
            <w:sz w:val="24"/>
            <w:szCs w:val="24"/>
          </w:rPr>
          <w:t>PloS One</w:t>
        </w:r>
      </w:hyperlink>
      <w:hyperlink r:id="rId170">
        <w:r w:rsidR="00BB0687">
          <w:rPr>
            <w:rFonts w:ascii="Times New Roman" w:eastAsia="Times New Roman" w:hAnsi="Times New Roman" w:cs="Times New Roman"/>
            <w:color w:val="000000"/>
            <w:sz w:val="24"/>
            <w:szCs w:val="24"/>
          </w:rPr>
          <w:t xml:space="preserve">, </w:t>
        </w:r>
      </w:hyperlink>
      <w:hyperlink r:id="rId171">
        <w:r w:rsidR="00BB0687">
          <w:rPr>
            <w:rFonts w:ascii="Times New Roman" w:eastAsia="Times New Roman" w:hAnsi="Times New Roman" w:cs="Times New Roman"/>
            <w:i/>
            <w:color w:val="000000"/>
            <w:sz w:val="24"/>
            <w:szCs w:val="24"/>
          </w:rPr>
          <w:t>8</w:t>
        </w:r>
      </w:hyperlink>
      <w:hyperlink r:id="rId172">
        <w:r w:rsidR="00BB0687">
          <w:rPr>
            <w:rFonts w:ascii="Times New Roman" w:eastAsia="Times New Roman" w:hAnsi="Times New Roman" w:cs="Times New Roman"/>
            <w:color w:val="000000"/>
            <w:sz w:val="24"/>
            <w:szCs w:val="24"/>
          </w:rPr>
          <w:t>(9), e75468. https://doi.org/</w:t>
        </w:r>
      </w:hyperlink>
      <w:hyperlink r:id="rId173">
        <w:r w:rsidR="00BB0687">
          <w:rPr>
            <w:rFonts w:ascii="Times New Roman" w:eastAsia="Times New Roman" w:hAnsi="Times New Roman" w:cs="Times New Roman"/>
            <w:color w:val="000000"/>
            <w:sz w:val="24"/>
            <w:szCs w:val="24"/>
          </w:rPr>
          <w:t>10.1371/journal.pone.0075468</w:t>
        </w:r>
      </w:hyperlink>
    </w:p>
    <w:p w14:paraId="05A6E14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74">
        <w:r w:rsidR="00BB0687">
          <w:rPr>
            <w:rFonts w:ascii="Times New Roman" w:eastAsia="Times New Roman" w:hAnsi="Times New Roman" w:cs="Times New Roman"/>
            <w:color w:val="000000"/>
            <w:sz w:val="24"/>
            <w:szCs w:val="24"/>
          </w:rPr>
          <w:t xml:space="preserve">Ellison, N. B., Steinfield, C., &amp; Lampe, C. (2007). The benefits of Facebook “friends:” Social capital and college students’ use of online social network sites. </w:t>
        </w:r>
      </w:hyperlink>
      <w:hyperlink r:id="rId175">
        <w:r w:rsidR="00BB0687">
          <w:rPr>
            <w:rFonts w:ascii="Times New Roman" w:eastAsia="Times New Roman" w:hAnsi="Times New Roman" w:cs="Times New Roman"/>
            <w:i/>
            <w:color w:val="000000"/>
            <w:sz w:val="24"/>
            <w:szCs w:val="24"/>
          </w:rPr>
          <w:t>Journal of Computer-Mediated Communication: JCMC</w:t>
        </w:r>
      </w:hyperlink>
      <w:hyperlink r:id="rId176">
        <w:r w:rsidR="00BB0687">
          <w:rPr>
            <w:rFonts w:ascii="Times New Roman" w:eastAsia="Times New Roman" w:hAnsi="Times New Roman" w:cs="Times New Roman"/>
            <w:color w:val="000000"/>
            <w:sz w:val="24"/>
            <w:szCs w:val="24"/>
          </w:rPr>
          <w:t xml:space="preserve">, </w:t>
        </w:r>
      </w:hyperlink>
      <w:hyperlink r:id="rId177">
        <w:r w:rsidR="00BB0687">
          <w:rPr>
            <w:rFonts w:ascii="Times New Roman" w:eastAsia="Times New Roman" w:hAnsi="Times New Roman" w:cs="Times New Roman"/>
            <w:i/>
            <w:color w:val="000000"/>
            <w:sz w:val="24"/>
            <w:szCs w:val="24"/>
          </w:rPr>
          <w:t>12</w:t>
        </w:r>
      </w:hyperlink>
      <w:hyperlink r:id="rId178">
        <w:r w:rsidR="00BB0687">
          <w:rPr>
            <w:rFonts w:ascii="Times New Roman" w:eastAsia="Times New Roman" w:hAnsi="Times New Roman" w:cs="Times New Roman"/>
            <w:color w:val="000000"/>
            <w:sz w:val="24"/>
            <w:szCs w:val="24"/>
          </w:rPr>
          <w:t xml:space="preserve">(4), 1143–1168. </w:t>
        </w:r>
      </w:hyperlink>
      <w:hyperlink r:id="rId179">
        <w:r w:rsidR="00BB0687">
          <w:rPr>
            <w:rFonts w:ascii="Times New Roman" w:eastAsia="Times New Roman" w:hAnsi="Times New Roman" w:cs="Times New Roman"/>
            <w:color w:val="000000"/>
            <w:sz w:val="24"/>
            <w:szCs w:val="24"/>
          </w:rPr>
          <w:t>https://academic.oup.com/jcmc/article-abstract/12/4/1143/4582961</w:t>
        </w:r>
      </w:hyperlink>
    </w:p>
    <w:p w14:paraId="6E1DE671"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80">
        <w:r w:rsidR="00BB0687">
          <w:rPr>
            <w:rFonts w:ascii="Times New Roman" w:eastAsia="Times New Roman" w:hAnsi="Times New Roman" w:cs="Times New Roman"/>
            <w:color w:val="000000"/>
            <w:sz w:val="24"/>
            <w:szCs w:val="24"/>
          </w:rPr>
          <w:t xml:space="preserve">Faelens, L., Hoorelbeke, K., Soenens, B., Van Gaeveren, K., De Marez, L., De Raedt, R., &amp; Koster, E. H. W. (2021). Social media use and well-being: A prospective experience-sampling study. </w:t>
        </w:r>
      </w:hyperlink>
      <w:hyperlink r:id="rId181">
        <w:r w:rsidR="00BB0687">
          <w:rPr>
            <w:rFonts w:ascii="Times New Roman" w:eastAsia="Times New Roman" w:hAnsi="Times New Roman" w:cs="Times New Roman"/>
            <w:i/>
            <w:color w:val="000000"/>
            <w:sz w:val="24"/>
            <w:szCs w:val="24"/>
          </w:rPr>
          <w:t>Computers in Human Behavior</w:t>
        </w:r>
      </w:hyperlink>
      <w:hyperlink r:id="rId182">
        <w:r w:rsidR="00BB0687">
          <w:rPr>
            <w:rFonts w:ascii="Times New Roman" w:eastAsia="Times New Roman" w:hAnsi="Times New Roman" w:cs="Times New Roman"/>
            <w:color w:val="000000"/>
            <w:sz w:val="24"/>
            <w:szCs w:val="24"/>
          </w:rPr>
          <w:t xml:space="preserve">, </w:t>
        </w:r>
      </w:hyperlink>
      <w:hyperlink r:id="rId183">
        <w:r w:rsidR="00BB0687">
          <w:rPr>
            <w:rFonts w:ascii="Times New Roman" w:eastAsia="Times New Roman" w:hAnsi="Times New Roman" w:cs="Times New Roman"/>
            <w:i/>
            <w:color w:val="000000"/>
            <w:sz w:val="24"/>
            <w:szCs w:val="24"/>
          </w:rPr>
          <w:t>114</w:t>
        </w:r>
      </w:hyperlink>
      <w:hyperlink r:id="rId184">
        <w:r w:rsidR="00BB0687">
          <w:rPr>
            <w:rFonts w:ascii="Times New Roman" w:eastAsia="Times New Roman" w:hAnsi="Times New Roman" w:cs="Times New Roman"/>
            <w:color w:val="000000"/>
            <w:sz w:val="24"/>
            <w:szCs w:val="24"/>
          </w:rPr>
          <w:t>, 106510. https://doi.org/</w:t>
        </w:r>
      </w:hyperlink>
      <w:hyperlink r:id="rId185">
        <w:r w:rsidR="00BB0687">
          <w:rPr>
            <w:rFonts w:ascii="Times New Roman" w:eastAsia="Times New Roman" w:hAnsi="Times New Roman" w:cs="Times New Roman"/>
            <w:color w:val="000000"/>
            <w:sz w:val="24"/>
            <w:szCs w:val="24"/>
          </w:rPr>
          <w:t>10.1016/j.chb.2020.106510</w:t>
        </w:r>
      </w:hyperlink>
    </w:p>
    <w:p w14:paraId="0C1E61F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86">
        <w:r w:rsidR="00BB0687">
          <w:rPr>
            <w:rFonts w:ascii="Times New Roman" w:eastAsia="Times New Roman" w:hAnsi="Times New Roman" w:cs="Times New Roman"/>
            <w:color w:val="000000"/>
            <w:sz w:val="24"/>
            <w:szCs w:val="24"/>
          </w:rPr>
          <w:t xml:space="preserve">Falk, E. B., Cascio, C. N., O’Donnell, M. B., Carp, J., Tinney, F. J., Bingham, C. R., Shope, J. T., Ouimet, M. C., Pradhan, A. K., &amp; Simons-Morton, B. G. (2014). Neural responses to exclusion predict susceptibility to social influence. </w:t>
        </w:r>
      </w:hyperlink>
      <w:hyperlink r:id="rId187">
        <w:r w:rsidR="00BB0687">
          <w:rPr>
            <w:rFonts w:ascii="Times New Roman" w:eastAsia="Times New Roman" w:hAnsi="Times New Roman" w:cs="Times New Roman"/>
            <w:i/>
            <w:color w:val="000000"/>
            <w:sz w:val="24"/>
            <w:szCs w:val="24"/>
          </w:rPr>
          <w:t>The Journal of Adolescent Health: Official Publication of the Society for Adolescent Medicine</w:t>
        </w:r>
      </w:hyperlink>
      <w:hyperlink r:id="rId188">
        <w:r w:rsidR="00BB0687">
          <w:rPr>
            <w:rFonts w:ascii="Times New Roman" w:eastAsia="Times New Roman" w:hAnsi="Times New Roman" w:cs="Times New Roman"/>
            <w:color w:val="000000"/>
            <w:sz w:val="24"/>
            <w:szCs w:val="24"/>
          </w:rPr>
          <w:t xml:space="preserve">, </w:t>
        </w:r>
      </w:hyperlink>
      <w:hyperlink r:id="rId189">
        <w:r w:rsidR="00BB0687">
          <w:rPr>
            <w:rFonts w:ascii="Times New Roman" w:eastAsia="Times New Roman" w:hAnsi="Times New Roman" w:cs="Times New Roman"/>
            <w:i/>
            <w:color w:val="000000"/>
            <w:sz w:val="24"/>
            <w:szCs w:val="24"/>
          </w:rPr>
          <w:t>54</w:t>
        </w:r>
      </w:hyperlink>
      <w:hyperlink r:id="rId190">
        <w:r w:rsidR="00BB0687">
          <w:rPr>
            <w:rFonts w:ascii="Times New Roman" w:eastAsia="Times New Roman" w:hAnsi="Times New Roman" w:cs="Times New Roman"/>
            <w:color w:val="000000"/>
            <w:sz w:val="24"/>
            <w:szCs w:val="24"/>
          </w:rPr>
          <w:t>(5 0), S22–S31. https://doi.org/</w:t>
        </w:r>
      </w:hyperlink>
      <w:hyperlink r:id="rId191">
        <w:r w:rsidR="00BB0687">
          <w:rPr>
            <w:rFonts w:ascii="Times New Roman" w:eastAsia="Times New Roman" w:hAnsi="Times New Roman" w:cs="Times New Roman"/>
            <w:color w:val="000000"/>
            <w:sz w:val="24"/>
            <w:szCs w:val="24"/>
          </w:rPr>
          <w:t>10.1016/j.jadohealth.2013.12.035</w:t>
        </w:r>
      </w:hyperlink>
    </w:p>
    <w:p w14:paraId="04A1A770"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92">
        <w:r w:rsidR="00BB0687">
          <w:rPr>
            <w:rFonts w:ascii="Times New Roman" w:eastAsia="Times New Roman" w:hAnsi="Times New Roman" w:cs="Times New Roman"/>
            <w:color w:val="000000"/>
            <w:sz w:val="24"/>
            <w:szCs w:val="24"/>
          </w:rPr>
          <w:t xml:space="preserve">Frith, C. D., &amp; Frith, U. (2006). The neural basis of mentalizing. </w:t>
        </w:r>
      </w:hyperlink>
      <w:hyperlink r:id="rId193">
        <w:r w:rsidR="00BB0687">
          <w:rPr>
            <w:rFonts w:ascii="Times New Roman" w:eastAsia="Times New Roman" w:hAnsi="Times New Roman" w:cs="Times New Roman"/>
            <w:i/>
            <w:color w:val="000000"/>
            <w:sz w:val="24"/>
            <w:szCs w:val="24"/>
          </w:rPr>
          <w:t>Neuron</w:t>
        </w:r>
      </w:hyperlink>
      <w:hyperlink r:id="rId194">
        <w:r w:rsidR="00BB0687">
          <w:rPr>
            <w:rFonts w:ascii="Times New Roman" w:eastAsia="Times New Roman" w:hAnsi="Times New Roman" w:cs="Times New Roman"/>
            <w:color w:val="000000"/>
            <w:sz w:val="24"/>
            <w:szCs w:val="24"/>
          </w:rPr>
          <w:t xml:space="preserve">, </w:t>
        </w:r>
      </w:hyperlink>
      <w:hyperlink r:id="rId195">
        <w:r w:rsidR="00BB0687">
          <w:rPr>
            <w:rFonts w:ascii="Times New Roman" w:eastAsia="Times New Roman" w:hAnsi="Times New Roman" w:cs="Times New Roman"/>
            <w:i/>
            <w:color w:val="000000"/>
            <w:sz w:val="24"/>
            <w:szCs w:val="24"/>
          </w:rPr>
          <w:t>50</w:t>
        </w:r>
      </w:hyperlink>
      <w:hyperlink r:id="rId196">
        <w:r w:rsidR="00BB0687">
          <w:rPr>
            <w:rFonts w:ascii="Times New Roman" w:eastAsia="Times New Roman" w:hAnsi="Times New Roman" w:cs="Times New Roman"/>
            <w:color w:val="000000"/>
            <w:sz w:val="24"/>
            <w:szCs w:val="24"/>
          </w:rPr>
          <w:t>(4), 531–534. https://doi.org/</w:t>
        </w:r>
      </w:hyperlink>
      <w:hyperlink r:id="rId197">
        <w:r w:rsidR="00BB0687">
          <w:rPr>
            <w:rFonts w:ascii="Times New Roman" w:eastAsia="Times New Roman" w:hAnsi="Times New Roman" w:cs="Times New Roman"/>
            <w:color w:val="000000"/>
            <w:sz w:val="24"/>
            <w:szCs w:val="24"/>
          </w:rPr>
          <w:t>10.1016/j.neuron.2006.05.001</w:t>
        </w:r>
      </w:hyperlink>
    </w:p>
    <w:p w14:paraId="48A13194"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98">
        <w:r w:rsidR="00BB0687">
          <w:rPr>
            <w:rFonts w:ascii="Times New Roman" w:eastAsia="Times New Roman" w:hAnsi="Times New Roman" w:cs="Times New Roman"/>
            <w:color w:val="000000"/>
            <w:sz w:val="24"/>
            <w:szCs w:val="24"/>
          </w:rPr>
          <w:t xml:space="preserve">Gerber, J. P., Chang, S.-H., &amp; Reimel, H. (2017). Construct validity of Williams’ ostracism needs threat scale. </w:t>
        </w:r>
      </w:hyperlink>
      <w:hyperlink r:id="rId199">
        <w:r w:rsidR="00BB0687">
          <w:rPr>
            <w:rFonts w:ascii="Times New Roman" w:eastAsia="Times New Roman" w:hAnsi="Times New Roman" w:cs="Times New Roman"/>
            <w:i/>
            <w:color w:val="000000"/>
            <w:sz w:val="24"/>
            <w:szCs w:val="24"/>
          </w:rPr>
          <w:t>Personality and Individual Differences</w:t>
        </w:r>
      </w:hyperlink>
      <w:hyperlink r:id="rId200">
        <w:r w:rsidR="00BB0687">
          <w:rPr>
            <w:rFonts w:ascii="Times New Roman" w:eastAsia="Times New Roman" w:hAnsi="Times New Roman" w:cs="Times New Roman"/>
            <w:color w:val="000000"/>
            <w:sz w:val="24"/>
            <w:szCs w:val="24"/>
          </w:rPr>
          <w:t xml:space="preserve">, </w:t>
        </w:r>
      </w:hyperlink>
      <w:hyperlink r:id="rId201">
        <w:r w:rsidR="00BB0687">
          <w:rPr>
            <w:rFonts w:ascii="Times New Roman" w:eastAsia="Times New Roman" w:hAnsi="Times New Roman" w:cs="Times New Roman"/>
            <w:i/>
            <w:color w:val="000000"/>
            <w:sz w:val="24"/>
            <w:szCs w:val="24"/>
          </w:rPr>
          <w:t>115</w:t>
        </w:r>
      </w:hyperlink>
      <w:hyperlink r:id="rId202">
        <w:r w:rsidR="00BB0687">
          <w:rPr>
            <w:rFonts w:ascii="Times New Roman" w:eastAsia="Times New Roman" w:hAnsi="Times New Roman" w:cs="Times New Roman"/>
            <w:color w:val="000000"/>
            <w:sz w:val="24"/>
            <w:szCs w:val="24"/>
          </w:rPr>
          <w:t>, 50–53. https://doi.org/</w:t>
        </w:r>
      </w:hyperlink>
      <w:hyperlink r:id="rId203">
        <w:r w:rsidR="00BB0687">
          <w:rPr>
            <w:rFonts w:ascii="Times New Roman" w:eastAsia="Times New Roman" w:hAnsi="Times New Roman" w:cs="Times New Roman"/>
            <w:color w:val="000000"/>
            <w:sz w:val="24"/>
            <w:szCs w:val="24"/>
          </w:rPr>
          <w:t>10.1016/j.paid.2016.07.008</w:t>
        </w:r>
      </w:hyperlink>
    </w:p>
    <w:p w14:paraId="6AF7D5F3"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04">
        <w:r w:rsidR="00BB0687">
          <w:rPr>
            <w:rFonts w:ascii="Times New Roman" w:eastAsia="Times New Roman" w:hAnsi="Times New Roman" w:cs="Times New Roman"/>
            <w:color w:val="000000"/>
            <w:sz w:val="24"/>
            <w:szCs w:val="24"/>
          </w:rPr>
          <w:t xml:space="preserve">Goldin, P. R., McRae, K., Ramel, W., &amp; Gross, J. J. (2008). The Neural Bases of Emotion Regulation: Reappraisal and Suppression of Negative Emotion. In </w:t>
        </w:r>
      </w:hyperlink>
      <w:hyperlink r:id="rId205">
        <w:r w:rsidR="00BB0687">
          <w:rPr>
            <w:rFonts w:ascii="Times New Roman" w:eastAsia="Times New Roman" w:hAnsi="Times New Roman" w:cs="Times New Roman"/>
            <w:i/>
            <w:color w:val="000000"/>
            <w:sz w:val="24"/>
            <w:szCs w:val="24"/>
          </w:rPr>
          <w:t>Biological Psychiatry</w:t>
        </w:r>
      </w:hyperlink>
      <w:hyperlink r:id="rId206">
        <w:r w:rsidR="00BB0687">
          <w:rPr>
            <w:rFonts w:ascii="Times New Roman" w:eastAsia="Times New Roman" w:hAnsi="Times New Roman" w:cs="Times New Roman"/>
            <w:color w:val="000000"/>
            <w:sz w:val="24"/>
            <w:szCs w:val="24"/>
          </w:rPr>
          <w:t xml:space="preserve"> (Vol. 63, Issue 6, pp. 577–586). https://doi.org/</w:t>
        </w:r>
      </w:hyperlink>
      <w:hyperlink r:id="rId207">
        <w:r w:rsidR="00BB0687">
          <w:rPr>
            <w:rFonts w:ascii="Times New Roman" w:eastAsia="Times New Roman" w:hAnsi="Times New Roman" w:cs="Times New Roman"/>
            <w:color w:val="000000"/>
            <w:sz w:val="24"/>
            <w:szCs w:val="24"/>
          </w:rPr>
          <w:t>10.1016/j.biopsych.2007.05.031</w:t>
        </w:r>
      </w:hyperlink>
    </w:p>
    <w:p w14:paraId="40D7CDA7"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08">
        <w:r w:rsidR="00BB0687">
          <w:rPr>
            <w:rFonts w:ascii="Times New Roman" w:eastAsia="Times New Roman" w:hAnsi="Times New Roman" w:cs="Times New Roman"/>
            <w:color w:val="000000"/>
            <w:sz w:val="24"/>
            <w:szCs w:val="24"/>
          </w:rPr>
          <w:t xml:space="preserve">Golkar, A., Lonsdorf, T. B., Olsson, A., Lindstrom, K. M., Berrebi, J., Fransson, P., Schalling, M., Ingvar, M., &amp; Öhman, A. (2012). Distinct contributions of the dorsolateral prefrontal and orbitofrontal cortex during emotion regulation. </w:t>
        </w:r>
      </w:hyperlink>
      <w:hyperlink r:id="rId209">
        <w:r w:rsidR="00BB0687">
          <w:rPr>
            <w:rFonts w:ascii="Times New Roman" w:eastAsia="Times New Roman" w:hAnsi="Times New Roman" w:cs="Times New Roman"/>
            <w:i/>
            <w:color w:val="000000"/>
            <w:sz w:val="24"/>
            <w:szCs w:val="24"/>
          </w:rPr>
          <w:t>PloS One</w:t>
        </w:r>
      </w:hyperlink>
      <w:hyperlink r:id="rId210">
        <w:r w:rsidR="00BB0687">
          <w:rPr>
            <w:rFonts w:ascii="Times New Roman" w:eastAsia="Times New Roman" w:hAnsi="Times New Roman" w:cs="Times New Roman"/>
            <w:color w:val="000000"/>
            <w:sz w:val="24"/>
            <w:szCs w:val="24"/>
          </w:rPr>
          <w:t xml:space="preserve">, </w:t>
        </w:r>
      </w:hyperlink>
      <w:hyperlink r:id="rId211">
        <w:r w:rsidR="00BB0687">
          <w:rPr>
            <w:rFonts w:ascii="Times New Roman" w:eastAsia="Times New Roman" w:hAnsi="Times New Roman" w:cs="Times New Roman"/>
            <w:i/>
            <w:color w:val="000000"/>
            <w:sz w:val="24"/>
            <w:szCs w:val="24"/>
          </w:rPr>
          <w:t>7</w:t>
        </w:r>
      </w:hyperlink>
      <w:hyperlink r:id="rId212">
        <w:r w:rsidR="00BB0687">
          <w:rPr>
            <w:rFonts w:ascii="Times New Roman" w:eastAsia="Times New Roman" w:hAnsi="Times New Roman" w:cs="Times New Roman"/>
            <w:color w:val="000000"/>
            <w:sz w:val="24"/>
            <w:szCs w:val="24"/>
          </w:rPr>
          <w:t>(11), e48107. https://doi.org/</w:t>
        </w:r>
      </w:hyperlink>
      <w:hyperlink r:id="rId213">
        <w:r w:rsidR="00BB0687">
          <w:rPr>
            <w:rFonts w:ascii="Times New Roman" w:eastAsia="Times New Roman" w:hAnsi="Times New Roman" w:cs="Times New Roman"/>
            <w:color w:val="000000"/>
            <w:sz w:val="24"/>
            <w:szCs w:val="24"/>
          </w:rPr>
          <w:t>10.1371/journal.pone.0048107</w:t>
        </w:r>
      </w:hyperlink>
    </w:p>
    <w:p w14:paraId="31F95B9B"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14">
        <w:r w:rsidR="00BB0687">
          <w:rPr>
            <w:rFonts w:ascii="Times New Roman" w:eastAsia="Times New Roman" w:hAnsi="Times New Roman" w:cs="Times New Roman"/>
            <w:color w:val="000000"/>
            <w:sz w:val="24"/>
            <w:szCs w:val="24"/>
          </w:rPr>
          <w:t xml:space="preserve">Grieve, R., Indian, M., Witteveen, K., Anne Tolan, G., &amp; Marrington, J. (2013). Face-to-face or Facebook: Can social connectedness be derived online? </w:t>
        </w:r>
      </w:hyperlink>
      <w:hyperlink r:id="rId215">
        <w:r w:rsidR="00BB0687">
          <w:rPr>
            <w:rFonts w:ascii="Times New Roman" w:eastAsia="Times New Roman" w:hAnsi="Times New Roman" w:cs="Times New Roman"/>
            <w:i/>
            <w:color w:val="000000"/>
            <w:sz w:val="24"/>
            <w:szCs w:val="24"/>
          </w:rPr>
          <w:t>Computers in Human Behavior</w:t>
        </w:r>
      </w:hyperlink>
      <w:hyperlink r:id="rId216">
        <w:r w:rsidR="00BB0687">
          <w:rPr>
            <w:rFonts w:ascii="Times New Roman" w:eastAsia="Times New Roman" w:hAnsi="Times New Roman" w:cs="Times New Roman"/>
            <w:color w:val="000000"/>
            <w:sz w:val="24"/>
            <w:szCs w:val="24"/>
          </w:rPr>
          <w:t xml:space="preserve">, </w:t>
        </w:r>
      </w:hyperlink>
      <w:hyperlink r:id="rId217">
        <w:r w:rsidR="00BB0687">
          <w:rPr>
            <w:rFonts w:ascii="Times New Roman" w:eastAsia="Times New Roman" w:hAnsi="Times New Roman" w:cs="Times New Roman"/>
            <w:i/>
            <w:color w:val="000000"/>
            <w:sz w:val="24"/>
            <w:szCs w:val="24"/>
          </w:rPr>
          <w:t>29</w:t>
        </w:r>
      </w:hyperlink>
      <w:hyperlink r:id="rId218">
        <w:r w:rsidR="00BB0687">
          <w:rPr>
            <w:rFonts w:ascii="Times New Roman" w:eastAsia="Times New Roman" w:hAnsi="Times New Roman" w:cs="Times New Roman"/>
            <w:color w:val="000000"/>
            <w:sz w:val="24"/>
            <w:szCs w:val="24"/>
          </w:rPr>
          <w:t>(3), 604–609. https://doi.org/</w:t>
        </w:r>
      </w:hyperlink>
      <w:hyperlink r:id="rId219">
        <w:r w:rsidR="00BB0687">
          <w:rPr>
            <w:rFonts w:ascii="Times New Roman" w:eastAsia="Times New Roman" w:hAnsi="Times New Roman" w:cs="Times New Roman"/>
            <w:color w:val="000000"/>
            <w:sz w:val="24"/>
            <w:szCs w:val="24"/>
          </w:rPr>
          <w:t>10.1016/j.chb.2012.11.017</w:t>
        </w:r>
      </w:hyperlink>
    </w:p>
    <w:p w14:paraId="463C1E47"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20">
        <w:r w:rsidR="00BB0687">
          <w:rPr>
            <w:rFonts w:ascii="Times New Roman" w:eastAsia="Times New Roman" w:hAnsi="Times New Roman" w:cs="Times New Roman"/>
            <w:color w:val="000000"/>
            <w:sz w:val="24"/>
            <w:szCs w:val="24"/>
          </w:rPr>
          <w:t xml:space="preserve">Gross, E. F. (2009). Logging on, bouncing back: an experimental investigation of online communication following social exclusion. </w:t>
        </w:r>
      </w:hyperlink>
      <w:hyperlink r:id="rId221">
        <w:r w:rsidR="00BB0687">
          <w:rPr>
            <w:rFonts w:ascii="Times New Roman" w:eastAsia="Times New Roman" w:hAnsi="Times New Roman" w:cs="Times New Roman"/>
            <w:i/>
            <w:color w:val="000000"/>
            <w:sz w:val="24"/>
            <w:szCs w:val="24"/>
          </w:rPr>
          <w:t>Developmental Psychology</w:t>
        </w:r>
      </w:hyperlink>
      <w:hyperlink r:id="rId222">
        <w:r w:rsidR="00BB0687">
          <w:rPr>
            <w:rFonts w:ascii="Times New Roman" w:eastAsia="Times New Roman" w:hAnsi="Times New Roman" w:cs="Times New Roman"/>
            <w:color w:val="000000"/>
            <w:sz w:val="24"/>
            <w:szCs w:val="24"/>
          </w:rPr>
          <w:t xml:space="preserve">, </w:t>
        </w:r>
      </w:hyperlink>
      <w:hyperlink r:id="rId223">
        <w:r w:rsidR="00BB0687">
          <w:rPr>
            <w:rFonts w:ascii="Times New Roman" w:eastAsia="Times New Roman" w:hAnsi="Times New Roman" w:cs="Times New Roman"/>
            <w:i/>
            <w:color w:val="000000"/>
            <w:sz w:val="24"/>
            <w:szCs w:val="24"/>
          </w:rPr>
          <w:t>45</w:t>
        </w:r>
      </w:hyperlink>
      <w:hyperlink r:id="rId224">
        <w:r w:rsidR="00BB0687">
          <w:rPr>
            <w:rFonts w:ascii="Times New Roman" w:eastAsia="Times New Roman" w:hAnsi="Times New Roman" w:cs="Times New Roman"/>
            <w:color w:val="000000"/>
            <w:sz w:val="24"/>
            <w:szCs w:val="24"/>
          </w:rPr>
          <w:t>(6), 1787–1793. https://doi.org/</w:t>
        </w:r>
      </w:hyperlink>
      <w:hyperlink r:id="rId225">
        <w:r w:rsidR="00BB0687">
          <w:rPr>
            <w:rFonts w:ascii="Times New Roman" w:eastAsia="Times New Roman" w:hAnsi="Times New Roman" w:cs="Times New Roman"/>
            <w:color w:val="000000"/>
            <w:sz w:val="24"/>
            <w:szCs w:val="24"/>
          </w:rPr>
          <w:t>10.1037/a0016541</w:t>
        </w:r>
      </w:hyperlink>
    </w:p>
    <w:p w14:paraId="0B6262E3"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26">
        <w:r w:rsidR="00BB0687">
          <w:rPr>
            <w:rFonts w:ascii="Times New Roman" w:eastAsia="Times New Roman" w:hAnsi="Times New Roman" w:cs="Times New Roman"/>
            <w:color w:val="000000"/>
            <w:sz w:val="24"/>
            <w:szCs w:val="24"/>
          </w:rPr>
          <w:t xml:space="preserve">Haythornthwaite, C. (2005). Social networks and Internet connectivity effects. </w:t>
        </w:r>
      </w:hyperlink>
      <w:hyperlink r:id="rId227">
        <w:r w:rsidR="00BB0687">
          <w:rPr>
            <w:rFonts w:ascii="Times New Roman" w:eastAsia="Times New Roman" w:hAnsi="Times New Roman" w:cs="Times New Roman"/>
            <w:i/>
            <w:color w:val="000000"/>
            <w:sz w:val="24"/>
            <w:szCs w:val="24"/>
          </w:rPr>
          <w:t>Information, Communication &amp; Society</w:t>
        </w:r>
      </w:hyperlink>
      <w:hyperlink r:id="rId228">
        <w:r w:rsidR="00BB0687">
          <w:rPr>
            <w:rFonts w:ascii="Times New Roman" w:eastAsia="Times New Roman" w:hAnsi="Times New Roman" w:cs="Times New Roman"/>
            <w:color w:val="000000"/>
            <w:sz w:val="24"/>
            <w:szCs w:val="24"/>
          </w:rPr>
          <w:t xml:space="preserve">, </w:t>
        </w:r>
      </w:hyperlink>
      <w:hyperlink r:id="rId229">
        <w:r w:rsidR="00BB0687">
          <w:rPr>
            <w:rFonts w:ascii="Times New Roman" w:eastAsia="Times New Roman" w:hAnsi="Times New Roman" w:cs="Times New Roman"/>
            <w:i/>
            <w:color w:val="000000"/>
            <w:sz w:val="24"/>
            <w:szCs w:val="24"/>
          </w:rPr>
          <w:t>8</w:t>
        </w:r>
      </w:hyperlink>
      <w:hyperlink r:id="rId230">
        <w:r w:rsidR="00BB0687">
          <w:rPr>
            <w:rFonts w:ascii="Times New Roman" w:eastAsia="Times New Roman" w:hAnsi="Times New Roman" w:cs="Times New Roman"/>
            <w:color w:val="000000"/>
            <w:sz w:val="24"/>
            <w:szCs w:val="24"/>
          </w:rPr>
          <w:t>(2), 125–147. https://doi.org/</w:t>
        </w:r>
      </w:hyperlink>
      <w:hyperlink r:id="rId231">
        <w:r w:rsidR="00BB0687">
          <w:rPr>
            <w:rFonts w:ascii="Times New Roman" w:eastAsia="Times New Roman" w:hAnsi="Times New Roman" w:cs="Times New Roman"/>
            <w:color w:val="000000"/>
            <w:sz w:val="24"/>
            <w:szCs w:val="24"/>
          </w:rPr>
          <w:t>10.1080/13691180500146185</w:t>
        </w:r>
      </w:hyperlink>
    </w:p>
    <w:p w14:paraId="587850D1"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32">
        <w:r w:rsidR="00BB0687">
          <w:rPr>
            <w:rFonts w:ascii="Times New Roman" w:eastAsia="Times New Roman" w:hAnsi="Times New Roman" w:cs="Times New Roman"/>
            <w:color w:val="000000"/>
            <w:sz w:val="24"/>
            <w:szCs w:val="24"/>
          </w:rPr>
          <w:t xml:space="preserve">Hunt, M. G., Marx, R., Lipson, C., &amp; Young, J. (2018). No More FOMO: Limiting Social Media Decreases Loneliness and Depression. </w:t>
        </w:r>
      </w:hyperlink>
      <w:hyperlink r:id="rId233">
        <w:r w:rsidR="00BB0687">
          <w:rPr>
            <w:rFonts w:ascii="Times New Roman" w:eastAsia="Times New Roman" w:hAnsi="Times New Roman" w:cs="Times New Roman"/>
            <w:i/>
            <w:color w:val="000000"/>
            <w:sz w:val="24"/>
            <w:szCs w:val="24"/>
          </w:rPr>
          <w:t>Journal of Social and Clinical Psychology</w:t>
        </w:r>
      </w:hyperlink>
      <w:hyperlink r:id="rId234">
        <w:r w:rsidR="00BB0687">
          <w:rPr>
            <w:rFonts w:ascii="Times New Roman" w:eastAsia="Times New Roman" w:hAnsi="Times New Roman" w:cs="Times New Roman"/>
            <w:color w:val="000000"/>
            <w:sz w:val="24"/>
            <w:szCs w:val="24"/>
          </w:rPr>
          <w:t xml:space="preserve">, </w:t>
        </w:r>
      </w:hyperlink>
      <w:hyperlink r:id="rId235">
        <w:r w:rsidR="00BB0687">
          <w:rPr>
            <w:rFonts w:ascii="Times New Roman" w:eastAsia="Times New Roman" w:hAnsi="Times New Roman" w:cs="Times New Roman"/>
            <w:i/>
            <w:color w:val="000000"/>
            <w:sz w:val="24"/>
            <w:szCs w:val="24"/>
          </w:rPr>
          <w:t>37</w:t>
        </w:r>
      </w:hyperlink>
      <w:hyperlink r:id="rId236">
        <w:r w:rsidR="00BB0687">
          <w:rPr>
            <w:rFonts w:ascii="Times New Roman" w:eastAsia="Times New Roman" w:hAnsi="Times New Roman" w:cs="Times New Roman"/>
            <w:color w:val="000000"/>
            <w:sz w:val="24"/>
            <w:szCs w:val="24"/>
          </w:rPr>
          <w:t>(10), 751–768. https://doi.org/</w:t>
        </w:r>
      </w:hyperlink>
      <w:hyperlink r:id="rId237">
        <w:r w:rsidR="00BB0687">
          <w:rPr>
            <w:rFonts w:ascii="Times New Roman" w:eastAsia="Times New Roman" w:hAnsi="Times New Roman" w:cs="Times New Roman"/>
            <w:color w:val="000000"/>
            <w:sz w:val="24"/>
            <w:szCs w:val="24"/>
          </w:rPr>
          <w:t>10.1521/jscp.2018.37.10.751</w:t>
        </w:r>
      </w:hyperlink>
    </w:p>
    <w:p w14:paraId="1AC13E2A"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38">
        <w:r w:rsidR="00BB0687">
          <w:rPr>
            <w:rFonts w:ascii="Times New Roman" w:eastAsia="Times New Roman" w:hAnsi="Times New Roman" w:cs="Times New Roman"/>
            <w:color w:val="000000"/>
            <w:sz w:val="24"/>
            <w:szCs w:val="24"/>
          </w:rPr>
          <w:t xml:space="preserve">Islam, A. K. M. N., &amp; Patil, S. (2015). Engagement and Well-being on Social Network Sites. </w:t>
        </w:r>
      </w:hyperlink>
      <w:hyperlink r:id="rId239">
        <w:r w:rsidR="00BB0687">
          <w:rPr>
            <w:rFonts w:ascii="Times New Roman" w:eastAsia="Times New Roman" w:hAnsi="Times New Roman" w:cs="Times New Roman"/>
            <w:i/>
            <w:color w:val="000000"/>
            <w:sz w:val="24"/>
            <w:szCs w:val="24"/>
          </w:rPr>
          <w:t xml:space="preserve">Proceedings of the 18th ACM Conference on Computer Supported Cooperative Work &amp; </w:t>
        </w:r>
        <w:r w:rsidR="00BB0687">
          <w:rPr>
            <w:rFonts w:ascii="Times New Roman" w:eastAsia="Times New Roman" w:hAnsi="Times New Roman" w:cs="Times New Roman"/>
            <w:i/>
            <w:color w:val="000000"/>
            <w:sz w:val="24"/>
            <w:szCs w:val="24"/>
          </w:rPr>
          <w:lastRenderedPageBreak/>
          <w:t>Social Computing</w:t>
        </w:r>
      </w:hyperlink>
      <w:hyperlink r:id="rId240">
        <w:r w:rsidR="00BB0687">
          <w:rPr>
            <w:rFonts w:ascii="Times New Roman" w:eastAsia="Times New Roman" w:hAnsi="Times New Roman" w:cs="Times New Roman"/>
            <w:color w:val="000000"/>
            <w:sz w:val="24"/>
            <w:szCs w:val="24"/>
          </w:rPr>
          <w:t>, 375–382. https://doi.org/</w:t>
        </w:r>
      </w:hyperlink>
      <w:hyperlink r:id="rId241">
        <w:r w:rsidR="00BB0687">
          <w:rPr>
            <w:rFonts w:ascii="Times New Roman" w:eastAsia="Times New Roman" w:hAnsi="Times New Roman" w:cs="Times New Roman"/>
            <w:color w:val="000000"/>
            <w:sz w:val="24"/>
            <w:szCs w:val="24"/>
          </w:rPr>
          <w:t>10.1145/2675133.2675299</w:t>
        </w:r>
      </w:hyperlink>
    </w:p>
    <w:p w14:paraId="027A9BBE"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42">
        <w:r w:rsidR="00BB0687">
          <w:rPr>
            <w:rFonts w:ascii="Times New Roman" w:eastAsia="Times New Roman" w:hAnsi="Times New Roman" w:cs="Times New Roman"/>
            <w:color w:val="000000"/>
            <w:sz w:val="24"/>
            <w:szCs w:val="24"/>
          </w:rPr>
          <w:t xml:space="preserve">Jamieson, J. P., Harkins, S. G., &amp; Williams, K. D. (2010). Need threat can motivate performance after ostracism. </w:t>
        </w:r>
      </w:hyperlink>
      <w:hyperlink r:id="rId243">
        <w:r w:rsidR="00BB0687">
          <w:rPr>
            <w:rFonts w:ascii="Times New Roman" w:eastAsia="Times New Roman" w:hAnsi="Times New Roman" w:cs="Times New Roman"/>
            <w:i/>
            <w:color w:val="000000"/>
            <w:sz w:val="24"/>
            <w:szCs w:val="24"/>
          </w:rPr>
          <w:t>Personality &amp; Social Psychology Bulletin</w:t>
        </w:r>
      </w:hyperlink>
      <w:hyperlink r:id="rId244">
        <w:r w:rsidR="00BB0687">
          <w:rPr>
            <w:rFonts w:ascii="Times New Roman" w:eastAsia="Times New Roman" w:hAnsi="Times New Roman" w:cs="Times New Roman"/>
            <w:color w:val="000000"/>
            <w:sz w:val="24"/>
            <w:szCs w:val="24"/>
          </w:rPr>
          <w:t xml:space="preserve">, </w:t>
        </w:r>
      </w:hyperlink>
      <w:hyperlink r:id="rId245">
        <w:r w:rsidR="00BB0687">
          <w:rPr>
            <w:rFonts w:ascii="Times New Roman" w:eastAsia="Times New Roman" w:hAnsi="Times New Roman" w:cs="Times New Roman"/>
            <w:i/>
            <w:color w:val="000000"/>
            <w:sz w:val="24"/>
            <w:szCs w:val="24"/>
          </w:rPr>
          <w:t>36</w:t>
        </w:r>
      </w:hyperlink>
      <w:hyperlink r:id="rId246">
        <w:r w:rsidR="00BB0687">
          <w:rPr>
            <w:rFonts w:ascii="Times New Roman" w:eastAsia="Times New Roman" w:hAnsi="Times New Roman" w:cs="Times New Roman"/>
            <w:color w:val="000000"/>
            <w:sz w:val="24"/>
            <w:szCs w:val="24"/>
          </w:rPr>
          <w:t>(5), 690–702. https://doi.org/</w:t>
        </w:r>
      </w:hyperlink>
      <w:hyperlink r:id="rId247">
        <w:r w:rsidR="00BB0687">
          <w:rPr>
            <w:rFonts w:ascii="Times New Roman" w:eastAsia="Times New Roman" w:hAnsi="Times New Roman" w:cs="Times New Roman"/>
            <w:color w:val="000000"/>
            <w:sz w:val="24"/>
            <w:szCs w:val="24"/>
          </w:rPr>
          <w:t>10.1177/0146167209358882</w:t>
        </w:r>
      </w:hyperlink>
    </w:p>
    <w:p w14:paraId="34B56A44"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48">
        <w:r w:rsidR="00BB0687">
          <w:rPr>
            <w:rFonts w:ascii="Times New Roman" w:eastAsia="Times New Roman" w:hAnsi="Times New Roman" w:cs="Times New Roman"/>
            <w:color w:val="000000"/>
            <w:sz w:val="24"/>
            <w:szCs w:val="24"/>
          </w:rPr>
          <w:t xml:space="preserve">Kalpidou, M., Costin, D., &amp; Morris, J. (2011). The relationship between Facebook and the well-being of undergraduate college students. </w:t>
        </w:r>
      </w:hyperlink>
      <w:hyperlink r:id="rId249">
        <w:r w:rsidR="00BB0687">
          <w:rPr>
            <w:rFonts w:ascii="Times New Roman" w:eastAsia="Times New Roman" w:hAnsi="Times New Roman" w:cs="Times New Roman"/>
            <w:i/>
            <w:color w:val="000000"/>
            <w:sz w:val="24"/>
            <w:szCs w:val="24"/>
          </w:rPr>
          <w:t>Cyberpsychology, Behavior and Social Networking</w:t>
        </w:r>
      </w:hyperlink>
      <w:hyperlink r:id="rId250">
        <w:r w:rsidR="00BB0687">
          <w:rPr>
            <w:rFonts w:ascii="Times New Roman" w:eastAsia="Times New Roman" w:hAnsi="Times New Roman" w:cs="Times New Roman"/>
            <w:color w:val="000000"/>
            <w:sz w:val="24"/>
            <w:szCs w:val="24"/>
          </w:rPr>
          <w:t xml:space="preserve">, </w:t>
        </w:r>
      </w:hyperlink>
      <w:hyperlink r:id="rId251">
        <w:r w:rsidR="00BB0687">
          <w:rPr>
            <w:rFonts w:ascii="Times New Roman" w:eastAsia="Times New Roman" w:hAnsi="Times New Roman" w:cs="Times New Roman"/>
            <w:i/>
            <w:color w:val="000000"/>
            <w:sz w:val="24"/>
            <w:szCs w:val="24"/>
          </w:rPr>
          <w:t>14</w:t>
        </w:r>
      </w:hyperlink>
      <w:hyperlink r:id="rId252">
        <w:r w:rsidR="00BB0687">
          <w:rPr>
            <w:rFonts w:ascii="Times New Roman" w:eastAsia="Times New Roman" w:hAnsi="Times New Roman" w:cs="Times New Roman"/>
            <w:color w:val="000000"/>
            <w:sz w:val="24"/>
            <w:szCs w:val="24"/>
          </w:rPr>
          <w:t>(4), 183–189. https://doi.org/</w:t>
        </w:r>
      </w:hyperlink>
      <w:hyperlink r:id="rId253">
        <w:r w:rsidR="00BB0687">
          <w:rPr>
            <w:rFonts w:ascii="Times New Roman" w:eastAsia="Times New Roman" w:hAnsi="Times New Roman" w:cs="Times New Roman"/>
            <w:color w:val="000000"/>
            <w:sz w:val="24"/>
            <w:szCs w:val="24"/>
          </w:rPr>
          <w:t>10.1089/cyber.2010.0061</w:t>
        </w:r>
      </w:hyperlink>
    </w:p>
    <w:p w14:paraId="2EBA8CE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54">
        <w:r w:rsidR="00BB0687">
          <w:rPr>
            <w:rFonts w:ascii="Times New Roman" w:eastAsia="Times New Roman" w:hAnsi="Times New Roman" w:cs="Times New Roman"/>
            <w:color w:val="000000"/>
            <w:sz w:val="24"/>
            <w:szCs w:val="24"/>
          </w:rPr>
          <w:t xml:space="preserve">Karremans, J. C., Heslenfeld, D. J., van Dillen, L. F., &amp; Van Lange, P. A. M. (2011). Secure attachment partners attenuate neural responses to social exclusion: an fMRI investigation. </w:t>
        </w:r>
      </w:hyperlink>
      <w:hyperlink r:id="rId255">
        <w:r w:rsidR="00BB0687">
          <w:rPr>
            <w:rFonts w:ascii="Times New Roman" w:eastAsia="Times New Roman" w:hAnsi="Times New Roman" w:cs="Times New Roman"/>
            <w:i/>
            <w:color w:val="000000"/>
            <w:sz w:val="24"/>
            <w:szCs w:val="24"/>
          </w:rPr>
          <w:t>International Journal of Psychophysiology: Official Journal of the International Organization of Psychophysiology</w:t>
        </w:r>
      </w:hyperlink>
      <w:hyperlink r:id="rId256">
        <w:r w:rsidR="00BB0687">
          <w:rPr>
            <w:rFonts w:ascii="Times New Roman" w:eastAsia="Times New Roman" w:hAnsi="Times New Roman" w:cs="Times New Roman"/>
            <w:color w:val="000000"/>
            <w:sz w:val="24"/>
            <w:szCs w:val="24"/>
          </w:rPr>
          <w:t xml:space="preserve">, </w:t>
        </w:r>
      </w:hyperlink>
      <w:hyperlink r:id="rId257">
        <w:r w:rsidR="00BB0687">
          <w:rPr>
            <w:rFonts w:ascii="Times New Roman" w:eastAsia="Times New Roman" w:hAnsi="Times New Roman" w:cs="Times New Roman"/>
            <w:i/>
            <w:color w:val="000000"/>
            <w:sz w:val="24"/>
            <w:szCs w:val="24"/>
          </w:rPr>
          <w:t>81</w:t>
        </w:r>
      </w:hyperlink>
      <w:hyperlink r:id="rId258">
        <w:r w:rsidR="00BB0687">
          <w:rPr>
            <w:rFonts w:ascii="Times New Roman" w:eastAsia="Times New Roman" w:hAnsi="Times New Roman" w:cs="Times New Roman"/>
            <w:color w:val="000000"/>
            <w:sz w:val="24"/>
            <w:szCs w:val="24"/>
          </w:rPr>
          <w:t>(1), 44–50. https://doi.org/</w:t>
        </w:r>
      </w:hyperlink>
      <w:hyperlink r:id="rId259">
        <w:r w:rsidR="00BB0687">
          <w:rPr>
            <w:rFonts w:ascii="Times New Roman" w:eastAsia="Times New Roman" w:hAnsi="Times New Roman" w:cs="Times New Roman"/>
            <w:color w:val="000000"/>
            <w:sz w:val="24"/>
            <w:szCs w:val="24"/>
          </w:rPr>
          <w:t>10.1016/j.ijpsycho.2011.04.003</w:t>
        </w:r>
      </w:hyperlink>
    </w:p>
    <w:p w14:paraId="45BCF886"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60">
        <w:r w:rsidR="00BB0687">
          <w:rPr>
            <w:rFonts w:ascii="Times New Roman" w:eastAsia="Times New Roman" w:hAnsi="Times New Roman" w:cs="Times New Roman"/>
            <w:color w:val="000000"/>
            <w:sz w:val="24"/>
            <w:szCs w:val="24"/>
          </w:rPr>
          <w:t xml:space="preserve">Kim, E., Lee, J.-A., Sung, Y., &amp; Choi, S. M. (2016). Predicting Selfie-posting Behavior on Social Networking Sites. </w:t>
        </w:r>
      </w:hyperlink>
      <w:hyperlink r:id="rId261">
        <w:r w:rsidR="00BB0687">
          <w:rPr>
            <w:rFonts w:ascii="Times New Roman" w:eastAsia="Times New Roman" w:hAnsi="Times New Roman" w:cs="Times New Roman"/>
            <w:i/>
            <w:color w:val="000000"/>
            <w:sz w:val="24"/>
            <w:szCs w:val="24"/>
          </w:rPr>
          <w:t>Computers in Human Behavior</w:t>
        </w:r>
      </w:hyperlink>
      <w:hyperlink r:id="rId262">
        <w:r w:rsidR="00BB0687">
          <w:rPr>
            <w:rFonts w:ascii="Times New Roman" w:eastAsia="Times New Roman" w:hAnsi="Times New Roman" w:cs="Times New Roman"/>
            <w:color w:val="000000"/>
            <w:sz w:val="24"/>
            <w:szCs w:val="24"/>
          </w:rPr>
          <w:t xml:space="preserve">, </w:t>
        </w:r>
      </w:hyperlink>
      <w:hyperlink r:id="rId263">
        <w:r w:rsidR="00BB0687">
          <w:rPr>
            <w:rFonts w:ascii="Times New Roman" w:eastAsia="Times New Roman" w:hAnsi="Times New Roman" w:cs="Times New Roman"/>
            <w:i/>
            <w:color w:val="000000"/>
            <w:sz w:val="24"/>
            <w:szCs w:val="24"/>
          </w:rPr>
          <w:t>62</w:t>
        </w:r>
      </w:hyperlink>
      <w:hyperlink r:id="rId264">
        <w:r w:rsidR="00BB0687">
          <w:rPr>
            <w:rFonts w:ascii="Times New Roman" w:eastAsia="Times New Roman" w:hAnsi="Times New Roman" w:cs="Times New Roman"/>
            <w:color w:val="000000"/>
            <w:sz w:val="24"/>
            <w:szCs w:val="24"/>
          </w:rPr>
          <w:t>(C), 116–123. https://doi.org/</w:t>
        </w:r>
      </w:hyperlink>
      <w:hyperlink r:id="rId265">
        <w:r w:rsidR="00BB0687">
          <w:rPr>
            <w:rFonts w:ascii="Times New Roman" w:eastAsia="Times New Roman" w:hAnsi="Times New Roman" w:cs="Times New Roman"/>
            <w:color w:val="000000"/>
            <w:sz w:val="24"/>
            <w:szCs w:val="24"/>
          </w:rPr>
          <w:t>10.1016/j.chb.2016.03.078</w:t>
        </w:r>
      </w:hyperlink>
    </w:p>
    <w:p w14:paraId="7D970EC2"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66">
        <w:r w:rsidR="00BB0687">
          <w:rPr>
            <w:rFonts w:ascii="Times New Roman" w:eastAsia="Times New Roman" w:hAnsi="Times New Roman" w:cs="Times New Roman"/>
            <w:color w:val="000000"/>
            <w:sz w:val="24"/>
            <w:szCs w:val="24"/>
          </w:rPr>
          <w:t xml:space="preserve">Kirschner, P. A., &amp; Karpinski, A. C. (2010). Facebook® and academic performance. </w:t>
        </w:r>
      </w:hyperlink>
      <w:hyperlink r:id="rId267">
        <w:r w:rsidR="00BB0687">
          <w:rPr>
            <w:rFonts w:ascii="Times New Roman" w:eastAsia="Times New Roman" w:hAnsi="Times New Roman" w:cs="Times New Roman"/>
            <w:i/>
            <w:color w:val="000000"/>
            <w:sz w:val="24"/>
            <w:szCs w:val="24"/>
          </w:rPr>
          <w:t>Computers in Human Behavior</w:t>
        </w:r>
      </w:hyperlink>
      <w:hyperlink r:id="rId268">
        <w:r w:rsidR="00BB0687">
          <w:rPr>
            <w:rFonts w:ascii="Times New Roman" w:eastAsia="Times New Roman" w:hAnsi="Times New Roman" w:cs="Times New Roman"/>
            <w:color w:val="000000"/>
            <w:sz w:val="24"/>
            <w:szCs w:val="24"/>
          </w:rPr>
          <w:t xml:space="preserve">, </w:t>
        </w:r>
      </w:hyperlink>
      <w:hyperlink r:id="rId269">
        <w:r w:rsidR="00BB0687">
          <w:rPr>
            <w:rFonts w:ascii="Times New Roman" w:eastAsia="Times New Roman" w:hAnsi="Times New Roman" w:cs="Times New Roman"/>
            <w:i/>
            <w:color w:val="000000"/>
            <w:sz w:val="24"/>
            <w:szCs w:val="24"/>
          </w:rPr>
          <w:t>26</w:t>
        </w:r>
      </w:hyperlink>
      <w:hyperlink r:id="rId270">
        <w:r w:rsidR="00BB0687">
          <w:rPr>
            <w:rFonts w:ascii="Times New Roman" w:eastAsia="Times New Roman" w:hAnsi="Times New Roman" w:cs="Times New Roman"/>
            <w:color w:val="000000"/>
            <w:sz w:val="24"/>
            <w:szCs w:val="24"/>
          </w:rPr>
          <w:t>(6), 1237–1245. https://doi.org/</w:t>
        </w:r>
      </w:hyperlink>
      <w:hyperlink r:id="rId271">
        <w:r w:rsidR="00BB0687">
          <w:rPr>
            <w:rFonts w:ascii="Times New Roman" w:eastAsia="Times New Roman" w:hAnsi="Times New Roman" w:cs="Times New Roman"/>
            <w:color w:val="000000"/>
            <w:sz w:val="24"/>
            <w:szCs w:val="24"/>
          </w:rPr>
          <w:t>10.1016/j.chb.2010.03.024</w:t>
        </w:r>
      </w:hyperlink>
    </w:p>
    <w:p w14:paraId="271E1FC4"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72">
        <w:r w:rsidR="00BB0687">
          <w:rPr>
            <w:rFonts w:ascii="Times New Roman" w:eastAsia="Times New Roman" w:hAnsi="Times New Roman" w:cs="Times New Roman"/>
            <w:color w:val="000000"/>
            <w:sz w:val="24"/>
            <w:szCs w:val="24"/>
          </w:rPr>
          <w:t xml:space="preserve">Knausenberger, J., Hellmann, J. H., &amp; Echterhoff, G. (2015). When virtual contact is all you need: Subtle reminders of Facebook preempt social-contact restoration after exclusion. </w:t>
        </w:r>
      </w:hyperlink>
      <w:hyperlink r:id="rId273">
        <w:r w:rsidR="00BB0687">
          <w:rPr>
            <w:rFonts w:ascii="Times New Roman" w:eastAsia="Times New Roman" w:hAnsi="Times New Roman" w:cs="Times New Roman"/>
            <w:i/>
            <w:color w:val="000000"/>
            <w:sz w:val="24"/>
            <w:szCs w:val="24"/>
          </w:rPr>
          <w:t>European Journal of Social Psychology</w:t>
        </w:r>
      </w:hyperlink>
      <w:hyperlink r:id="rId274">
        <w:r w:rsidR="00BB0687">
          <w:rPr>
            <w:rFonts w:ascii="Times New Roman" w:eastAsia="Times New Roman" w:hAnsi="Times New Roman" w:cs="Times New Roman"/>
            <w:color w:val="000000"/>
            <w:sz w:val="24"/>
            <w:szCs w:val="24"/>
          </w:rPr>
          <w:t xml:space="preserve">, </w:t>
        </w:r>
      </w:hyperlink>
      <w:hyperlink r:id="rId275">
        <w:r w:rsidR="00BB0687">
          <w:rPr>
            <w:rFonts w:ascii="Times New Roman" w:eastAsia="Times New Roman" w:hAnsi="Times New Roman" w:cs="Times New Roman"/>
            <w:i/>
            <w:color w:val="000000"/>
            <w:sz w:val="24"/>
            <w:szCs w:val="24"/>
          </w:rPr>
          <w:t>45</w:t>
        </w:r>
      </w:hyperlink>
      <w:hyperlink r:id="rId276">
        <w:r w:rsidR="00BB0687">
          <w:rPr>
            <w:rFonts w:ascii="Times New Roman" w:eastAsia="Times New Roman" w:hAnsi="Times New Roman" w:cs="Times New Roman"/>
            <w:color w:val="000000"/>
            <w:sz w:val="24"/>
            <w:szCs w:val="24"/>
          </w:rPr>
          <w:t xml:space="preserve">(3), 279–284. </w:t>
        </w:r>
      </w:hyperlink>
      <w:hyperlink r:id="rId277">
        <w:r w:rsidR="00BB0687">
          <w:rPr>
            <w:rFonts w:ascii="Times New Roman" w:eastAsia="Times New Roman" w:hAnsi="Times New Roman" w:cs="Times New Roman"/>
            <w:color w:val="000000"/>
            <w:sz w:val="24"/>
            <w:szCs w:val="24"/>
          </w:rPr>
          <w:t>https://onlinelibrary.wiley.com/doi/abs/10.1002/ejsp.2035?casa_token=ZdOGFLMbqiEAAAAA:OxOHIXF9U94hfV-znsb7hirYyKMYVgitWFmcFh75P2Nij6XGVEGfMW0tgErtv2gAiCc59_0Q8VG44l3V</w:t>
        </w:r>
      </w:hyperlink>
    </w:p>
    <w:p w14:paraId="49B55C46"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78">
        <w:r w:rsidR="00BB0687">
          <w:rPr>
            <w:rFonts w:ascii="Times New Roman" w:eastAsia="Times New Roman" w:hAnsi="Times New Roman" w:cs="Times New Roman"/>
            <w:color w:val="000000"/>
            <w:sz w:val="24"/>
            <w:szCs w:val="24"/>
          </w:rPr>
          <w:t xml:space="preserve">Knowles, M. L., Haycock, N., &amp; Shaikh, I. (2015). Does Facebook Magnify or Mitigate Threats to Belonging? </w:t>
        </w:r>
      </w:hyperlink>
      <w:hyperlink r:id="rId279">
        <w:r w:rsidR="00BB0687">
          <w:rPr>
            <w:rFonts w:ascii="Times New Roman" w:eastAsia="Times New Roman" w:hAnsi="Times New Roman" w:cs="Times New Roman"/>
            <w:i/>
            <w:color w:val="000000"/>
            <w:sz w:val="24"/>
            <w:szCs w:val="24"/>
          </w:rPr>
          <w:t>Social Psychology</w:t>
        </w:r>
      </w:hyperlink>
      <w:hyperlink r:id="rId280">
        <w:r w:rsidR="00BB0687">
          <w:rPr>
            <w:rFonts w:ascii="Times New Roman" w:eastAsia="Times New Roman" w:hAnsi="Times New Roman" w:cs="Times New Roman"/>
            <w:color w:val="000000"/>
            <w:sz w:val="24"/>
            <w:szCs w:val="24"/>
          </w:rPr>
          <w:t xml:space="preserve">, </w:t>
        </w:r>
      </w:hyperlink>
      <w:hyperlink r:id="rId281">
        <w:r w:rsidR="00BB0687">
          <w:rPr>
            <w:rFonts w:ascii="Times New Roman" w:eastAsia="Times New Roman" w:hAnsi="Times New Roman" w:cs="Times New Roman"/>
            <w:i/>
            <w:color w:val="000000"/>
            <w:sz w:val="24"/>
            <w:szCs w:val="24"/>
          </w:rPr>
          <w:t>46</w:t>
        </w:r>
      </w:hyperlink>
      <w:hyperlink r:id="rId282">
        <w:r w:rsidR="00BB0687">
          <w:rPr>
            <w:rFonts w:ascii="Times New Roman" w:eastAsia="Times New Roman" w:hAnsi="Times New Roman" w:cs="Times New Roman"/>
            <w:color w:val="000000"/>
            <w:sz w:val="24"/>
            <w:szCs w:val="24"/>
          </w:rPr>
          <w:t>(6), 313–324. https://doi.org/</w:t>
        </w:r>
      </w:hyperlink>
      <w:hyperlink r:id="rId283">
        <w:r w:rsidR="00BB0687">
          <w:rPr>
            <w:rFonts w:ascii="Times New Roman" w:eastAsia="Times New Roman" w:hAnsi="Times New Roman" w:cs="Times New Roman"/>
            <w:color w:val="000000"/>
            <w:sz w:val="24"/>
            <w:szCs w:val="24"/>
          </w:rPr>
          <w:t>10.1027/1864-9335/a000246</w:t>
        </w:r>
      </w:hyperlink>
    </w:p>
    <w:p w14:paraId="4DA1BA80"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84">
        <w:r w:rsidR="00BB0687">
          <w:rPr>
            <w:rFonts w:ascii="Times New Roman" w:eastAsia="Times New Roman" w:hAnsi="Times New Roman" w:cs="Times New Roman"/>
            <w:color w:val="000000"/>
            <w:sz w:val="24"/>
            <w:szCs w:val="24"/>
          </w:rPr>
          <w:t xml:space="preserve">LaRose, R. (2010). The Problem of Media Habits. </w:t>
        </w:r>
      </w:hyperlink>
      <w:hyperlink r:id="rId285">
        <w:r w:rsidR="00BB0687">
          <w:rPr>
            <w:rFonts w:ascii="Times New Roman" w:eastAsia="Times New Roman" w:hAnsi="Times New Roman" w:cs="Times New Roman"/>
            <w:i/>
            <w:color w:val="000000"/>
            <w:sz w:val="24"/>
            <w:szCs w:val="24"/>
          </w:rPr>
          <w:t>Communication Theory: CT: A Journal of the International Communication Association</w:t>
        </w:r>
      </w:hyperlink>
      <w:hyperlink r:id="rId286">
        <w:r w:rsidR="00BB0687">
          <w:rPr>
            <w:rFonts w:ascii="Times New Roman" w:eastAsia="Times New Roman" w:hAnsi="Times New Roman" w:cs="Times New Roman"/>
            <w:color w:val="000000"/>
            <w:sz w:val="24"/>
            <w:szCs w:val="24"/>
          </w:rPr>
          <w:t xml:space="preserve">, </w:t>
        </w:r>
      </w:hyperlink>
      <w:hyperlink r:id="rId287">
        <w:r w:rsidR="00BB0687">
          <w:rPr>
            <w:rFonts w:ascii="Times New Roman" w:eastAsia="Times New Roman" w:hAnsi="Times New Roman" w:cs="Times New Roman"/>
            <w:i/>
            <w:color w:val="000000"/>
            <w:sz w:val="24"/>
            <w:szCs w:val="24"/>
          </w:rPr>
          <w:t>20</w:t>
        </w:r>
      </w:hyperlink>
      <w:hyperlink r:id="rId288">
        <w:r w:rsidR="00BB0687">
          <w:rPr>
            <w:rFonts w:ascii="Times New Roman" w:eastAsia="Times New Roman" w:hAnsi="Times New Roman" w:cs="Times New Roman"/>
            <w:color w:val="000000"/>
            <w:sz w:val="24"/>
            <w:szCs w:val="24"/>
          </w:rPr>
          <w:t>(2), 194–222. https://doi.org/</w:t>
        </w:r>
      </w:hyperlink>
      <w:hyperlink r:id="rId289">
        <w:r w:rsidR="00BB0687">
          <w:rPr>
            <w:rFonts w:ascii="Times New Roman" w:eastAsia="Times New Roman" w:hAnsi="Times New Roman" w:cs="Times New Roman"/>
            <w:color w:val="000000"/>
            <w:sz w:val="24"/>
            <w:szCs w:val="24"/>
          </w:rPr>
          <w:t>10.1111/j.1468-2885.2010.01360.x</w:t>
        </w:r>
      </w:hyperlink>
    </w:p>
    <w:p w14:paraId="507CAEDE"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90">
        <w:r w:rsidR="00BB0687">
          <w:rPr>
            <w:rFonts w:ascii="Times New Roman" w:eastAsia="Times New Roman" w:hAnsi="Times New Roman" w:cs="Times New Roman"/>
            <w:color w:val="000000"/>
            <w:sz w:val="24"/>
            <w:szCs w:val="24"/>
          </w:rPr>
          <w:t xml:space="preserve">LaRose, R., &amp; Eastin, M. S. (2004). A Social Cognitive Theory of Internet Uses and Gratifications: Toward a New Model of Media Attendance. In </w:t>
        </w:r>
      </w:hyperlink>
      <w:hyperlink r:id="rId291">
        <w:r w:rsidR="00BB0687">
          <w:rPr>
            <w:rFonts w:ascii="Times New Roman" w:eastAsia="Times New Roman" w:hAnsi="Times New Roman" w:cs="Times New Roman"/>
            <w:i/>
            <w:color w:val="000000"/>
            <w:sz w:val="24"/>
            <w:szCs w:val="24"/>
          </w:rPr>
          <w:t>Journal of Broadcasting &amp; Electronic Media</w:t>
        </w:r>
      </w:hyperlink>
      <w:hyperlink r:id="rId292">
        <w:r w:rsidR="00BB0687">
          <w:rPr>
            <w:rFonts w:ascii="Times New Roman" w:eastAsia="Times New Roman" w:hAnsi="Times New Roman" w:cs="Times New Roman"/>
            <w:color w:val="000000"/>
            <w:sz w:val="24"/>
            <w:szCs w:val="24"/>
          </w:rPr>
          <w:t xml:space="preserve"> (Vol. 48, Issue 3, pp. 358–377). https://doi.org/</w:t>
        </w:r>
      </w:hyperlink>
      <w:hyperlink r:id="rId293">
        <w:r w:rsidR="00BB0687">
          <w:rPr>
            <w:rFonts w:ascii="Times New Roman" w:eastAsia="Times New Roman" w:hAnsi="Times New Roman" w:cs="Times New Roman"/>
            <w:color w:val="000000"/>
            <w:sz w:val="24"/>
            <w:szCs w:val="24"/>
          </w:rPr>
          <w:t>10.1207/s15506878jobem4803_2</w:t>
        </w:r>
      </w:hyperlink>
    </w:p>
    <w:p w14:paraId="5A4D69D7"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94">
        <w:r w:rsidR="00BB0687">
          <w:rPr>
            <w:rFonts w:ascii="Times New Roman" w:eastAsia="Times New Roman" w:hAnsi="Times New Roman" w:cs="Times New Roman"/>
            <w:color w:val="000000"/>
            <w:sz w:val="24"/>
            <w:szCs w:val="24"/>
          </w:rPr>
          <w:t xml:space="preserve">Leary, M. R. (1990). Responses to Social Exclusion: Social Anxiety, Jealousy, Loneliness, Depression, and Low Self-Esteem. </w:t>
        </w:r>
      </w:hyperlink>
      <w:hyperlink r:id="rId295">
        <w:r w:rsidR="00BB0687">
          <w:rPr>
            <w:rFonts w:ascii="Times New Roman" w:eastAsia="Times New Roman" w:hAnsi="Times New Roman" w:cs="Times New Roman"/>
            <w:i/>
            <w:color w:val="000000"/>
            <w:sz w:val="24"/>
            <w:szCs w:val="24"/>
          </w:rPr>
          <w:t>Journal of Social and Clinical Psychology</w:t>
        </w:r>
      </w:hyperlink>
      <w:hyperlink r:id="rId296">
        <w:r w:rsidR="00BB0687">
          <w:rPr>
            <w:rFonts w:ascii="Times New Roman" w:eastAsia="Times New Roman" w:hAnsi="Times New Roman" w:cs="Times New Roman"/>
            <w:color w:val="000000"/>
            <w:sz w:val="24"/>
            <w:szCs w:val="24"/>
          </w:rPr>
          <w:t xml:space="preserve">, </w:t>
        </w:r>
      </w:hyperlink>
      <w:hyperlink r:id="rId297">
        <w:r w:rsidR="00BB0687">
          <w:rPr>
            <w:rFonts w:ascii="Times New Roman" w:eastAsia="Times New Roman" w:hAnsi="Times New Roman" w:cs="Times New Roman"/>
            <w:i/>
            <w:color w:val="000000"/>
            <w:sz w:val="24"/>
            <w:szCs w:val="24"/>
          </w:rPr>
          <w:t>9</w:t>
        </w:r>
      </w:hyperlink>
      <w:hyperlink r:id="rId298">
        <w:r w:rsidR="00BB0687">
          <w:rPr>
            <w:rFonts w:ascii="Times New Roman" w:eastAsia="Times New Roman" w:hAnsi="Times New Roman" w:cs="Times New Roman"/>
            <w:color w:val="000000"/>
            <w:sz w:val="24"/>
            <w:szCs w:val="24"/>
          </w:rPr>
          <w:t>(2), 221–229. https://doi.org/</w:t>
        </w:r>
      </w:hyperlink>
      <w:hyperlink r:id="rId299">
        <w:r w:rsidR="00BB0687">
          <w:rPr>
            <w:rFonts w:ascii="Times New Roman" w:eastAsia="Times New Roman" w:hAnsi="Times New Roman" w:cs="Times New Roman"/>
            <w:color w:val="000000"/>
            <w:sz w:val="24"/>
            <w:szCs w:val="24"/>
          </w:rPr>
          <w:t>10.1521/jscp.1990.9.2.221</w:t>
        </w:r>
      </w:hyperlink>
    </w:p>
    <w:p w14:paraId="66E24C39"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00">
        <w:r w:rsidR="00BB0687">
          <w:rPr>
            <w:rFonts w:ascii="Times New Roman" w:eastAsia="Times New Roman" w:hAnsi="Times New Roman" w:cs="Times New Roman"/>
            <w:color w:val="000000"/>
            <w:sz w:val="24"/>
            <w:szCs w:val="24"/>
          </w:rPr>
          <w:t xml:space="preserve">Ledbetter, A. M., Mazer, J. P., DeGroot, J. M., Meyer, K. R., Mao, Y., &amp; Swafford, B. (2011). Attitudes Toward Online Social Connection and Self-Disclosure as Predictors of Facebook Communication and Relational Closeness. </w:t>
        </w:r>
      </w:hyperlink>
      <w:hyperlink r:id="rId301">
        <w:r w:rsidR="00BB0687">
          <w:rPr>
            <w:rFonts w:ascii="Times New Roman" w:eastAsia="Times New Roman" w:hAnsi="Times New Roman" w:cs="Times New Roman"/>
            <w:i/>
            <w:color w:val="000000"/>
            <w:sz w:val="24"/>
            <w:szCs w:val="24"/>
          </w:rPr>
          <w:t>Communication Research</w:t>
        </w:r>
      </w:hyperlink>
      <w:hyperlink r:id="rId302">
        <w:r w:rsidR="00BB0687">
          <w:rPr>
            <w:rFonts w:ascii="Times New Roman" w:eastAsia="Times New Roman" w:hAnsi="Times New Roman" w:cs="Times New Roman"/>
            <w:color w:val="000000"/>
            <w:sz w:val="24"/>
            <w:szCs w:val="24"/>
          </w:rPr>
          <w:t xml:space="preserve">, </w:t>
        </w:r>
      </w:hyperlink>
      <w:hyperlink r:id="rId303">
        <w:r w:rsidR="00BB0687">
          <w:rPr>
            <w:rFonts w:ascii="Times New Roman" w:eastAsia="Times New Roman" w:hAnsi="Times New Roman" w:cs="Times New Roman"/>
            <w:i/>
            <w:color w:val="000000"/>
            <w:sz w:val="24"/>
            <w:szCs w:val="24"/>
          </w:rPr>
          <w:t>38</w:t>
        </w:r>
      </w:hyperlink>
      <w:hyperlink r:id="rId304">
        <w:r w:rsidR="00BB0687">
          <w:rPr>
            <w:rFonts w:ascii="Times New Roman" w:eastAsia="Times New Roman" w:hAnsi="Times New Roman" w:cs="Times New Roman"/>
            <w:color w:val="000000"/>
            <w:sz w:val="24"/>
            <w:szCs w:val="24"/>
          </w:rPr>
          <w:t>(1), 27–53. https://doi.org/</w:t>
        </w:r>
      </w:hyperlink>
      <w:hyperlink r:id="rId305">
        <w:r w:rsidR="00BB0687">
          <w:rPr>
            <w:rFonts w:ascii="Times New Roman" w:eastAsia="Times New Roman" w:hAnsi="Times New Roman" w:cs="Times New Roman"/>
            <w:color w:val="000000"/>
            <w:sz w:val="24"/>
            <w:szCs w:val="24"/>
          </w:rPr>
          <w:t>10.1177/0093650210365537</w:t>
        </w:r>
      </w:hyperlink>
    </w:p>
    <w:p w14:paraId="12930ED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06">
        <w:r w:rsidR="00BB0687">
          <w:rPr>
            <w:rFonts w:ascii="Times New Roman" w:eastAsia="Times New Roman" w:hAnsi="Times New Roman" w:cs="Times New Roman"/>
            <w:color w:val="000000"/>
            <w:sz w:val="24"/>
            <w:szCs w:val="24"/>
          </w:rPr>
          <w:t xml:space="preserve">Lee, R. M., Draper, M., &amp; Lee, S. (2001). Social connectedness, dysfunctional interpersonal behaviors, and psychological distress: Testing a mediator model. </w:t>
        </w:r>
      </w:hyperlink>
      <w:hyperlink r:id="rId307">
        <w:r w:rsidR="00BB0687">
          <w:rPr>
            <w:rFonts w:ascii="Times New Roman" w:eastAsia="Times New Roman" w:hAnsi="Times New Roman" w:cs="Times New Roman"/>
            <w:i/>
            <w:color w:val="000000"/>
            <w:sz w:val="24"/>
            <w:szCs w:val="24"/>
          </w:rPr>
          <w:t>Journal of Counseling Psychology</w:t>
        </w:r>
      </w:hyperlink>
      <w:hyperlink r:id="rId308">
        <w:r w:rsidR="00BB0687">
          <w:rPr>
            <w:rFonts w:ascii="Times New Roman" w:eastAsia="Times New Roman" w:hAnsi="Times New Roman" w:cs="Times New Roman"/>
            <w:color w:val="000000"/>
            <w:sz w:val="24"/>
            <w:szCs w:val="24"/>
          </w:rPr>
          <w:t xml:space="preserve">, </w:t>
        </w:r>
      </w:hyperlink>
      <w:hyperlink r:id="rId309">
        <w:r w:rsidR="00BB0687">
          <w:rPr>
            <w:rFonts w:ascii="Times New Roman" w:eastAsia="Times New Roman" w:hAnsi="Times New Roman" w:cs="Times New Roman"/>
            <w:i/>
            <w:color w:val="000000"/>
            <w:sz w:val="24"/>
            <w:szCs w:val="24"/>
          </w:rPr>
          <w:t>48</w:t>
        </w:r>
      </w:hyperlink>
      <w:hyperlink r:id="rId310">
        <w:r w:rsidR="00BB0687">
          <w:rPr>
            <w:rFonts w:ascii="Times New Roman" w:eastAsia="Times New Roman" w:hAnsi="Times New Roman" w:cs="Times New Roman"/>
            <w:color w:val="000000"/>
            <w:sz w:val="24"/>
            <w:szCs w:val="24"/>
          </w:rPr>
          <w:t>(3), 310–318. https://doi.org/</w:t>
        </w:r>
      </w:hyperlink>
      <w:hyperlink r:id="rId311">
        <w:r w:rsidR="00BB0687">
          <w:rPr>
            <w:rFonts w:ascii="Times New Roman" w:eastAsia="Times New Roman" w:hAnsi="Times New Roman" w:cs="Times New Roman"/>
            <w:color w:val="000000"/>
            <w:sz w:val="24"/>
            <w:szCs w:val="24"/>
          </w:rPr>
          <w:t>10.1037/0022-0167.48.3.310</w:t>
        </w:r>
      </w:hyperlink>
    </w:p>
    <w:p w14:paraId="2EADD3D5"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12">
        <w:r w:rsidR="00BB0687">
          <w:rPr>
            <w:rFonts w:ascii="Times New Roman" w:eastAsia="Times New Roman" w:hAnsi="Times New Roman" w:cs="Times New Roman"/>
            <w:color w:val="000000"/>
            <w:sz w:val="24"/>
            <w:szCs w:val="24"/>
          </w:rPr>
          <w:t xml:space="preserve">Lee, R. M., &amp; Robbins, S. B. (1998). The relationship between social connectedness and anxiety, self-esteem, and social identity. </w:t>
        </w:r>
      </w:hyperlink>
      <w:hyperlink r:id="rId313">
        <w:r w:rsidR="00BB0687">
          <w:rPr>
            <w:rFonts w:ascii="Times New Roman" w:eastAsia="Times New Roman" w:hAnsi="Times New Roman" w:cs="Times New Roman"/>
            <w:i/>
            <w:color w:val="000000"/>
            <w:sz w:val="24"/>
            <w:szCs w:val="24"/>
          </w:rPr>
          <w:t>Journal of Counseling Psychology</w:t>
        </w:r>
      </w:hyperlink>
      <w:hyperlink r:id="rId314">
        <w:r w:rsidR="00BB0687">
          <w:rPr>
            <w:rFonts w:ascii="Times New Roman" w:eastAsia="Times New Roman" w:hAnsi="Times New Roman" w:cs="Times New Roman"/>
            <w:color w:val="000000"/>
            <w:sz w:val="24"/>
            <w:szCs w:val="24"/>
          </w:rPr>
          <w:t xml:space="preserve">, </w:t>
        </w:r>
      </w:hyperlink>
      <w:hyperlink r:id="rId315">
        <w:r w:rsidR="00BB0687">
          <w:rPr>
            <w:rFonts w:ascii="Times New Roman" w:eastAsia="Times New Roman" w:hAnsi="Times New Roman" w:cs="Times New Roman"/>
            <w:i/>
            <w:color w:val="000000"/>
            <w:sz w:val="24"/>
            <w:szCs w:val="24"/>
          </w:rPr>
          <w:t>45</w:t>
        </w:r>
      </w:hyperlink>
      <w:hyperlink r:id="rId316">
        <w:r w:rsidR="00BB0687">
          <w:rPr>
            <w:rFonts w:ascii="Times New Roman" w:eastAsia="Times New Roman" w:hAnsi="Times New Roman" w:cs="Times New Roman"/>
            <w:color w:val="000000"/>
            <w:sz w:val="24"/>
            <w:szCs w:val="24"/>
          </w:rPr>
          <w:t>(3), 338–345. https://doi.org/</w:t>
        </w:r>
      </w:hyperlink>
      <w:hyperlink r:id="rId317">
        <w:r w:rsidR="00BB0687">
          <w:rPr>
            <w:rFonts w:ascii="Times New Roman" w:eastAsia="Times New Roman" w:hAnsi="Times New Roman" w:cs="Times New Roman"/>
            <w:color w:val="000000"/>
            <w:sz w:val="24"/>
            <w:szCs w:val="24"/>
          </w:rPr>
          <w:t>10.1037/0022-0167.45.3.338</w:t>
        </w:r>
      </w:hyperlink>
    </w:p>
    <w:p w14:paraId="5DA457E9"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18">
        <w:r w:rsidR="00BB0687">
          <w:rPr>
            <w:rFonts w:ascii="Times New Roman" w:eastAsia="Times New Roman" w:hAnsi="Times New Roman" w:cs="Times New Roman"/>
            <w:color w:val="000000"/>
            <w:sz w:val="24"/>
            <w:szCs w:val="24"/>
          </w:rPr>
          <w:t xml:space="preserve">Lutz, S., &amp; Schneider, F. M. (2020). Is receiving Dislikes in social media still better than being ignored? The effects of ostracism and rejection on need threat and coping reponses online. </w:t>
        </w:r>
      </w:hyperlink>
      <w:hyperlink r:id="rId319">
        <w:r w:rsidR="00BB0687">
          <w:rPr>
            <w:rFonts w:ascii="Times New Roman" w:eastAsia="Times New Roman" w:hAnsi="Times New Roman" w:cs="Times New Roman"/>
            <w:i/>
            <w:color w:val="000000"/>
            <w:sz w:val="24"/>
            <w:szCs w:val="24"/>
          </w:rPr>
          <w:t>Media Psychology</w:t>
        </w:r>
      </w:hyperlink>
      <w:hyperlink r:id="rId320">
        <w:r w:rsidR="00BB0687">
          <w:rPr>
            <w:rFonts w:ascii="Times New Roman" w:eastAsia="Times New Roman" w:hAnsi="Times New Roman" w:cs="Times New Roman"/>
            <w:color w:val="000000"/>
            <w:sz w:val="24"/>
            <w:szCs w:val="24"/>
          </w:rPr>
          <w:t xml:space="preserve">, 1–25. </w:t>
        </w:r>
      </w:hyperlink>
      <w:hyperlink r:id="rId321">
        <w:r w:rsidR="00BB0687">
          <w:rPr>
            <w:rFonts w:ascii="Times New Roman" w:eastAsia="Times New Roman" w:hAnsi="Times New Roman" w:cs="Times New Roman"/>
            <w:color w:val="000000"/>
            <w:sz w:val="24"/>
            <w:szCs w:val="24"/>
          </w:rPr>
          <w:t>https://www.tandfonline.com/doi/abs/10.1080/15213269.2020.1799409?casa_token=4GHyZXx2JgsAAAAA:xjySEZmkJZtJKTX4AUPEzVFS5pvuL55x_a2NUneDCXDidGVdqk2HByIsnFDBxnRMnhm4NQX6JVeNzA</w:t>
        </w:r>
      </w:hyperlink>
    </w:p>
    <w:p w14:paraId="04CD7511"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22">
        <w:r w:rsidR="00BB0687">
          <w:rPr>
            <w:rFonts w:ascii="Times New Roman" w:eastAsia="Times New Roman" w:hAnsi="Times New Roman" w:cs="Times New Roman"/>
            <w:color w:val="000000"/>
            <w:sz w:val="24"/>
            <w:szCs w:val="24"/>
          </w:rPr>
          <w:t xml:space="preserve">Maner, J. K., DeWall, C. N., Baumeister, R. F., &amp; Schaller, M. (2007). Does social exclusion motivate interpersonal reconnection? Resolving the“ porcupine problem.” </w:t>
        </w:r>
      </w:hyperlink>
      <w:hyperlink r:id="rId323">
        <w:r w:rsidR="00BB0687">
          <w:rPr>
            <w:rFonts w:ascii="Times New Roman" w:eastAsia="Times New Roman" w:hAnsi="Times New Roman" w:cs="Times New Roman"/>
            <w:i/>
            <w:color w:val="000000"/>
            <w:sz w:val="24"/>
            <w:szCs w:val="24"/>
          </w:rPr>
          <w:t>Journal of Personality and Social Psychology</w:t>
        </w:r>
      </w:hyperlink>
      <w:hyperlink r:id="rId324">
        <w:r w:rsidR="00BB0687">
          <w:rPr>
            <w:rFonts w:ascii="Times New Roman" w:eastAsia="Times New Roman" w:hAnsi="Times New Roman" w:cs="Times New Roman"/>
            <w:color w:val="000000"/>
            <w:sz w:val="24"/>
            <w:szCs w:val="24"/>
          </w:rPr>
          <w:t xml:space="preserve">, </w:t>
        </w:r>
      </w:hyperlink>
      <w:hyperlink r:id="rId325">
        <w:r w:rsidR="00BB0687">
          <w:rPr>
            <w:rFonts w:ascii="Times New Roman" w:eastAsia="Times New Roman" w:hAnsi="Times New Roman" w:cs="Times New Roman"/>
            <w:i/>
            <w:color w:val="000000"/>
            <w:sz w:val="24"/>
            <w:szCs w:val="24"/>
          </w:rPr>
          <w:t>92</w:t>
        </w:r>
      </w:hyperlink>
      <w:hyperlink r:id="rId326">
        <w:r w:rsidR="00BB0687">
          <w:rPr>
            <w:rFonts w:ascii="Times New Roman" w:eastAsia="Times New Roman" w:hAnsi="Times New Roman" w:cs="Times New Roman"/>
            <w:color w:val="000000"/>
            <w:sz w:val="24"/>
            <w:szCs w:val="24"/>
          </w:rPr>
          <w:t xml:space="preserve">(1), 42. </w:t>
        </w:r>
      </w:hyperlink>
      <w:hyperlink r:id="rId327">
        <w:r w:rsidR="00BB0687">
          <w:rPr>
            <w:rFonts w:ascii="Times New Roman" w:eastAsia="Times New Roman" w:hAnsi="Times New Roman" w:cs="Times New Roman"/>
            <w:color w:val="000000"/>
            <w:sz w:val="24"/>
            <w:szCs w:val="24"/>
          </w:rPr>
          <w:t>https://psycnet.apa.org/buy/2006-23056-004</w:t>
        </w:r>
      </w:hyperlink>
    </w:p>
    <w:p w14:paraId="5910C479"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28">
        <w:r w:rsidR="00BB0687">
          <w:rPr>
            <w:rFonts w:ascii="Times New Roman" w:eastAsia="Times New Roman" w:hAnsi="Times New Roman" w:cs="Times New Roman"/>
            <w:color w:val="000000"/>
            <w:sz w:val="24"/>
            <w:szCs w:val="24"/>
          </w:rPr>
          <w:t xml:space="preserve">Masten, C. L., Telzer, E. H., Fuligni, A. J., Lieberman, M. D., &amp; Eisenberger, N. I. (2012). Time spent with friends in adolescence relates to less neural sensitivity to later peer rejection. </w:t>
        </w:r>
      </w:hyperlink>
      <w:hyperlink r:id="rId329">
        <w:r w:rsidR="00BB0687">
          <w:rPr>
            <w:rFonts w:ascii="Times New Roman" w:eastAsia="Times New Roman" w:hAnsi="Times New Roman" w:cs="Times New Roman"/>
            <w:i/>
            <w:color w:val="000000"/>
            <w:sz w:val="24"/>
            <w:szCs w:val="24"/>
          </w:rPr>
          <w:t>Social Cognitive and Affective Neuroscience</w:t>
        </w:r>
      </w:hyperlink>
      <w:hyperlink r:id="rId330">
        <w:r w:rsidR="00BB0687">
          <w:rPr>
            <w:rFonts w:ascii="Times New Roman" w:eastAsia="Times New Roman" w:hAnsi="Times New Roman" w:cs="Times New Roman"/>
            <w:color w:val="000000"/>
            <w:sz w:val="24"/>
            <w:szCs w:val="24"/>
          </w:rPr>
          <w:t xml:space="preserve">, </w:t>
        </w:r>
      </w:hyperlink>
      <w:hyperlink r:id="rId331">
        <w:r w:rsidR="00BB0687">
          <w:rPr>
            <w:rFonts w:ascii="Times New Roman" w:eastAsia="Times New Roman" w:hAnsi="Times New Roman" w:cs="Times New Roman"/>
            <w:i/>
            <w:color w:val="000000"/>
            <w:sz w:val="24"/>
            <w:szCs w:val="24"/>
          </w:rPr>
          <w:t>7</w:t>
        </w:r>
      </w:hyperlink>
      <w:hyperlink r:id="rId332">
        <w:r w:rsidR="00BB0687">
          <w:rPr>
            <w:rFonts w:ascii="Times New Roman" w:eastAsia="Times New Roman" w:hAnsi="Times New Roman" w:cs="Times New Roman"/>
            <w:color w:val="000000"/>
            <w:sz w:val="24"/>
            <w:szCs w:val="24"/>
          </w:rPr>
          <w:t>(1), 106–114. https://doi.org/</w:t>
        </w:r>
      </w:hyperlink>
      <w:hyperlink r:id="rId333">
        <w:r w:rsidR="00BB0687">
          <w:rPr>
            <w:rFonts w:ascii="Times New Roman" w:eastAsia="Times New Roman" w:hAnsi="Times New Roman" w:cs="Times New Roman"/>
            <w:color w:val="000000"/>
            <w:sz w:val="24"/>
            <w:szCs w:val="24"/>
          </w:rPr>
          <w:t>10.1093/scan/nsq098</w:t>
        </w:r>
      </w:hyperlink>
    </w:p>
    <w:p w14:paraId="734E31BE"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34">
        <w:r w:rsidR="00BB0687">
          <w:rPr>
            <w:rFonts w:ascii="Times New Roman" w:eastAsia="Times New Roman" w:hAnsi="Times New Roman" w:cs="Times New Roman"/>
            <w:color w:val="000000"/>
            <w:sz w:val="24"/>
            <w:szCs w:val="24"/>
          </w:rPr>
          <w:t xml:space="preserve">McClure, S. M., Berns, G. S., &amp; Montague, P. R. (2003). Temporal prediction errors in a passive learning task activate human striatum. </w:t>
        </w:r>
      </w:hyperlink>
      <w:hyperlink r:id="rId335">
        <w:r w:rsidR="00BB0687">
          <w:rPr>
            <w:rFonts w:ascii="Times New Roman" w:eastAsia="Times New Roman" w:hAnsi="Times New Roman" w:cs="Times New Roman"/>
            <w:i/>
            <w:color w:val="000000"/>
            <w:sz w:val="24"/>
            <w:szCs w:val="24"/>
          </w:rPr>
          <w:t>Neuron</w:t>
        </w:r>
      </w:hyperlink>
      <w:hyperlink r:id="rId336">
        <w:r w:rsidR="00BB0687">
          <w:rPr>
            <w:rFonts w:ascii="Times New Roman" w:eastAsia="Times New Roman" w:hAnsi="Times New Roman" w:cs="Times New Roman"/>
            <w:color w:val="000000"/>
            <w:sz w:val="24"/>
            <w:szCs w:val="24"/>
          </w:rPr>
          <w:t xml:space="preserve">, </w:t>
        </w:r>
      </w:hyperlink>
      <w:hyperlink r:id="rId337">
        <w:r w:rsidR="00BB0687">
          <w:rPr>
            <w:rFonts w:ascii="Times New Roman" w:eastAsia="Times New Roman" w:hAnsi="Times New Roman" w:cs="Times New Roman"/>
            <w:i/>
            <w:color w:val="000000"/>
            <w:sz w:val="24"/>
            <w:szCs w:val="24"/>
          </w:rPr>
          <w:t>38</w:t>
        </w:r>
      </w:hyperlink>
      <w:hyperlink r:id="rId338">
        <w:r w:rsidR="00BB0687">
          <w:rPr>
            <w:rFonts w:ascii="Times New Roman" w:eastAsia="Times New Roman" w:hAnsi="Times New Roman" w:cs="Times New Roman"/>
            <w:color w:val="000000"/>
            <w:sz w:val="24"/>
            <w:szCs w:val="24"/>
          </w:rPr>
          <w:t>(2), 339–346. https://doi.org/</w:t>
        </w:r>
      </w:hyperlink>
      <w:hyperlink r:id="rId339">
        <w:r w:rsidR="00BB0687">
          <w:rPr>
            <w:rFonts w:ascii="Times New Roman" w:eastAsia="Times New Roman" w:hAnsi="Times New Roman" w:cs="Times New Roman"/>
            <w:color w:val="000000"/>
            <w:sz w:val="24"/>
            <w:szCs w:val="24"/>
          </w:rPr>
          <w:t>10.1016/s0896-6273(03)00154-5</w:t>
        </w:r>
      </w:hyperlink>
    </w:p>
    <w:p w14:paraId="19D7336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40">
        <w:r w:rsidR="00BB0687">
          <w:rPr>
            <w:rFonts w:ascii="Times New Roman" w:eastAsia="Times New Roman" w:hAnsi="Times New Roman" w:cs="Times New Roman"/>
            <w:color w:val="000000"/>
            <w:sz w:val="24"/>
            <w:szCs w:val="24"/>
          </w:rPr>
          <w:t xml:space="preserve">Meshi, D., &amp; </w:t>
        </w:r>
        <w:proofErr w:type="spellStart"/>
        <w:r w:rsidR="00BB0687">
          <w:rPr>
            <w:rFonts w:ascii="Times New Roman" w:eastAsia="Times New Roman" w:hAnsi="Times New Roman" w:cs="Times New Roman"/>
            <w:color w:val="000000"/>
            <w:sz w:val="24"/>
            <w:szCs w:val="24"/>
          </w:rPr>
          <w:t>Ellithorpe</w:t>
        </w:r>
        <w:proofErr w:type="spellEnd"/>
        <w:r w:rsidR="00BB0687">
          <w:rPr>
            <w:rFonts w:ascii="Times New Roman" w:eastAsia="Times New Roman" w:hAnsi="Times New Roman" w:cs="Times New Roman"/>
            <w:color w:val="000000"/>
            <w:sz w:val="24"/>
            <w:szCs w:val="24"/>
          </w:rPr>
          <w:t xml:space="preserve">, M. E. (2021). </w:t>
        </w:r>
      </w:hyperlink>
      <w:hyperlink r:id="rId341">
        <w:r w:rsidR="00BB0687">
          <w:rPr>
            <w:rFonts w:ascii="Times New Roman" w:eastAsia="Times New Roman" w:hAnsi="Times New Roman" w:cs="Times New Roman"/>
            <w:i/>
            <w:color w:val="000000"/>
            <w:sz w:val="24"/>
            <w:szCs w:val="24"/>
          </w:rPr>
          <w:t>Problematic social media use and social support received in the real-world versus on social media: Associations with depression, anxiety and social isolation</w:t>
        </w:r>
      </w:hyperlink>
      <w:hyperlink r:id="rId342">
        <w:r w:rsidR="00BB0687">
          <w:rPr>
            <w:rFonts w:ascii="Times New Roman" w:eastAsia="Times New Roman" w:hAnsi="Times New Roman" w:cs="Times New Roman"/>
            <w:color w:val="000000"/>
            <w:sz w:val="24"/>
            <w:szCs w:val="24"/>
          </w:rPr>
          <w:t>.</w:t>
        </w:r>
      </w:hyperlink>
    </w:p>
    <w:p w14:paraId="6FDC7133"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43">
        <w:r w:rsidR="00BB0687">
          <w:rPr>
            <w:rFonts w:ascii="Times New Roman" w:eastAsia="Times New Roman" w:hAnsi="Times New Roman" w:cs="Times New Roman"/>
            <w:color w:val="000000"/>
            <w:sz w:val="24"/>
            <w:szCs w:val="24"/>
          </w:rPr>
          <w:t xml:space="preserve">Meshi, D., Tamir, D. I., &amp; Heekeren, H. R. (2015). The Emerging Neuroscience of Social Media. </w:t>
        </w:r>
      </w:hyperlink>
      <w:hyperlink r:id="rId344">
        <w:r w:rsidR="00BB0687">
          <w:rPr>
            <w:rFonts w:ascii="Times New Roman" w:eastAsia="Times New Roman" w:hAnsi="Times New Roman" w:cs="Times New Roman"/>
            <w:i/>
            <w:color w:val="000000"/>
            <w:sz w:val="24"/>
            <w:szCs w:val="24"/>
          </w:rPr>
          <w:t>Trends in Cognitive Sciences</w:t>
        </w:r>
      </w:hyperlink>
      <w:hyperlink r:id="rId345">
        <w:r w:rsidR="00BB0687">
          <w:rPr>
            <w:rFonts w:ascii="Times New Roman" w:eastAsia="Times New Roman" w:hAnsi="Times New Roman" w:cs="Times New Roman"/>
            <w:color w:val="000000"/>
            <w:sz w:val="24"/>
            <w:szCs w:val="24"/>
          </w:rPr>
          <w:t xml:space="preserve">, </w:t>
        </w:r>
      </w:hyperlink>
      <w:hyperlink r:id="rId346">
        <w:r w:rsidR="00BB0687">
          <w:rPr>
            <w:rFonts w:ascii="Times New Roman" w:eastAsia="Times New Roman" w:hAnsi="Times New Roman" w:cs="Times New Roman"/>
            <w:i/>
            <w:color w:val="000000"/>
            <w:sz w:val="24"/>
            <w:szCs w:val="24"/>
          </w:rPr>
          <w:t>19</w:t>
        </w:r>
      </w:hyperlink>
      <w:hyperlink r:id="rId347">
        <w:r w:rsidR="00BB0687">
          <w:rPr>
            <w:rFonts w:ascii="Times New Roman" w:eastAsia="Times New Roman" w:hAnsi="Times New Roman" w:cs="Times New Roman"/>
            <w:color w:val="000000"/>
            <w:sz w:val="24"/>
            <w:szCs w:val="24"/>
          </w:rPr>
          <w:t>(12), 771–782. https://doi.org/</w:t>
        </w:r>
      </w:hyperlink>
      <w:hyperlink r:id="rId348">
        <w:r w:rsidR="00BB0687">
          <w:rPr>
            <w:rFonts w:ascii="Times New Roman" w:eastAsia="Times New Roman" w:hAnsi="Times New Roman" w:cs="Times New Roman"/>
            <w:color w:val="000000"/>
            <w:sz w:val="24"/>
            <w:szCs w:val="24"/>
          </w:rPr>
          <w:t>10.1016/j.tics.2015.09.004</w:t>
        </w:r>
      </w:hyperlink>
    </w:p>
    <w:p w14:paraId="76EFAFDA"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49">
        <w:r w:rsidR="00BB0687">
          <w:rPr>
            <w:rFonts w:ascii="Times New Roman" w:eastAsia="Times New Roman" w:hAnsi="Times New Roman" w:cs="Times New Roman"/>
            <w:color w:val="000000"/>
            <w:sz w:val="24"/>
            <w:szCs w:val="24"/>
          </w:rPr>
          <w:t xml:space="preserve">Meshi, D., Turel, O., &amp; Henley, D. (2020). Snapchat vs. Facebook: Differences in problematic use, behavior change attempts, and trait social reward preferences. </w:t>
        </w:r>
      </w:hyperlink>
      <w:hyperlink r:id="rId350">
        <w:r w:rsidR="00BB0687">
          <w:rPr>
            <w:rFonts w:ascii="Times New Roman" w:eastAsia="Times New Roman" w:hAnsi="Times New Roman" w:cs="Times New Roman"/>
            <w:i/>
            <w:color w:val="000000"/>
            <w:sz w:val="24"/>
            <w:szCs w:val="24"/>
          </w:rPr>
          <w:t>Addictive Behaviors Reports</w:t>
        </w:r>
      </w:hyperlink>
      <w:hyperlink r:id="rId351">
        <w:r w:rsidR="00BB0687">
          <w:rPr>
            <w:rFonts w:ascii="Times New Roman" w:eastAsia="Times New Roman" w:hAnsi="Times New Roman" w:cs="Times New Roman"/>
            <w:color w:val="000000"/>
            <w:sz w:val="24"/>
            <w:szCs w:val="24"/>
          </w:rPr>
          <w:t xml:space="preserve">, </w:t>
        </w:r>
      </w:hyperlink>
      <w:hyperlink r:id="rId352">
        <w:r w:rsidR="00BB0687">
          <w:rPr>
            <w:rFonts w:ascii="Times New Roman" w:eastAsia="Times New Roman" w:hAnsi="Times New Roman" w:cs="Times New Roman"/>
            <w:i/>
            <w:color w:val="000000"/>
            <w:sz w:val="24"/>
            <w:szCs w:val="24"/>
          </w:rPr>
          <w:t>12</w:t>
        </w:r>
      </w:hyperlink>
      <w:hyperlink r:id="rId353">
        <w:r w:rsidR="00BB0687">
          <w:rPr>
            <w:rFonts w:ascii="Times New Roman" w:eastAsia="Times New Roman" w:hAnsi="Times New Roman" w:cs="Times New Roman"/>
            <w:color w:val="000000"/>
            <w:sz w:val="24"/>
            <w:szCs w:val="24"/>
          </w:rPr>
          <w:t>, 100294. https://doi.org/</w:t>
        </w:r>
      </w:hyperlink>
      <w:hyperlink r:id="rId354">
        <w:r w:rsidR="00BB0687">
          <w:rPr>
            <w:rFonts w:ascii="Times New Roman" w:eastAsia="Times New Roman" w:hAnsi="Times New Roman" w:cs="Times New Roman"/>
            <w:color w:val="000000"/>
            <w:sz w:val="24"/>
            <w:szCs w:val="24"/>
          </w:rPr>
          <w:t>10.1016/j.abrep.2020.100294</w:t>
        </w:r>
      </w:hyperlink>
    </w:p>
    <w:p w14:paraId="643A47FD"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55">
        <w:r w:rsidR="00BB0687">
          <w:rPr>
            <w:rFonts w:ascii="Times New Roman" w:eastAsia="Times New Roman" w:hAnsi="Times New Roman" w:cs="Times New Roman"/>
            <w:color w:val="000000"/>
            <w:sz w:val="24"/>
            <w:szCs w:val="24"/>
          </w:rPr>
          <w:t xml:space="preserve">Nolan, S. A., Flynn, C., &amp; Garber, J. (2003). Prospective relations between rejection and depression in young adolescents. </w:t>
        </w:r>
      </w:hyperlink>
      <w:hyperlink r:id="rId356">
        <w:r w:rsidR="00BB0687">
          <w:rPr>
            <w:rFonts w:ascii="Times New Roman" w:eastAsia="Times New Roman" w:hAnsi="Times New Roman" w:cs="Times New Roman"/>
            <w:i/>
            <w:color w:val="000000"/>
            <w:sz w:val="24"/>
            <w:szCs w:val="24"/>
          </w:rPr>
          <w:t>Journal of Personality and Social Psychology</w:t>
        </w:r>
      </w:hyperlink>
      <w:hyperlink r:id="rId357">
        <w:r w:rsidR="00BB0687">
          <w:rPr>
            <w:rFonts w:ascii="Times New Roman" w:eastAsia="Times New Roman" w:hAnsi="Times New Roman" w:cs="Times New Roman"/>
            <w:color w:val="000000"/>
            <w:sz w:val="24"/>
            <w:szCs w:val="24"/>
          </w:rPr>
          <w:t xml:space="preserve">, </w:t>
        </w:r>
      </w:hyperlink>
      <w:hyperlink r:id="rId358">
        <w:r w:rsidR="00BB0687">
          <w:rPr>
            <w:rFonts w:ascii="Times New Roman" w:eastAsia="Times New Roman" w:hAnsi="Times New Roman" w:cs="Times New Roman"/>
            <w:i/>
            <w:color w:val="000000"/>
            <w:sz w:val="24"/>
            <w:szCs w:val="24"/>
          </w:rPr>
          <w:t>85</w:t>
        </w:r>
      </w:hyperlink>
      <w:hyperlink r:id="rId359">
        <w:r w:rsidR="00BB0687">
          <w:rPr>
            <w:rFonts w:ascii="Times New Roman" w:eastAsia="Times New Roman" w:hAnsi="Times New Roman" w:cs="Times New Roman"/>
            <w:color w:val="000000"/>
            <w:sz w:val="24"/>
            <w:szCs w:val="24"/>
          </w:rPr>
          <w:t>(4), 745–755. https://doi.org/</w:t>
        </w:r>
      </w:hyperlink>
      <w:hyperlink r:id="rId360">
        <w:r w:rsidR="00BB0687">
          <w:rPr>
            <w:rFonts w:ascii="Times New Roman" w:eastAsia="Times New Roman" w:hAnsi="Times New Roman" w:cs="Times New Roman"/>
            <w:color w:val="000000"/>
            <w:sz w:val="24"/>
            <w:szCs w:val="24"/>
          </w:rPr>
          <w:t>10.1037/0022-3514.85.4.745</w:t>
        </w:r>
      </w:hyperlink>
    </w:p>
    <w:p w14:paraId="2AE89040"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61">
        <w:r w:rsidR="00BB0687">
          <w:rPr>
            <w:rFonts w:ascii="Times New Roman" w:eastAsia="Times New Roman" w:hAnsi="Times New Roman" w:cs="Times New Roman"/>
            <w:color w:val="000000"/>
            <w:sz w:val="24"/>
            <w:szCs w:val="24"/>
          </w:rPr>
          <w:t xml:space="preserve">Ochsner, K. N., Bunge, S. A., Gross, J. J., &amp; Gabrieli, J. D. E. (2002). Rethinking feelings: an FMRI study of the cognitive regulation of emotion. </w:t>
        </w:r>
      </w:hyperlink>
      <w:hyperlink r:id="rId362">
        <w:r w:rsidR="00BB0687">
          <w:rPr>
            <w:rFonts w:ascii="Times New Roman" w:eastAsia="Times New Roman" w:hAnsi="Times New Roman" w:cs="Times New Roman"/>
            <w:i/>
            <w:color w:val="000000"/>
            <w:sz w:val="24"/>
            <w:szCs w:val="24"/>
          </w:rPr>
          <w:t>Journal of Cognitive Neuroscience</w:t>
        </w:r>
      </w:hyperlink>
      <w:hyperlink r:id="rId363">
        <w:r w:rsidR="00BB0687">
          <w:rPr>
            <w:rFonts w:ascii="Times New Roman" w:eastAsia="Times New Roman" w:hAnsi="Times New Roman" w:cs="Times New Roman"/>
            <w:color w:val="000000"/>
            <w:sz w:val="24"/>
            <w:szCs w:val="24"/>
          </w:rPr>
          <w:t xml:space="preserve">, </w:t>
        </w:r>
      </w:hyperlink>
      <w:hyperlink r:id="rId364">
        <w:r w:rsidR="00BB0687">
          <w:rPr>
            <w:rFonts w:ascii="Times New Roman" w:eastAsia="Times New Roman" w:hAnsi="Times New Roman" w:cs="Times New Roman"/>
            <w:i/>
            <w:color w:val="000000"/>
            <w:sz w:val="24"/>
            <w:szCs w:val="24"/>
          </w:rPr>
          <w:t>14</w:t>
        </w:r>
      </w:hyperlink>
      <w:hyperlink r:id="rId365">
        <w:r w:rsidR="00BB0687">
          <w:rPr>
            <w:rFonts w:ascii="Times New Roman" w:eastAsia="Times New Roman" w:hAnsi="Times New Roman" w:cs="Times New Roman"/>
            <w:color w:val="000000"/>
            <w:sz w:val="24"/>
            <w:szCs w:val="24"/>
          </w:rPr>
          <w:t>(8), 1215–1229. https://doi.org/</w:t>
        </w:r>
      </w:hyperlink>
      <w:hyperlink r:id="rId366">
        <w:r w:rsidR="00BB0687">
          <w:rPr>
            <w:rFonts w:ascii="Times New Roman" w:eastAsia="Times New Roman" w:hAnsi="Times New Roman" w:cs="Times New Roman"/>
            <w:color w:val="000000"/>
            <w:sz w:val="24"/>
            <w:szCs w:val="24"/>
          </w:rPr>
          <w:t>10.1162/089892902760807212</w:t>
        </w:r>
      </w:hyperlink>
    </w:p>
    <w:p w14:paraId="36F2AAD6"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67">
        <w:r w:rsidR="00BB0687">
          <w:rPr>
            <w:rFonts w:ascii="Times New Roman" w:eastAsia="Times New Roman" w:hAnsi="Times New Roman" w:cs="Times New Roman"/>
            <w:color w:val="000000"/>
            <w:sz w:val="24"/>
            <w:szCs w:val="24"/>
          </w:rPr>
          <w:t xml:space="preserve">Ochsner, K. N., Ray, R. D., Cooper, J. C., Robertson, E. R., Chopra, S., Gabrieli, J. D. E., &amp; Gross, J. J. (2004). For better or for worse: neural systems supporting the cognitive down- and up-regulation of negative emotion. </w:t>
        </w:r>
      </w:hyperlink>
      <w:hyperlink r:id="rId368">
        <w:r w:rsidR="00BB0687">
          <w:rPr>
            <w:rFonts w:ascii="Times New Roman" w:eastAsia="Times New Roman" w:hAnsi="Times New Roman" w:cs="Times New Roman"/>
            <w:i/>
            <w:color w:val="000000"/>
            <w:sz w:val="24"/>
            <w:szCs w:val="24"/>
          </w:rPr>
          <w:t>NeuroImage</w:t>
        </w:r>
      </w:hyperlink>
      <w:hyperlink r:id="rId369">
        <w:r w:rsidR="00BB0687">
          <w:rPr>
            <w:rFonts w:ascii="Times New Roman" w:eastAsia="Times New Roman" w:hAnsi="Times New Roman" w:cs="Times New Roman"/>
            <w:color w:val="000000"/>
            <w:sz w:val="24"/>
            <w:szCs w:val="24"/>
          </w:rPr>
          <w:t xml:space="preserve">, </w:t>
        </w:r>
      </w:hyperlink>
      <w:hyperlink r:id="rId370">
        <w:r w:rsidR="00BB0687">
          <w:rPr>
            <w:rFonts w:ascii="Times New Roman" w:eastAsia="Times New Roman" w:hAnsi="Times New Roman" w:cs="Times New Roman"/>
            <w:i/>
            <w:color w:val="000000"/>
            <w:sz w:val="24"/>
            <w:szCs w:val="24"/>
          </w:rPr>
          <w:t>23</w:t>
        </w:r>
      </w:hyperlink>
      <w:hyperlink r:id="rId371">
        <w:r w:rsidR="00BB0687">
          <w:rPr>
            <w:rFonts w:ascii="Times New Roman" w:eastAsia="Times New Roman" w:hAnsi="Times New Roman" w:cs="Times New Roman"/>
            <w:color w:val="000000"/>
            <w:sz w:val="24"/>
            <w:szCs w:val="24"/>
          </w:rPr>
          <w:t>(2), 483–499. https://doi.org/</w:t>
        </w:r>
      </w:hyperlink>
      <w:hyperlink r:id="rId372">
        <w:r w:rsidR="00BB0687">
          <w:rPr>
            <w:rFonts w:ascii="Times New Roman" w:eastAsia="Times New Roman" w:hAnsi="Times New Roman" w:cs="Times New Roman"/>
            <w:color w:val="000000"/>
            <w:sz w:val="24"/>
            <w:szCs w:val="24"/>
          </w:rPr>
          <w:t>10.1016/j.neuroimage.2004.06.030</w:t>
        </w:r>
      </w:hyperlink>
    </w:p>
    <w:p w14:paraId="1690A771"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73">
        <w:r w:rsidR="00BB0687">
          <w:rPr>
            <w:rFonts w:ascii="Times New Roman" w:eastAsia="Times New Roman" w:hAnsi="Times New Roman" w:cs="Times New Roman"/>
            <w:color w:val="000000"/>
            <w:sz w:val="24"/>
            <w:szCs w:val="24"/>
          </w:rPr>
          <w:t xml:space="preserve">O’Doherty, J., Dayan, P., Schultz, J., Deichmann, R., Friston, K., &amp; Dolan, R. J. (2004). Dissociable roles of ventral and dorsal striatum in instrumental conditioning. </w:t>
        </w:r>
      </w:hyperlink>
      <w:hyperlink r:id="rId374">
        <w:r w:rsidR="00BB0687">
          <w:rPr>
            <w:rFonts w:ascii="Times New Roman" w:eastAsia="Times New Roman" w:hAnsi="Times New Roman" w:cs="Times New Roman"/>
            <w:i/>
            <w:color w:val="000000"/>
            <w:sz w:val="24"/>
            <w:szCs w:val="24"/>
          </w:rPr>
          <w:t>Science</w:t>
        </w:r>
      </w:hyperlink>
      <w:hyperlink r:id="rId375">
        <w:r w:rsidR="00BB0687">
          <w:rPr>
            <w:rFonts w:ascii="Times New Roman" w:eastAsia="Times New Roman" w:hAnsi="Times New Roman" w:cs="Times New Roman"/>
            <w:color w:val="000000"/>
            <w:sz w:val="24"/>
            <w:szCs w:val="24"/>
          </w:rPr>
          <w:t xml:space="preserve">, </w:t>
        </w:r>
      </w:hyperlink>
      <w:hyperlink r:id="rId376">
        <w:r w:rsidR="00BB0687">
          <w:rPr>
            <w:rFonts w:ascii="Times New Roman" w:eastAsia="Times New Roman" w:hAnsi="Times New Roman" w:cs="Times New Roman"/>
            <w:i/>
            <w:color w:val="000000"/>
            <w:sz w:val="24"/>
            <w:szCs w:val="24"/>
          </w:rPr>
          <w:t>304</w:t>
        </w:r>
      </w:hyperlink>
      <w:hyperlink r:id="rId377">
        <w:r w:rsidR="00BB0687">
          <w:rPr>
            <w:rFonts w:ascii="Times New Roman" w:eastAsia="Times New Roman" w:hAnsi="Times New Roman" w:cs="Times New Roman"/>
            <w:color w:val="000000"/>
            <w:sz w:val="24"/>
            <w:szCs w:val="24"/>
          </w:rPr>
          <w:t>(5669), 452–454. https://doi.org/</w:t>
        </w:r>
      </w:hyperlink>
      <w:hyperlink r:id="rId378">
        <w:r w:rsidR="00BB0687">
          <w:rPr>
            <w:rFonts w:ascii="Times New Roman" w:eastAsia="Times New Roman" w:hAnsi="Times New Roman" w:cs="Times New Roman"/>
            <w:color w:val="000000"/>
            <w:sz w:val="24"/>
            <w:szCs w:val="24"/>
          </w:rPr>
          <w:t>10.1126/science.1094285</w:t>
        </w:r>
      </w:hyperlink>
    </w:p>
    <w:p w14:paraId="46744968"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79">
        <w:r w:rsidR="00BB0687">
          <w:rPr>
            <w:rFonts w:ascii="Times New Roman" w:eastAsia="Times New Roman" w:hAnsi="Times New Roman" w:cs="Times New Roman"/>
            <w:color w:val="000000"/>
            <w:sz w:val="24"/>
            <w:szCs w:val="24"/>
          </w:rPr>
          <w:t xml:space="preserve">O’Doherty, J. P., Dayan, P., Friston, K., Critchley, H., &amp; Dolan, R. J. (2003). Temporal difference models and reward-related learning in the human brain. </w:t>
        </w:r>
      </w:hyperlink>
      <w:hyperlink r:id="rId380">
        <w:r w:rsidR="00BB0687">
          <w:rPr>
            <w:rFonts w:ascii="Times New Roman" w:eastAsia="Times New Roman" w:hAnsi="Times New Roman" w:cs="Times New Roman"/>
            <w:i/>
            <w:color w:val="000000"/>
            <w:sz w:val="24"/>
            <w:szCs w:val="24"/>
          </w:rPr>
          <w:t>Neuron</w:t>
        </w:r>
      </w:hyperlink>
      <w:hyperlink r:id="rId381">
        <w:r w:rsidR="00BB0687">
          <w:rPr>
            <w:rFonts w:ascii="Times New Roman" w:eastAsia="Times New Roman" w:hAnsi="Times New Roman" w:cs="Times New Roman"/>
            <w:color w:val="000000"/>
            <w:sz w:val="24"/>
            <w:szCs w:val="24"/>
          </w:rPr>
          <w:t xml:space="preserve">, </w:t>
        </w:r>
      </w:hyperlink>
      <w:hyperlink r:id="rId382">
        <w:r w:rsidR="00BB0687">
          <w:rPr>
            <w:rFonts w:ascii="Times New Roman" w:eastAsia="Times New Roman" w:hAnsi="Times New Roman" w:cs="Times New Roman"/>
            <w:i/>
            <w:color w:val="000000"/>
            <w:sz w:val="24"/>
            <w:szCs w:val="24"/>
          </w:rPr>
          <w:t>38</w:t>
        </w:r>
      </w:hyperlink>
      <w:hyperlink r:id="rId383">
        <w:r w:rsidR="00BB0687">
          <w:rPr>
            <w:rFonts w:ascii="Times New Roman" w:eastAsia="Times New Roman" w:hAnsi="Times New Roman" w:cs="Times New Roman"/>
            <w:color w:val="000000"/>
            <w:sz w:val="24"/>
            <w:szCs w:val="24"/>
          </w:rPr>
          <w:t>(2), 329–337. https://doi.org/</w:t>
        </w:r>
      </w:hyperlink>
      <w:hyperlink r:id="rId384">
        <w:r w:rsidR="00BB0687">
          <w:rPr>
            <w:rFonts w:ascii="Times New Roman" w:eastAsia="Times New Roman" w:hAnsi="Times New Roman" w:cs="Times New Roman"/>
            <w:color w:val="000000"/>
            <w:sz w:val="24"/>
            <w:szCs w:val="24"/>
          </w:rPr>
          <w:t>10.1016/s0896-6273(03)00169-7</w:t>
        </w:r>
      </w:hyperlink>
    </w:p>
    <w:p w14:paraId="7630ECD3"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85">
        <w:r w:rsidR="00BB0687">
          <w:rPr>
            <w:rFonts w:ascii="Times New Roman" w:eastAsia="Times New Roman" w:hAnsi="Times New Roman" w:cs="Times New Roman"/>
            <w:color w:val="000000"/>
            <w:sz w:val="24"/>
            <w:szCs w:val="24"/>
          </w:rPr>
          <w:t xml:space="preserve">Orbell, S., &amp; Verplanken, B. (2010). The automatic component of habit in health behavior: habit as cue-contingent automaticity. </w:t>
        </w:r>
      </w:hyperlink>
      <w:hyperlink r:id="rId386">
        <w:r w:rsidR="00BB0687">
          <w:rPr>
            <w:rFonts w:ascii="Times New Roman" w:eastAsia="Times New Roman" w:hAnsi="Times New Roman" w:cs="Times New Roman"/>
            <w:i/>
            <w:color w:val="000000"/>
            <w:sz w:val="24"/>
            <w:szCs w:val="24"/>
          </w:rPr>
          <w:t>Health Psychology: Official Journal of the Division of Health Psychology, American Psychological Association</w:t>
        </w:r>
      </w:hyperlink>
      <w:hyperlink r:id="rId387">
        <w:r w:rsidR="00BB0687">
          <w:rPr>
            <w:rFonts w:ascii="Times New Roman" w:eastAsia="Times New Roman" w:hAnsi="Times New Roman" w:cs="Times New Roman"/>
            <w:color w:val="000000"/>
            <w:sz w:val="24"/>
            <w:szCs w:val="24"/>
          </w:rPr>
          <w:t xml:space="preserve">, </w:t>
        </w:r>
      </w:hyperlink>
      <w:hyperlink r:id="rId388">
        <w:r w:rsidR="00BB0687">
          <w:rPr>
            <w:rFonts w:ascii="Times New Roman" w:eastAsia="Times New Roman" w:hAnsi="Times New Roman" w:cs="Times New Roman"/>
            <w:i/>
            <w:color w:val="000000"/>
            <w:sz w:val="24"/>
            <w:szCs w:val="24"/>
          </w:rPr>
          <w:t>29</w:t>
        </w:r>
      </w:hyperlink>
      <w:hyperlink r:id="rId389">
        <w:r w:rsidR="00BB0687">
          <w:rPr>
            <w:rFonts w:ascii="Times New Roman" w:eastAsia="Times New Roman" w:hAnsi="Times New Roman" w:cs="Times New Roman"/>
            <w:color w:val="000000"/>
            <w:sz w:val="24"/>
            <w:szCs w:val="24"/>
          </w:rPr>
          <w:t>(4), 374–383. https://doi.org/</w:t>
        </w:r>
      </w:hyperlink>
      <w:hyperlink r:id="rId390">
        <w:r w:rsidR="00BB0687">
          <w:rPr>
            <w:rFonts w:ascii="Times New Roman" w:eastAsia="Times New Roman" w:hAnsi="Times New Roman" w:cs="Times New Roman"/>
            <w:color w:val="000000"/>
            <w:sz w:val="24"/>
            <w:szCs w:val="24"/>
          </w:rPr>
          <w:t>10.1037/a0019596</w:t>
        </w:r>
      </w:hyperlink>
    </w:p>
    <w:p w14:paraId="4DFA56E2"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91">
        <w:r w:rsidR="00BB0687">
          <w:rPr>
            <w:rFonts w:ascii="Times New Roman" w:eastAsia="Times New Roman" w:hAnsi="Times New Roman" w:cs="Times New Roman"/>
            <w:color w:val="000000"/>
            <w:sz w:val="24"/>
            <w:szCs w:val="24"/>
          </w:rPr>
          <w:t xml:space="preserve">Pei, R., Lauharatanahirun, N., Cascio, C. N., O’Donnell, M. B., Shope, J. T., Simons-Morton, B. G., Vettel, J. M., &amp; Falk, E. B. (2020). Neural processes during adolescent risky decision </w:t>
        </w:r>
        <w:r w:rsidR="00BB0687">
          <w:rPr>
            <w:rFonts w:ascii="Times New Roman" w:eastAsia="Times New Roman" w:hAnsi="Times New Roman" w:cs="Times New Roman"/>
            <w:color w:val="000000"/>
            <w:sz w:val="24"/>
            <w:szCs w:val="24"/>
          </w:rPr>
          <w:lastRenderedPageBreak/>
          <w:t xml:space="preserve">making are associated with conformity to peer influence. </w:t>
        </w:r>
      </w:hyperlink>
      <w:hyperlink r:id="rId392">
        <w:r w:rsidR="00BB0687">
          <w:rPr>
            <w:rFonts w:ascii="Times New Roman" w:eastAsia="Times New Roman" w:hAnsi="Times New Roman" w:cs="Times New Roman"/>
            <w:i/>
            <w:color w:val="000000"/>
            <w:sz w:val="24"/>
            <w:szCs w:val="24"/>
          </w:rPr>
          <w:t>Developmental Cognitive Neuroscience</w:t>
        </w:r>
      </w:hyperlink>
      <w:hyperlink r:id="rId393">
        <w:r w:rsidR="00BB0687">
          <w:rPr>
            <w:rFonts w:ascii="Times New Roman" w:eastAsia="Times New Roman" w:hAnsi="Times New Roman" w:cs="Times New Roman"/>
            <w:color w:val="000000"/>
            <w:sz w:val="24"/>
            <w:szCs w:val="24"/>
          </w:rPr>
          <w:t xml:space="preserve">, </w:t>
        </w:r>
      </w:hyperlink>
      <w:hyperlink r:id="rId394">
        <w:r w:rsidR="00BB0687">
          <w:rPr>
            <w:rFonts w:ascii="Times New Roman" w:eastAsia="Times New Roman" w:hAnsi="Times New Roman" w:cs="Times New Roman"/>
            <w:i/>
            <w:color w:val="000000"/>
            <w:sz w:val="24"/>
            <w:szCs w:val="24"/>
          </w:rPr>
          <w:t>44</w:t>
        </w:r>
      </w:hyperlink>
      <w:hyperlink r:id="rId395">
        <w:r w:rsidR="00BB0687">
          <w:rPr>
            <w:rFonts w:ascii="Times New Roman" w:eastAsia="Times New Roman" w:hAnsi="Times New Roman" w:cs="Times New Roman"/>
            <w:color w:val="000000"/>
            <w:sz w:val="24"/>
            <w:szCs w:val="24"/>
          </w:rPr>
          <w:t>, 100794. https://doi.org/</w:t>
        </w:r>
      </w:hyperlink>
      <w:hyperlink r:id="rId396">
        <w:r w:rsidR="00BB0687">
          <w:rPr>
            <w:rFonts w:ascii="Times New Roman" w:eastAsia="Times New Roman" w:hAnsi="Times New Roman" w:cs="Times New Roman"/>
            <w:color w:val="000000"/>
            <w:sz w:val="24"/>
            <w:szCs w:val="24"/>
          </w:rPr>
          <w:t>10.1016/j.dcn.2020.100794</w:t>
        </w:r>
      </w:hyperlink>
    </w:p>
    <w:p w14:paraId="17E3FC3D"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97">
        <w:r w:rsidR="00BB0687">
          <w:rPr>
            <w:rFonts w:ascii="Times New Roman" w:eastAsia="Times New Roman" w:hAnsi="Times New Roman" w:cs="Times New Roman"/>
            <w:color w:val="000000"/>
            <w:sz w:val="24"/>
            <w:szCs w:val="24"/>
          </w:rPr>
          <w:t xml:space="preserve">Pew Research Center. (2018). </w:t>
        </w:r>
      </w:hyperlink>
      <w:hyperlink r:id="rId398">
        <w:r w:rsidR="00BB0687">
          <w:rPr>
            <w:rFonts w:ascii="Times New Roman" w:eastAsia="Times New Roman" w:hAnsi="Times New Roman" w:cs="Times New Roman"/>
            <w:i/>
            <w:color w:val="000000"/>
            <w:sz w:val="24"/>
            <w:szCs w:val="24"/>
          </w:rPr>
          <w:t>Teens, social media, &amp; technology 2018</w:t>
        </w:r>
      </w:hyperlink>
      <w:hyperlink r:id="rId399">
        <w:r w:rsidR="00BB0687">
          <w:rPr>
            <w:rFonts w:ascii="Times New Roman" w:eastAsia="Times New Roman" w:hAnsi="Times New Roman" w:cs="Times New Roman"/>
            <w:color w:val="000000"/>
            <w:sz w:val="24"/>
            <w:szCs w:val="24"/>
          </w:rPr>
          <w:t xml:space="preserve">. </w:t>
        </w:r>
      </w:hyperlink>
      <w:hyperlink r:id="rId400">
        <w:r w:rsidR="00BB0687">
          <w:rPr>
            <w:rFonts w:ascii="Times New Roman" w:eastAsia="Times New Roman" w:hAnsi="Times New Roman" w:cs="Times New Roman"/>
            <w:color w:val="000000"/>
            <w:sz w:val="24"/>
            <w:szCs w:val="24"/>
          </w:rPr>
          <w:t>https://www.pewresearch.org/internet/2018/05/31/teens-social-media-technology-2018/</w:t>
        </w:r>
      </w:hyperlink>
    </w:p>
    <w:p w14:paraId="2050655D"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01">
        <w:r w:rsidR="00BB0687">
          <w:rPr>
            <w:rFonts w:ascii="Times New Roman" w:eastAsia="Times New Roman" w:hAnsi="Times New Roman" w:cs="Times New Roman"/>
            <w:color w:val="000000"/>
            <w:sz w:val="24"/>
            <w:szCs w:val="24"/>
          </w:rPr>
          <w:t xml:space="preserve">Pfeifer, J. H., Masten, C. L., Moore, W. E., Oswald, T. M., Mazziotta, J. C., Iacoboni, M., &amp; Dapretto, M. (2011). Entering adolescence: resistance to peer influence, risky behavior, and neural changes in emotion reactivity. </w:t>
        </w:r>
      </w:hyperlink>
      <w:hyperlink r:id="rId402">
        <w:r w:rsidR="00BB0687">
          <w:rPr>
            <w:rFonts w:ascii="Times New Roman" w:eastAsia="Times New Roman" w:hAnsi="Times New Roman" w:cs="Times New Roman"/>
            <w:i/>
            <w:color w:val="000000"/>
            <w:sz w:val="24"/>
            <w:szCs w:val="24"/>
          </w:rPr>
          <w:t>Neuron</w:t>
        </w:r>
      </w:hyperlink>
      <w:hyperlink r:id="rId403">
        <w:r w:rsidR="00BB0687">
          <w:rPr>
            <w:rFonts w:ascii="Times New Roman" w:eastAsia="Times New Roman" w:hAnsi="Times New Roman" w:cs="Times New Roman"/>
            <w:color w:val="000000"/>
            <w:sz w:val="24"/>
            <w:szCs w:val="24"/>
          </w:rPr>
          <w:t xml:space="preserve">, </w:t>
        </w:r>
      </w:hyperlink>
      <w:hyperlink r:id="rId404">
        <w:r w:rsidR="00BB0687">
          <w:rPr>
            <w:rFonts w:ascii="Times New Roman" w:eastAsia="Times New Roman" w:hAnsi="Times New Roman" w:cs="Times New Roman"/>
            <w:i/>
            <w:color w:val="000000"/>
            <w:sz w:val="24"/>
            <w:szCs w:val="24"/>
          </w:rPr>
          <w:t>69</w:t>
        </w:r>
      </w:hyperlink>
      <w:hyperlink r:id="rId405">
        <w:r w:rsidR="00BB0687">
          <w:rPr>
            <w:rFonts w:ascii="Times New Roman" w:eastAsia="Times New Roman" w:hAnsi="Times New Roman" w:cs="Times New Roman"/>
            <w:color w:val="000000"/>
            <w:sz w:val="24"/>
            <w:szCs w:val="24"/>
          </w:rPr>
          <w:t>(5), 1029–1036. https://doi.org/</w:t>
        </w:r>
      </w:hyperlink>
      <w:hyperlink r:id="rId406">
        <w:r w:rsidR="00BB0687">
          <w:rPr>
            <w:rFonts w:ascii="Times New Roman" w:eastAsia="Times New Roman" w:hAnsi="Times New Roman" w:cs="Times New Roman"/>
            <w:color w:val="000000"/>
            <w:sz w:val="24"/>
            <w:szCs w:val="24"/>
          </w:rPr>
          <w:t>10.1016/j.neuron.2011.02.019</w:t>
        </w:r>
      </w:hyperlink>
    </w:p>
    <w:p w14:paraId="474D52E9"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07">
        <w:r w:rsidR="00BB0687">
          <w:rPr>
            <w:rFonts w:ascii="Times New Roman" w:eastAsia="Times New Roman" w:hAnsi="Times New Roman" w:cs="Times New Roman"/>
            <w:color w:val="000000"/>
            <w:sz w:val="24"/>
            <w:szCs w:val="24"/>
          </w:rPr>
          <w:t xml:space="preserve">Primack, B. A., A </w:t>
        </w:r>
        <w:proofErr w:type="spellStart"/>
        <w:r w:rsidR="00BB0687">
          <w:rPr>
            <w:rFonts w:ascii="Times New Roman" w:eastAsia="Times New Roman" w:hAnsi="Times New Roman" w:cs="Times New Roman"/>
            <w:color w:val="000000"/>
            <w:sz w:val="24"/>
            <w:szCs w:val="24"/>
          </w:rPr>
          <w:t>Shensa</w:t>
        </w:r>
        <w:proofErr w:type="spellEnd"/>
        <w:r w:rsidR="00BB0687">
          <w:rPr>
            <w:rFonts w:ascii="Times New Roman" w:eastAsia="Times New Roman" w:hAnsi="Times New Roman" w:cs="Times New Roman"/>
            <w:color w:val="000000"/>
            <w:sz w:val="24"/>
            <w:szCs w:val="24"/>
          </w:rPr>
          <w:t xml:space="preserve">, A., </w:t>
        </w:r>
        <w:proofErr w:type="spellStart"/>
        <w:r w:rsidR="00BB0687">
          <w:rPr>
            <w:rFonts w:ascii="Times New Roman" w:eastAsia="Times New Roman" w:hAnsi="Times New Roman" w:cs="Times New Roman"/>
            <w:color w:val="000000"/>
            <w:sz w:val="24"/>
            <w:szCs w:val="24"/>
          </w:rPr>
          <w:t>Sidani</w:t>
        </w:r>
        <w:proofErr w:type="spellEnd"/>
        <w:r w:rsidR="00BB0687">
          <w:rPr>
            <w:rFonts w:ascii="Times New Roman" w:eastAsia="Times New Roman" w:hAnsi="Times New Roman" w:cs="Times New Roman"/>
            <w:color w:val="000000"/>
            <w:sz w:val="24"/>
            <w:szCs w:val="24"/>
          </w:rPr>
          <w:t xml:space="preserve">, J., Escobar-Viera, C., &amp; Fine, M. J. (2020). Temporal associations between social media use and depression. </w:t>
        </w:r>
      </w:hyperlink>
      <w:hyperlink r:id="rId408">
        <w:r w:rsidR="00BB0687">
          <w:rPr>
            <w:rFonts w:ascii="Times New Roman" w:eastAsia="Times New Roman" w:hAnsi="Times New Roman" w:cs="Times New Roman"/>
            <w:i/>
            <w:color w:val="000000"/>
            <w:sz w:val="24"/>
            <w:szCs w:val="24"/>
          </w:rPr>
          <w:t>American Journal of Preventive Medicine</w:t>
        </w:r>
      </w:hyperlink>
      <w:hyperlink r:id="rId409">
        <w:r w:rsidR="00BB0687">
          <w:rPr>
            <w:rFonts w:ascii="Times New Roman" w:eastAsia="Times New Roman" w:hAnsi="Times New Roman" w:cs="Times New Roman"/>
            <w:color w:val="000000"/>
            <w:sz w:val="24"/>
            <w:szCs w:val="24"/>
          </w:rPr>
          <w:t>.</w:t>
        </w:r>
      </w:hyperlink>
    </w:p>
    <w:p w14:paraId="7C72A256"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10">
        <w:r w:rsidR="00BB0687">
          <w:rPr>
            <w:rFonts w:ascii="Times New Roman" w:eastAsia="Times New Roman" w:hAnsi="Times New Roman" w:cs="Times New Roman"/>
            <w:color w:val="000000"/>
            <w:sz w:val="24"/>
            <w:szCs w:val="24"/>
          </w:rPr>
          <w:t xml:space="preserve">Prinstein, M. J., &amp; Aikins, J. W. (2004). Cognitive moderators of the longitudinal association between peer rejection and adolescent depressive symptoms. </w:t>
        </w:r>
      </w:hyperlink>
      <w:hyperlink r:id="rId411">
        <w:r w:rsidR="00BB0687">
          <w:rPr>
            <w:rFonts w:ascii="Times New Roman" w:eastAsia="Times New Roman" w:hAnsi="Times New Roman" w:cs="Times New Roman"/>
            <w:i/>
            <w:color w:val="000000"/>
            <w:sz w:val="24"/>
            <w:szCs w:val="24"/>
          </w:rPr>
          <w:t>Journal of Abnormal Child Psychology</w:t>
        </w:r>
      </w:hyperlink>
      <w:hyperlink r:id="rId412">
        <w:r w:rsidR="00BB0687">
          <w:rPr>
            <w:rFonts w:ascii="Times New Roman" w:eastAsia="Times New Roman" w:hAnsi="Times New Roman" w:cs="Times New Roman"/>
            <w:color w:val="000000"/>
            <w:sz w:val="24"/>
            <w:szCs w:val="24"/>
          </w:rPr>
          <w:t xml:space="preserve">, </w:t>
        </w:r>
      </w:hyperlink>
      <w:hyperlink r:id="rId413">
        <w:r w:rsidR="00BB0687">
          <w:rPr>
            <w:rFonts w:ascii="Times New Roman" w:eastAsia="Times New Roman" w:hAnsi="Times New Roman" w:cs="Times New Roman"/>
            <w:i/>
            <w:color w:val="000000"/>
            <w:sz w:val="24"/>
            <w:szCs w:val="24"/>
          </w:rPr>
          <w:t>32</w:t>
        </w:r>
      </w:hyperlink>
      <w:hyperlink r:id="rId414">
        <w:r w:rsidR="00BB0687">
          <w:rPr>
            <w:rFonts w:ascii="Times New Roman" w:eastAsia="Times New Roman" w:hAnsi="Times New Roman" w:cs="Times New Roman"/>
            <w:color w:val="000000"/>
            <w:sz w:val="24"/>
            <w:szCs w:val="24"/>
          </w:rPr>
          <w:t>(2), 147–158. https://doi.org/</w:t>
        </w:r>
      </w:hyperlink>
      <w:hyperlink r:id="rId415">
        <w:r w:rsidR="00BB0687">
          <w:rPr>
            <w:rFonts w:ascii="Times New Roman" w:eastAsia="Times New Roman" w:hAnsi="Times New Roman" w:cs="Times New Roman"/>
            <w:color w:val="000000"/>
            <w:sz w:val="24"/>
            <w:szCs w:val="24"/>
          </w:rPr>
          <w:t>10.1023/b:jacp.0000019767.55592.63</w:t>
        </w:r>
      </w:hyperlink>
    </w:p>
    <w:p w14:paraId="54CABA72"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16">
        <w:r w:rsidR="00BB0687">
          <w:rPr>
            <w:rFonts w:ascii="Times New Roman" w:eastAsia="Times New Roman" w:hAnsi="Times New Roman" w:cs="Times New Roman"/>
            <w:color w:val="000000"/>
            <w:sz w:val="24"/>
            <w:szCs w:val="24"/>
          </w:rPr>
          <w:t xml:space="preserve">Rigby, K. (2003). Consequences of bullying in schools. </w:t>
        </w:r>
      </w:hyperlink>
      <w:hyperlink r:id="rId417">
        <w:r w:rsidR="00BB0687">
          <w:rPr>
            <w:rFonts w:ascii="Times New Roman" w:eastAsia="Times New Roman" w:hAnsi="Times New Roman" w:cs="Times New Roman"/>
            <w:i/>
            <w:color w:val="000000"/>
            <w:sz w:val="24"/>
            <w:szCs w:val="24"/>
          </w:rPr>
          <w:t>Canadian Journal of Psychiatry. Revue Canadienne de Psychiatrie</w:t>
        </w:r>
      </w:hyperlink>
      <w:hyperlink r:id="rId418">
        <w:r w:rsidR="00BB0687">
          <w:rPr>
            <w:rFonts w:ascii="Times New Roman" w:eastAsia="Times New Roman" w:hAnsi="Times New Roman" w:cs="Times New Roman"/>
            <w:color w:val="000000"/>
            <w:sz w:val="24"/>
            <w:szCs w:val="24"/>
          </w:rPr>
          <w:t xml:space="preserve">, </w:t>
        </w:r>
      </w:hyperlink>
      <w:hyperlink r:id="rId419">
        <w:r w:rsidR="00BB0687">
          <w:rPr>
            <w:rFonts w:ascii="Times New Roman" w:eastAsia="Times New Roman" w:hAnsi="Times New Roman" w:cs="Times New Roman"/>
            <w:i/>
            <w:color w:val="000000"/>
            <w:sz w:val="24"/>
            <w:szCs w:val="24"/>
          </w:rPr>
          <w:t>48</w:t>
        </w:r>
      </w:hyperlink>
      <w:hyperlink r:id="rId420">
        <w:r w:rsidR="00BB0687">
          <w:rPr>
            <w:rFonts w:ascii="Times New Roman" w:eastAsia="Times New Roman" w:hAnsi="Times New Roman" w:cs="Times New Roman"/>
            <w:color w:val="000000"/>
            <w:sz w:val="24"/>
            <w:szCs w:val="24"/>
          </w:rPr>
          <w:t>(9), 583–590. https://doi.org/</w:t>
        </w:r>
      </w:hyperlink>
      <w:hyperlink r:id="rId421">
        <w:r w:rsidR="00BB0687">
          <w:rPr>
            <w:rFonts w:ascii="Times New Roman" w:eastAsia="Times New Roman" w:hAnsi="Times New Roman" w:cs="Times New Roman"/>
            <w:color w:val="000000"/>
            <w:sz w:val="24"/>
            <w:szCs w:val="24"/>
          </w:rPr>
          <w:t>10.1177/070674370304800904</w:t>
        </w:r>
      </w:hyperlink>
    </w:p>
    <w:p w14:paraId="005F9557"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22">
        <w:r w:rsidR="00BB0687">
          <w:rPr>
            <w:rFonts w:ascii="Times New Roman" w:eastAsia="Times New Roman" w:hAnsi="Times New Roman" w:cs="Times New Roman"/>
            <w:color w:val="000000"/>
            <w:sz w:val="24"/>
            <w:szCs w:val="24"/>
          </w:rPr>
          <w:t xml:space="preserve">Schriber, R. A., Rogers, C. R., Ferrer, E., Conger, R. D., Robins, R. W., Hastings, P. D., &amp; Guyer, A. E. (2018). Do Hostile School Environments Promote Social Deviance by Shaping Neural Responses to Social Exclusion? </w:t>
        </w:r>
      </w:hyperlink>
      <w:hyperlink r:id="rId423">
        <w:r w:rsidR="00BB0687">
          <w:rPr>
            <w:rFonts w:ascii="Times New Roman" w:eastAsia="Times New Roman" w:hAnsi="Times New Roman" w:cs="Times New Roman"/>
            <w:i/>
            <w:color w:val="000000"/>
            <w:sz w:val="24"/>
            <w:szCs w:val="24"/>
          </w:rPr>
          <w:t>Journal of Research on Adolescence: The Official Journal of the Society for Research on Adolescence</w:t>
        </w:r>
      </w:hyperlink>
      <w:hyperlink r:id="rId424">
        <w:r w:rsidR="00BB0687">
          <w:rPr>
            <w:rFonts w:ascii="Times New Roman" w:eastAsia="Times New Roman" w:hAnsi="Times New Roman" w:cs="Times New Roman"/>
            <w:color w:val="000000"/>
            <w:sz w:val="24"/>
            <w:szCs w:val="24"/>
          </w:rPr>
          <w:t xml:space="preserve">, </w:t>
        </w:r>
      </w:hyperlink>
      <w:hyperlink r:id="rId425">
        <w:r w:rsidR="00BB0687">
          <w:rPr>
            <w:rFonts w:ascii="Times New Roman" w:eastAsia="Times New Roman" w:hAnsi="Times New Roman" w:cs="Times New Roman"/>
            <w:i/>
            <w:color w:val="000000"/>
            <w:sz w:val="24"/>
            <w:szCs w:val="24"/>
          </w:rPr>
          <w:t>28</w:t>
        </w:r>
      </w:hyperlink>
      <w:hyperlink r:id="rId426">
        <w:r w:rsidR="00BB0687">
          <w:rPr>
            <w:rFonts w:ascii="Times New Roman" w:eastAsia="Times New Roman" w:hAnsi="Times New Roman" w:cs="Times New Roman"/>
            <w:color w:val="000000"/>
            <w:sz w:val="24"/>
            <w:szCs w:val="24"/>
          </w:rPr>
          <w:t>(1), 103–120. https://doi.org/</w:t>
        </w:r>
      </w:hyperlink>
      <w:hyperlink r:id="rId427">
        <w:r w:rsidR="00BB0687">
          <w:rPr>
            <w:rFonts w:ascii="Times New Roman" w:eastAsia="Times New Roman" w:hAnsi="Times New Roman" w:cs="Times New Roman"/>
            <w:color w:val="000000"/>
            <w:sz w:val="24"/>
            <w:szCs w:val="24"/>
          </w:rPr>
          <w:t>10.1111/jora.12340</w:t>
        </w:r>
      </w:hyperlink>
    </w:p>
    <w:p w14:paraId="6DF0C9A0"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28">
        <w:r w:rsidR="00BB0687">
          <w:rPr>
            <w:rFonts w:ascii="Times New Roman" w:eastAsia="Times New Roman" w:hAnsi="Times New Roman" w:cs="Times New Roman"/>
            <w:color w:val="000000"/>
            <w:sz w:val="24"/>
            <w:szCs w:val="24"/>
          </w:rPr>
          <w:t xml:space="preserve">Seo, D., &amp; Ray, S. (2019). Habit and addiction in the use of social networking sites: Their nature, antecedents, and consequences. </w:t>
        </w:r>
      </w:hyperlink>
      <w:hyperlink r:id="rId429">
        <w:r w:rsidR="00BB0687">
          <w:rPr>
            <w:rFonts w:ascii="Times New Roman" w:eastAsia="Times New Roman" w:hAnsi="Times New Roman" w:cs="Times New Roman"/>
            <w:i/>
            <w:color w:val="000000"/>
            <w:sz w:val="24"/>
            <w:szCs w:val="24"/>
          </w:rPr>
          <w:t>Computers in Human Behavior</w:t>
        </w:r>
      </w:hyperlink>
      <w:hyperlink r:id="rId430">
        <w:r w:rsidR="00BB0687">
          <w:rPr>
            <w:rFonts w:ascii="Times New Roman" w:eastAsia="Times New Roman" w:hAnsi="Times New Roman" w:cs="Times New Roman"/>
            <w:color w:val="000000"/>
            <w:sz w:val="24"/>
            <w:szCs w:val="24"/>
          </w:rPr>
          <w:t xml:space="preserve">, </w:t>
        </w:r>
      </w:hyperlink>
      <w:hyperlink r:id="rId431">
        <w:r w:rsidR="00BB0687">
          <w:rPr>
            <w:rFonts w:ascii="Times New Roman" w:eastAsia="Times New Roman" w:hAnsi="Times New Roman" w:cs="Times New Roman"/>
            <w:i/>
            <w:color w:val="000000"/>
            <w:sz w:val="24"/>
            <w:szCs w:val="24"/>
          </w:rPr>
          <w:t>99</w:t>
        </w:r>
      </w:hyperlink>
      <w:hyperlink r:id="rId432">
        <w:r w:rsidR="00BB0687">
          <w:rPr>
            <w:rFonts w:ascii="Times New Roman" w:eastAsia="Times New Roman" w:hAnsi="Times New Roman" w:cs="Times New Roman"/>
            <w:color w:val="000000"/>
            <w:sz w:val="24"/>
            <w:szCs w:val="24"/>
          </w:rPr>
          <w:t>, 109–125. https://doi.org/</w:t>
        </w:r>
      </w:hyperlink>
      <w:hyperlink r:id="rId433">
        <w:r w:rsidR="00BB0687">
          <w:rPr>
            <w:rFonts w:ascii="Times New Roman" w:eastAsia="Times New Roman" w:hAnsi="Times New Roman" w:cs="Times New Roman"/>
            <w:color w:val="000000"/>
            <w:sz w:val="24"/>
            <w:szCs w:val="24"/>
          </w:rPr>
          <w:t>10.1016/j.chb.2019.05.018</w:t>
        </w:r>
      </w:hyperlink>
    </w:p>
    <w:p w14:paraId="4973E09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34">
        <w:r w:rsidR="00BB0687">
          <w:rPr>
            <w:rFonts w:ascii="Times New Roman" w:eastAsia="Times New Roman" w:hAnsi="Times New Roman" w:cs="Times New Roman"/>
            <w:color w:val="000000"/>
            <w:sz w:val="24"/>
            <w:szCs w:val="24"/>
          </w:rPr>
          <w:t xml:space="preserve">Sherman, L. E., Payton, A. A., Hernandez, L. M., Greenfield, P. M., &amp; Dapretto, M. (2016). The Power of the Like in Adolescence: Effects of Peer Influence on Neural and Behavioral Responses to Social Media. </w:t>
        </w:r>
      </w:hyperlink>
      <w:hyperlink r:id="rId435">
        <w:r w:rsidR="00BB0687">
          <w:rPr>
            <w:rFonts w:ascii="Times New Roman" w:eastAsia="Times New Roman" w:hAnsi="Times New Roman" w:cs="Times New Roman"/>
            <w:i/>
            <w:color w:val="000000"/>
            <w:sz w:val="24"/>
            <w:szCs w:val="24"/>
          </w:rPr>
          <w:t>Psychological Science</w:t>
        </w:r>
      </w:hyperlink>
      <w:hyperlink r:id="rId436">
        <w:r w:rsidR="00BB0687">
          <w:rPr>
            <w:rFonts w:ascii="Times New Roman" w:eastAsia="Times New Roman" w:hAnsi="Times New Roman" w:cs="Times New Roman"/>
            <w:color w:val="000000"/>
            <w:sz w:val="24"/>
            <w:szCs w:val="24"/>
          </w:rPr>
          <w:t>. https://doi.org/</w:t>
        </w:r>
      </w:hyperlink>
      <w:hyperlink r:id="rId437">
        <w:r w:rsidR="00BB0687">
          <w:rPr>
            <w:rFonts w:ascii="Times New Roman" w:eastAsia="Times New Roman" w:hAnsi="Times New Roman" w:cs="Times New Roman"/>
            <w:color w:val="000000"/>
            <w:sz w:val="24"/>
            <w:szCs w:val="24"/>
          </w:rPr>
          <w:t>10.1177/0956797616645673</w:t>
        </w:r>
      </w:hyperlink>
    </w:p>
    <w:p w14:paraId="7D7C8EAB"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38">
        <w:r w:rsidR="00BB0687">
          <w:rPr>
            <w:rFonts w:ascii="Times New Roman" w:eastAsia="Times New Roman" w:hAnsi="Times New Roman" w:cs="Times New Roman"/>
            <w:color w:val="000000"/>
            <w:sz w:val="24"/>
            <w:szCs w:val="24"/>
          </w:rPr>
          <w:t xml:space="preserve">Sommer, K. L., Leone, J., &amp; Williams, K. D. (2020). Ostracism and Motivation in Groups. In </w:t>
        </w:r>
      </w:hyperlink>
      <w:hyperlink r:id="rId439">
        <w:r w:rsidR="00BB0687">
          <w:rPr>
            <w:rFonts w:ascii="Times New Roman" w:eastAsia="Times New Roman" w:hAnsi="Times New Roman" w:cs="Times New Roman"/>
            <w:i/>
            <w:color w:val="000000"/>
            <w:sz w:val="24"/>
            <w:szCs w:val="24"/>
          </w:rPr>
          <w:t>Individual Motivation within Groups</w:t>
        </w:r>
      </w:hyperlink>
      <w:hyperlink r:id="rId440">
        <w:r w:rsidR="00BB0687">
          <w:rPr>
            <w:rFonts w:ascii="Times New Roman" w:eastAsia="Times New Roman" w:hAnsi="Times New Roman" w:cs="Times New Roman"/>
            <w:color w:val="000000"/>
            <w:sz w:val="24"/>
            <w:szCs w:val="24"/>
          </w:rPr>
          <w:t xml:space="preserve"> (pp. 331–357). https://doi.org/</w:t>
        </w:r>
      </w:hyperlink>
      <w:hyperlink r:id="rId441">
        <w:r w:rsidR="00BB0687">
          <w:rPr>
            <w:rFonts w:ascii="Times New Roman" w:eastAsia="Times New Roman" w:hAnsi="Times New Roman" w:cs="Times New Roman"/>
            <w:color w:val="000000"/>
            <w:sz w:val="24"/>
            <w:szCs w:val="24"/>
          </w:rPr>
          <w:t>10.1016/b978-0-12-849867-5.00010-0</w:t>
        </w:r>
      </w:hyperlink>
    </w:p>
    <w:p w14:paraId="2E7A39B2"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42">
        <w:r w:rsidR="00BB0687">
          <w:rPr>
            <w:rFonts w:ascii="Times New Roman" w:eastAsia="Times New Roman" w:hAnsi="Times New Roman" w:cs="Times New Roman"/>
            <w:color w:val="000000"/>
            <w:sz w:val="24"/>
            <w:szCs w:val="24"/>
          </w:rPr>
          <w:t xml:space="preserve">Statistica. (2020). </w:t>
        </w:r>
      </w:hyperlink>
      <w:hyperlink r:id="rId443">
        <w:r w:rsidR="00BB0687">
          <w:rPr>
            <w:rFonts w:ascii="Times New Roman" w:eastAsia="Times New Roman" w:hAnsi="Times New Roman" w:cs="Times New Roman"/>
            <w:i/>
            <w:color w:val="000000"/>
            <w:sz w:val="24"/>
            <w:szCs w:val="24"/>
          </w:rPr>
          <w:t>Facebook: active users worldwide</w:t>
        </w:r>
      </w:hyperlink>
      <w:hyperlink r:id="rId444">
        <w:r w:rsidR="00BB0687">
          <w:rPr>
            <w:rFonts w:ascii="Times New Roman" w:eastAsia="Times New Roman" w:hAnsi="Times New Roman" w:cs="Times New Roman"/>
            <w:color w:val="000000"/>
            <w:sz w:val="24"/>
            <w:szCs w:val="24"/>
          </w:rPr>
          <w:t xml:space="preserve">. Statista.com. </w:t>
        </w:r>
      </w:hyperlink>
      <w:hyperlink r:id="rId445">
        <w:r w:rsidR="00BB0687">
          <w:rPr>
            <w:rFonts w:ascii="Times New Roman" w:eastAsia="Times New Roman" w:hAnsi="Times New Roman" w:cs="Times New Roman"/>
            <w:color w:val="000000"/>
            <w:sz w:val="24"/>
            <w:szCs w:val="24"/>
          </w:rPr>
          <w:t>https://www.statista.com/statistics/264810/number-of-monthly-active-facebook-users-worldwide/</w:t>
        </w:r>
      </w:hyperlink>
    </w:p>
    <w:p w14:paraId="22043A02"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46">
        <w:r w:rsidR="00BB0687">
          <w:rPr>
            <w:rFonts w:ascii="Times New Roman" w:eastAsia="Times New Roman" w:hAnsi="Times New Roman" w:cs="Times New Roman"/>
            <w:color w:val="000000"/>
            <w:sz w:val="24"/>
            <w:szCs w:val="24"/>
          </w:rPr>
          <w:t xml:space="preserve">Stillman, T. F., Baumeister, R. F., Lambert, N. M., Crescioni, A. W., Dewall, C. N., &amp; Fincham, F. D. (2009). Alone and Without Purpose: Life Loses Meaning Following Social Exclusion. </w:t>
        </w:r>
      </w:hyperlink>
      <w:hyperlink r:id="rId447">
        <w:r w:rsidR="00BB0687">
          <w:rPr>
            <w:rFonts w:ascii="Times New Roman" w:eastAsia="Times New Roman" w:hAnsi="Times New Roman" w:cs="Times New Roman"/>
            <w:i/>
            <w:color w:val="000000"/>
            <w:sz w:val="24"/>
            <w:szCs w:val="24"/>
          </w:rPr>
          <w:t>Journal of Experimental Social Psychology</w:t>
        </w:r>
      </w:hyperlink>
      <w:hyperlink r:id="rId448">
        <w:r w:rsidR="00BB0687">
          <w:rPr>
            <w:rFonts w:ascii="Times New Roman" w:eastAsia="Times New Roman" w:hAnsi="Times New Roman" w:cs="Times New Roman"/>
            <w:color w:val="000000"/>
            <w:sz w:val="24"/>
            <w:szCs w:val="24"/>
          </w:rPr>
          <w:t xml:space="preserve">, </w:t>
        </w:r>
      </w:hyperlink>
      <w:hyperlink r:id="rId449">
        <w:r w:rsidR="00BB0687">
          <w:rPr>
            <w:rFonts w:ascii="Times New Roman" w:eastAsia="Times New Roman" w:hAnsi="Times New Roman" w:cs="Times New Roman"/>
            <w:i/>
            <w:color w:val="000000"/>
            <w:sz w:val="24"/>
            <w:szCs w:val="24"/>
          </w:rPr>
          <w:t>45</w:t>
        </w:r>
      </w:hyperlink>
      <w:hyperlink r:id="rId450">
        <w:r w:rsidR="00BB0687">
          <w:rPr>
            <w:rFonts w:ascii="Times New Roman" w:eastAsia="Times New Roman" w:hAnsi="Times New Roman" w:cs="Times New Roman"/>
            <w:color w:val="000000"/>
            <w:sz w:val="24"/>
            <w:szCs w:val="24"/>
          </w:rPr>
          <w:t>(4), 686–694. https://doi.org/</w:t>
        </w:r>
      </w:hyperlink>
      <w:hyperlink r:id="rId451">
        <w:r w:rsidR="00BB0687">
          <w:rPr>
            <w:rFonts w:ascii="Times New Roman" w:eastAsia="Times New Roman" w:hAnsi="Times New Roman" w:cs="Times New Roman"/>
            <w:color w:val="000000"/>
            <w:sz w:val="24"/>
            <w:szCs w:val="24"/>
          </w:rPr>
          <w:t>10.1016/j.jesp.2009.03.007</w:t>
        </w:r>
      </w:hyperlink>
    </w:p>
    <w:p w14:paraId="17321820"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52">
        <w:r w:rsidR="00BB0687">
          <w:rPr>
            <w:rFonts w:ascii="Times New Roman" w:eastAsia="Times New Roman" w:hAnsi="Times New Roman" w:cs="Times New Roman"/>
            <w:color w:val="000000"/>
            <w:sz w:val="24"/>
            <w:szCs w:val="24"/>
          </w:rPr>
          <w:t xml:space="preserve">Teppers, E., Luyckx, K., Klimstra, T. A., &amp; Goossens, L. (2014). Loneliness and Facebook motives in adolescence: a longitudinal inquiry into directionality of effect. </w:t>
        </w:r>
      </w:hyperlink>
      <w:hyperlink r:id="rId453">
        <w:r w:rsidR="00BB0687">
          <w:rPr>
            <w:rFonts w:ascii="Times New Roman" w:eastAsia="Times New Roman" w:hAnsi="Times New Roman" w:cs="Times New Roman"/>
            <w:i/>
            <w:color w:val="000000"/>
            <w:sz w:val="24"/>
            <w:szCs w:val="24"/>
          </w:rPr>
          <w:t>Journal of Adolescence</w:t>
        </w:r>
      </w:hyperlink>
      <w:hyperlink r:id="rId454">
        <w:r w:rsidR="00BB0687">
          <w:rPr>
            <w:rFonts w:ascii="Times New Roman" w:eastAsia="Times New Roman" w:hAnsi="Times New Roman" w:cs="Times New Roman"/>
            <w:color w:val="000000"/>
            <w:sz w:val="24"/>
            <w:szCs w:val="24"/>
          </w:rPr>
          <w:t xml:space="preserve">, </w:t>
        </w:r>
      </w:hyperlink>
      <w:hyperlink r:id="rId455">
        <w:r w:rsidR="00BB0687">
          <w:rPr>
            <w:rFonts w:ascii="Times New Roman" w:eastAsia="Times New Roman" w:hAnsi="Times New Roman" w:cs="Times New Roman"/>
            <w:i/>
            <w:color w:val="000000"/>
            <w:sz w:val="24"/>
            <w:szCs w:val="24"/>
          </w:rPr>
          <w:t>37</w:t>
        </w:r>
      </w:hyperlink>
      <w:hyperlink r:id="rId456">
        <w:r w:rsidR="00BB0687">
          <w:rPr>
            <w:rFonts w:ascii="Times New Roman" w:eastAsia="Times New Roman" w:hAnsi="Times New Roman" w:cs="Times New Roman"/>
            <w:color w:val="000000"/>
            <w:sz w:val="24"/>
            <w:szCs w:val="24"/>
          </w:rPr>
          <w:t>(5), 691–699. https://doi.org/</w:t>
        </w:r>
      </w:hyperlink>
      <w:hyperlink r:id="rId457">
        <w:r w:rsidR="00BB0687">
          <w:rPr>
            <w:rFonts w:ascii="Times New Roman" w:eastAsia="Times New Roman" w:hAnsi="Times New Roman" w:cs="Times New Roman"/>
            <w:color w:val="000000"/>
            <w:sz w:val="24"/>
            <w:szCs w:val="24"/>
          </w:rPr>
          <w:t>10.1016/j.adolescence.2013.11.003</w:t>
        </w:r>
      </w:hyperlink>
    </w:p>
    <w:p w14:paraId="77D43C58"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58">
        <w:r w:rsidR="00BB0687">
          <w:rPr>
            <w:rFonts w:ascii="Times New Roman" w:eastAsia="Times New Roman" w:hAnsi="Times New Roman" w:cs="Times New Roman"/>
            <w:color w:val="000000"/>
            <w:sz w:val="24"/>
            <w:szCs w:val="24"/>
          </w:rPr>
          <w:t xml:space="preserve">Turel, O., He, Q., Brevers, D., &amp; Bechara, A. (2018). Social networking sites use and the morphology of a social-semantic brain network. </w:t>
        </w:r>
      </w:hyperlink>
      <w:hyperlink r:id="rId459">
        <w:r w:rsidR="00BB0687">
          <w:rPr>
            <w:rFonts w:ascii="Times New Roman" w:eastAsia="Times New Roman" w:hAnsi="Times New Roman" w:cs="Times New Roman"/>
            <w:i/>
            <w:color w:val="000000"/>
            <w:sz w:val="24"/>
            <w:szCs w:val="24"/>
          </w:rPr>
          <w:t>Social Neuroscience</w:t>
        </w:r>
      </w:hyperlink>
      <w:hyperlink r:id="rId460">
        <w:r w:rsidR="00BB0687">
          <w:rPr>
            <w:rFonts w:ascii="Times New Roman" w:eastAsia="Times New Roman" w:hAnsi="Times New Roman" w:cs="Times New Roman"/>
            <w:color w:val="000000"/>
            <w:sz w:val="24"/>
            <w:szCs w:val="24"/>
          </w:rPr>
          <w:t xml:space="preserve">, </w:t>
        </w:r>
      </w:hyperlink>
      <w:hyperlink r:id="rId461">
        <w:r w:rsidR="00BB0687">
          <w:rPr>
            <w:rFonts w:ascii="Times New Roman" w:eastAsia="Times New Roman" w:hAnsi="Times New Roman" w:cs="Times New Roman"/>
            <w:i/>
            <w:color w:val="000000"/>
            <w:sz w:val="24"/>
            <w:szCs w:val="24"/>
          </w:rPr>
          <w:t>13</w:t>
        </w:r>
      </w:hyperlink>
      <w:hyperlink r:id="rId462">
        <w:r w:rsidR="00BB0687">
          <w:rPr>
            <w:rFonts w:ascii="Times New Roman" w:eastAsia="Times New Roman" w:hAnsi="Times New Roman" w:cs="Times New Roman"/>
            <w:color w:val="000000"/>
            <w:sz w:val="24"/>
            <w:szCs w:val="24"/>
          </w:rPr>
          <w:t>(5), 628–636. https://doi.org/</w:t>
        </w:r>
      </w:hyperlink>
      <w:hyperlink r:id="rId463">
        <w:r w:rsidR="00BB0687">
          <w:rPr>
            <w:rFonts w:ascii="Times New Roman" w:eastAsia="Times New Roman" w:hAnsi="Times New Roman" w:cs="Times New Roman"/>
            <w:color w:val="000000"/>
            <w:sz w:val="24"/>
            <w:szCs w:val="24"/>
          </w:rPr>
          <w:t>10.1080/17470919.2017.1382387</w:t>
        </w:r>
      </w:hyperlink>
    </w:p>
    <w:p w14:paraId="241BE911"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64">
        <w:r w:rsidR="00BB0687">
          <w:rPr>
            <w:rFonts w:ascii="Times New Roman" w:eastAsia="Times New Roman" w:hAnsi="Times New Roman" w:cs="Times New Roman"/>
            <w:color w:val="000000"/>
            <w:sz w:val="24"/>
            <w:szCs w:val="24"/>
          </w:rPr>
          <w:t xml:space="preserve">Van Overwalle, F., &amp; Baetens, K. (2009). Understanding others’ actions and goals by mirror and mentalizing systems: a meta-analysis. </w:t>
        </w:r>
      </w:hyperlink>
      <w:hyperlink r:id="rId465">
        <w:r w:rsidR="00BB0687">
          <w:rPr>
            <w:rFonts w:ascii="Times New Roman" w:eastAsia="Times New Roman" w:hAnsi="Times New Roman" w:cs="Times New Roman"/>
            <w:i/>
            <w:color w:val="000000"/>
            <w:sz w:val="24"/>
            <w:szCs w:val="24"/>
          </w:rPr>
          <w:t>NeuroImage</w:t>
        </w:r>
      </w:hyperlink>
      <w:hyperlink r:id="rId466">
        <w:r w:rsidR="00BB0687">
          <w:rPr>
            <w:rFonts w:ascii="Times New Roman" w:eastAsia="Times New Roman" w:hAnsi="Times New Roman" w:cs="Times New Roman"/>
            <w:color w:val="000000"/>
            <w:sz w:val="24"/>
            <w:szCs w:val="24"/>
          </w:rPr>
          <w:t xml:space="preserve">, </w:t>
        </w:r>
      </w:hyperlink>
      <w:hyperlink r:id="rId467">
        <w:r w:rsidR="00BB0687">
          <w:rPr>
            <w:rFonts w:ascii="Times New Roman" w:eastAsia="Times New Roman" w:hAnsi="Times New Roman" w:cs="Times New Roman"/>
            <w:i/>
            <w:color w:val="000000"/>
            <w:sz w:val="24"/>
            <w:szCs w:val="24"/>
          </w:rPr>
          <w:t>48</w:t>
        </w:r>
      </w:hyperlink>
      <w:hyperlink r:id="rId468">
        <w:r w:rsidR="00BB0687">
          <w:rPr>
            <w:rFonts w:ascii="Times New Roman" w:eastAsia="Times New Roman" w:hAnsi="Times New Roman" w:cs="Times New Roman"/>
            <w:color w:val="000000"/>
            <w:sz w:val="24"/>
            <w:szCs w:val="24"/>
          </w:rPr>
          <w:t xml:space="preserve">(3), 564–584. </w:t>
        </w:r>
        <w:r w:rsidR="00BB0687">
          <w:rPr>
            <w:rFonts w:ascii="Times New Roman" w:eastAsia="Times New Roman" w:hAnsi="Times New Roman" w:cs="Times New Roman"/>
            <w:color w:val="000000"/>
            <w:sz w:val="24"/>
            <w:szCs w:val="24"/>
          </w:rPr>
          <w:lastRenderedPageBreak/>
          <w:t>https://doi.org/</w:t>
        </w:r>
      </w:hyperlink>
      <w:hyperlink r:id="rId469">
        <w:r w:rsidR="00BB0687">
          <w:rPr>
            <w:rFonts w:ascii="Times New Roman" w:eastAsia="Times New Roman" w:hAnsi="Times New Roman" w:cs="Times New Roman"/>
            <w:color w:val="000000"/>
            <w:sz w:val="24"/>
            <w:szCs w:val="24"/>
          </w:rPr>
          <w:t>10.1016/j.neuroimage.2009.06.009</w:t>
        </w:r>
      </w:hyperlink>
    </w:p>
    <w:p w14:paraId="5DC8F6A2"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70">
        <w:r w:rsidR="00BB0687">
          <w:rPr>
            <w:rFonts w:ascii="Times New Roman" w:eastAsia="Times New Roman" w:hAnsi="Times New Roman" w:cs="Times New Roman"/>
            <w:color w:val="000000"/>
            <w:sz w:val="24"/>
            <w:szCs w:val="24"/>
          </w:rPr>
          <w:t xml:space="preserve">van Reekum, C. M., Johnstone, T., Urry, H. L., Thurow, M. E., Schaefer, H. S., Alexander, A. L., &amp; Davidson, R. J. (2007). Gaze fixations predict brain activation during the voluntary regulation of picture-induced negative affect. </w:t>
        </w:r>
      </w:hyperlink>
      <w:hyperlink r:id="rId471">
        <w:r w:rsidR="00BB0687">
          <w:rPr>
            <w:rFonts w:ascii="Times New Roman" w:eastAsia="Times New Roman" w:hAnsi="Times New Roman" w:cs="Times New Roman"/>
            <w:i/>
            <w:color w:val="000000"/>
            <w:sz w:val="24"/>
            <w:szCs w:val="24"/>
          </w:rPr>
          <w:t>NeuroImage</w:t>
        </w:r>
      </w:hyperlink>
      <w:hyperlink r:id="rId472">
        <w:r w:rsidR="00BB0687">
          <w:rPr>
            <w:rFonts w:ascii="Times New Roman" w:eastAsia="Times New Roman" w:hAnsi="Times New Roman" w:cs="Times New Roman"/>
            <w:color w:val="000000"/>
            <w:sz w:val="24"/>
            <w:szCs w:val="24"/>
          </w:rPr>
          <w:t xml:space="preserve">, </w:t>
        </w:r>
      </w:hyperlink>
      <w:hyperlink r:id="rId473">
        <w:r w:rsidR="00BB0687">
          <w:rPr>
            <w:rFonts w:ascii="Times New Roman" w:eastAsia="Times New Roman" w:hAnsi="Times New Roman" w:cs="Times New Roman"/>
            <w:i/>
            <w:color w:val="000000"/>
            <w:sz w:val="24"/>
            <w:szCs w:val="24"/>
          </w:rPr>
          <w:t>36</w:t>
        </w:r>
      </w:hyperlink>
      <w:hyperlink r:id="rId474">
        <w:r w:rsidR="00BB0687">
          <w:rPr>
            <w:rFonts w:ascii="Times New Roman" w:eastAsia="Times New Roman" w:hAnsi="Times New Roman" w:cs="Times New Roman"/>
            <w:color w:val="000000"/>
            <w:sz w:val="24"/>
            <w:szCs w:val="24"/>
          </w:rPr>
          <w:t>(3), 1041–1055. https://doi.org/</w:t>
        </w:r>
      </w:hyperlink>
      <w:hyperlink r:id="rId475">
        <w:r w:rsidR="00BB0687">
          <w:rPr>
            <w:rFonts w:ascii="Times New Roman" w:eastAsia="Times New Roman" w:hAnsi="Times New Roman" w:cs="Times New Roman"/>
            <w:color w:val="000000"/>
            <w:sz w:val="24"/>
            <w:szCs w:val="24"/>
          </w:rPr>
          <w:t>10.1016/j.neuroimage.2007.03.052</w:t>
        </w:r>
      </w:hyperlink>
    </w:p>
    <w:p w14:paraId="01AA8D4E"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76">
        <w:r w:rsidR="00BB0687">
          <w:rPr>
            <w:rFonts w:ascii="Times New Roman" w:eastAsia="Times New Roman" w:hAnsi="Times New Roman" w:cs="Times New Roman"/>
            <w:color w:val="000000"/>
            <w:sz w:val="24"/>
            <w:szCs w:val="24"/>
          </w:rPr>
          <w:t xml:space="preserve">Verduyn, P., Ybarra, O., Résibois, M., Jonides, J., &amp; Kross, E. (2017). Do social network sites enhance or undermine subjective well-being? A critical review. </w:t>
        </w:r>
      </w:hyperlink>
      <w:hyperlink r:id="rId477">
        <w:r w:rsidR="00BB0687">
          <w:rPr>
            <w:rFonts w:ascii="Times New Roman" w:eastAsia="Times New Roman" w:hAnsi="Times New Roman" w:cs="Times New Roman"/>
            <w:i/>
            <w:color w:val="000000"/>
            <w:sz w:val="24"/>
            <w:szCs w:val="24"/>
          </w:rPr>
          <w:t>Social Issues and Policy Review</w:t>
        </w:r>
      </w:hyperlink>
      <w:hyperlink r:id="rId478">
        <w:r w:rsidR="00BB0687">
          <w:rPr>
            <w:rFonts w:ascii="Times New Roman" w:eastAsia="Times New Roman" w:hAnsi="Times New Roman" w:cs="Times New Roman"/>
            <w:color w:val="000000"/>
            <w:sz w:val="24"/>
            <w:szCs w:val="24"/>
          </w:rPr>
          <w:t xml:space="preserve">, </w:t>
        </w:r>
      </w:hyperlink>
      <w:hyperlink r:id="rId479">
        <w:r w:rsidR="00BB0687">
          <w:rPr>
            <w:rFonts w:ascii="Times New Roman" w:eastAsia="Times New Roman" w:hAnsi="Times New Roman" w:cs="Times New Roman"/>
            <w:i/>
            <w:color w:val="000000"/>
            <w:sz w:val="24"/>
            <w:szCs w:val="24"/>
          </w:rPr>
          <w:t>11</w:t>
        </w:r>
      </w:hyperlink>
      <w:hyperlink r:id="rId480">
        <w:r w:rsidR="00BB0687">
          <w:rPr>
            <w:rFonts w:ascii="Times New Roman" w:eastAsia="Times New Roman" w:hAnsi="Times New Roman" w:cs="Times New Roman"/>
            <w:color w:val="000000"/>
            <w:sz w:val="24"/>
            <w:szCs w:val="24"/>
          </w:rPr>
          <w:t xml:space="preserve">(1), 274–302. </w:t>
        </w:r>
      </w:hyperlink>
      <w:hyperlink r:id="rId481">
        <w:r w:rsidR="00BB0687">
          <w:rPr>
            <w:rFonts w:ascii="Times New Roman" w:eastAsia="Times New Roman" w:hAnsi="Times New Roman" w:cs="Times New Roman"/>
            <w:color w:val="000000"/>
            <w:sz w:val="24"/>
            <w:szCs w:val="24"/>
          </w:rPr>
          <w:t>https://spssi.onlinelibrary.wiley.com/doi/abs/10.1111/sipr.12033</w:t>
        </w:r>
      </w:hyperlink>
    </w:p>
    <w:p w14:paraId="06FBA4C2"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82">
        <w:r w:rsidR="00BB0687">
          <w:rPr>
            <w:rFonts w:ascii="Times New Roman" w:eastAsia="Times New Roman" w:hAnsi="Times New Roman" w:cs="Times New Roman"/>
            <w:color w:val="000000"/>
            <w:sz w:val="24"/>
            <w:szCs w:val="24"/>
          </w:rPr>
          <w:t xml:space="preserve">Verplanken, B., &amp; Orbell, S. (2003). Reflections on past behavior: a self-report index of habit strength 1. </w:t>
        </w:r>
      </w:hyperlink>
      <w:hyperlink r:id="rId483">
        <w:r w:rsidR="00BB0687">
          <w:rPr>
            <w:rFonts w:ascii="Times New Roman" w:eastAsia="Times New Roman" w:hAnsi="Times New Roman" w:cs="Times New Roman"/>
            <w:i/>
            <w:color w:val="000000"/>
            <w:sz w:val="24"/>
            <w:szCs w:val="24"/>
          </w:rPr>
          <w:t>Journal of Applied Social Psychology</w:t>
        </w:r>
      </w:hyperlink>
      <w:hyperlink r:id="rId484">
        <w:r w:rsidR="00BB0687">
          <w:rPr>
            <w:rFonts w:ascii="Times New Roman" w:eastAsia="Times New Roman" w:hAnsi="Times New Roman" w:cs="Times New Roman"/>
            <w:color w:val="000000"/>
            <w:sz w:val="24"/>
            <w:szCs w:val="24"/>
          </w:rPr>
          <w:t xml:space="preserve">, </w:t>
        </w:r>
      </w:hyperlink>
      <w:hyperlink r:id="rId485">
        <w:r w:rsidR="00BB0687">
          <w:rPr>
            <w:rFonts w:ascii="Times New Roman" w:eastAsia="Times New Roman" w:hAnsi="Times New Roman" w:cs="Times New Roman"/>
            <w:i/>
            <w:color w:val="000000"/>
            <w:sz w:val="24"/>
            <w:szCs w:val="24"/>
          </w:rPr>
          <w:t>33</w:t>
        </w:r>
      </w:hyperlink>
      <w:hyperlink r:id="rId486">
        <w:r w:rsidR="00BB0687">
          <w:rPr>
            <w:rFonts w:ascii="Times New Roman" w:eastAsia="Times New Roman" w:hAnsi="Times New Roman" w:cs="Times New Roman"/>
            <w:color w:val="000000"/>
            <w:sz w:val="24"/>
            <w:szCs w:val="24"/>
          </w:rPr>
          <w:t xml:space="preserve">(6), 1313–1330. </w:t>
        </w:r>
      </w:hyperlink>
      <w:hyperlink r:id="rId487">
        <w:r w:rsidR="00BB0687">
          <w:rPr>
            <w:rFonts w:ascii="Times New Roman" w:eastAsia="Times New Roman" w:hAnsi="Times New Roman" w:cs="Times New Roman"/>
            <w:color w:val="000000"/>
            <w:sz w:val="24"/>
            <w:szCs w:val="24"/>
          </w:rPr>
          <w:t>https://onlinelibrary.wiley.com/doi/abs/10.1111/j.1559-1816.2003.tb01951.x?casa_token=_bIV6qDAG_EAAAAA:jsderHhHSJWmWG9pK9OG5zkgkxXsft1eqfbVI9q794DRDQJAfxk4j6NOCHKVi9OUUJpiWof0qrDr2Xqa</w:t>
        </w:r>
      </w:hyperlink>
    </w:p>
    <w:p w14:paraId="7EEC5B86"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88">
        <w:r w:rsidR="00BB0687">
          <w:rPr>
            <w:rFonts w:ascii="Times New Roman" w:eastAsia="Times New Roman" w:hAnsi="Times New Roman" w:cs="Times New Roman"/>
            <w:color w:val="000000"/>
            <w:sz w:val="24"/>
            <w:szCs w:val="24"/>
          </w:rPr>
          <w:t xml:space="preserve">Verplanken, B., &amp; Wood, W. (2006). Interventions to Break and Create Consumer Habits. </w:t>
        </w:r>
      </w:hyperlink>
      <w:hyperlink r:id="rId489">
        <w:r w:rsidR="00BB0687">
          <w:rPr>
            <w:rFonts w:ascii="Times New Roman" w:eastAsia="Times New Roman" w:hAnsi="Times New Roman" w:cs="Times New Roman"/>
            <w:i/>
            <w:color w:val="000000"/>
            <w:sz w:val="24"/>
            <w:szCs w:val="24"/>
          </w:rPr>
          <w:t>Journal of Public Policy &amp; Marketing</w:t>
        </w:r>
      </w:hyperlink>
      <w:hyperlink r:id="rId490">
        <w:r w:rsidR="00BB0687">
          <w:rPr>
            <w:rFonts w:ascii="Times New Roman" w:eastAsia="Times New Roman" w:hAnsi="Times New Roman" w:cs="Times New Roman"/>
            <w:color w:val="000000"/>
            <w:sz w:val="24"/>
            <w:szCs w:val="24"/>
          </w:rPr>
          <w:t xml:space="preserve">, </w:t>
        </w:r>
      </w:hyperlink>
      <w:hyperlink r:id="rId491">
        <w:r w:rsidR="00BB0687">
          <w:rPr>
            <w:rFonts w:ascii="Times New Roman" w:eastAsia="Times New Roman" w:hAnsi="Times New Roman" w:cs="Times New Roman"/>
            <w:i/>
            <w:color w:val="000000"/>
            <w:sz w:val="24"/>
            <w:szCs w:val="24"/>
          </w:rPr>
          <w:t>25</w:t>
        </w:r>
      </w:hyperlink>
      <w:hyperlink r:id="rId492">
        <w:r w:rsidR="00BB0687">
          <w:rPr>
            <w:rFonts w:ascii="Times New Roman" w:eastAsia="Times New Roman" w:hAnsi="Times New Roman" w:cs="Times New Roman"/>
            <w:color w:val="000000"/>
            <w:sz w:val="24"/>
            <w:szCs w:val="24"/>
          </w:rPr>
          <w:t>(1), 90–103. https://doi.org/</w:t>
        </w:r>
      </w:hyperlink>
      <w:hyperlink r:id="rId493">
        <w:r w:rsidR="00BB0687">
          <w:rPr>
            <w:rFonts w:ascii="Times New Roman" w:eastAsia="Times New Roman" w:hAnsi="Times New Roman" w:cs="Times New Roman"/>
            <w:color w:val="000000"/>
            <w:sz w:val="24"/>
            <w:szCs w:val="24"/>
          </w:rPr>
          <w:t>10.1509/jppm.25.1.90</w:t>
        </w:r>
      </w:hyperlink>
    </w:p>
    <w:p w14:paraId="4C802B97"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494">
        <w:r w:rsidR="00BB0687">
          <w:rPr>
            <w:rFonts w:ascii="Times New Roman" w:eastAsia="Times New Roman" w:hAnsi="Times New Roman" w:cs="Times New Roman"/>
            <w:color w:val="000000"/>
            <w:sz w:val="24"/>
            <w:szCs w:val="24"/>
          </w:rPr>
          <w:t xml:space="preserve">Vijayakumar, N., Cheng, T. W., &amp; Pfeifer, J. H. (2017). Neural correlates of social exclusion across ages: A coordinate-based meta-analysis of functional MRI studies. </w:t>
        </w:r>
      </w:hyperlink>
      <w:hyperlink r:id="rId495">
        <w:r w:rsidR="00BB0687">
          <w:rPr>
            <w:rFonts w:ascii="Times New Roman" w:eastAsia="Times New Roman" w:hAnsi="Times New Roman" w:cs="Times New Roman"/>
            <w:i/>
            <w:color w:val="000000"/>
            <w:sz w:val="24"/>
            <w:szCs w:val="24"/>
          </w:rPr>
          <w:t>NeuroImage</w:t>
        </w:r>
      </w:hyperlink>
      <w:hyperlink r:id="rId496">
        <w:r w:rsidR="00BB0687">
          <w:rPr>
            <w:rFonts w:ascii="Times New Roman" w:eastAsia="Times New Roman" w:hAnsi="Times New Roman" w:cs="Times New Roman"/>
            <w:color w:val="000000"/>
            <w:sz w:val="24"/>
            <w:szCs w:val="24"/>
          </w:rPr>
          <w:t xml:space="preserve">, </w:t>
        </w:r>
      </w:hyperlink>
      <w:hyperlink r:id="rId497">
        <w:r w:rsidR="00BB0687">
          <w:rPr>
            <w:rFonts w:ascii="Times New Roman" w:eastAsia="Times New Roman" w:hAnsi="Times New Roman" w:cs="Times New Roman"/>
            <w:i/>
            <w:color w:val="000000"/>
            <w:sz w:val="24"/>
            <w:szCs w:val="24"/>
          </w:rPr>
          <w:t>153</w:t>
        </w:r>
      </w:hyperlink>
      <w:hyperlink r:id="rId498">
        <w:r w:rsidR="00BB0687">
          <w:rPr>
            <w:rFonts w:ascii="Times New Roman" w:eastAsia="Times New Roman" w:hAnsi="Times New Roman" w:cs="Times New Roman"/>
            <w:color w:val="000000"/>
            <w:sz w:val="24"/>
            <w:szCs w:val="24"/>
          </w:rPr>
          <w:t>, 359–368. https://doi.org/</w:t>
        </w:r>
      </w:hyperlink>
      <w:hyperlink r:id="rId499">
        <w:r w:rsidR="00BB0687">
          <w:rPr>
            <w:rFonts w:ascii="Times New Roman" w:eastAsia="Times New Roman" w:hAnsi="Times New Roman" w:cs="Times New Roman"/>
            <w:color w:val="000000"/>
            <w:sz w:val="24"/>
            <w:szCs w:val="24"/>
          </w:rPr>
          <w:t>10.1016/j.neuroimage.2017.02.050</w:t>
        </w:r>
      </w:hyperlink>
    </w:p>
    <w:p w14:paraId="6C151D97"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500">
        <w:r w:rsidR="00BB0687">
          <w:rPr>
            <w:rFonts w:ascii="Times New Roman" w:eastAsia="Times New Roman" w:hAnsi="Times New Roman" w:cs="Times New Roman"/>
            <w:color w:val="000000"/>
            <w:sz w:val="24"/>
            <w:szCs w:val="24"/>
          </w:rPr>
          <w:t xml:space="preserve">Vishwanath, A. (2015). Habitual Facebook Use and its Impact on Getting Deceived on Social Media. </w:t>
        </w:r>
      </w:hyperlink>
      <w:hyperlink r:id="rId501">
        <w:r w:rsidR="00BB0687">
          <w:rPr>
            <w:rFonts w:ascii="Times New Roman" w:eastAsia="Times New Roman" w:hAnsi="Times New Roman" w:cs="Times New Roman"/>
            <w:i/>
            <w:color w:val="000000"/>
            <w:sz w:val="24"/>
            <w:szCs w:val="24"/>
          </w:rPr>
          <w:t>Journal of Computer-Mediated Communication: JCMC</w:t>
        </w:r>
      </w:hyperlink>
      <w:hyperlink r:id="rId502">
        <w:r w:rsidR="00BB0687">
          <w:rPr>
            <w:rFonts w:ascii="Times New Roman" w:eastAsia="Times New Roman" w:hAnsi="Times New Roman" w:cs="Times New Roman"/>
            <w:color w:val="000000"/>
            <w:sz w:val="24"/>
            <w:szCs w:val="24"/>
          </w:rPr>
          <w:t xml:space="preserve">, </w:t>
        </w:r>
      </w:hyperlink>
      <w:hyperlink r:id="rId503">
        <w:r w:rsidR="00BB0687">
          <w:rPr>
            <w:rFonts w:ascii="Times New Roman" w:eastAsia="Times New Roman" w:hAnsi="Times New Roman" w:cs="Times New Roman"/>
            <w:i/>
            <w:color w:val="000000"/>
            <w:sz w:val="24"/>
            <w:szCs w:val="24"/>
          </w:rPr>
          <w:t>20</w:t>
        </w:r>
      </w:hyperlink>
      <w:hyperlink r:id="rId504">
        <w:r w:rsidR="00BB0687">
          <w:rPr>
            <w:rFonts w:ascii="Times New Roman" w:eastAsia="Times New Roman" w:hAnsi="Times New Roman" w:cs="Times New Roman"/>
            <w:color w:val="000000"/>
            <w:sz w:val="24"/>
            <w:szCs w:val="24"/>
          </w:rPr>
          <w:t>(1), 83–98. https://doi.org/</w:t>
        </w:r>
      </w:hyperlink>
      <w:hyperlink r:id="rId505">
        <w:r w:rsidR="00BB0687">
          <w:rPr>
            <w:rFonts w:ascii="Times New Roman" w:eastAsia="Times New Roman" w:hAnsi="Times New Roman" w:cs="Times New Roman"/>
            <w:color w:val="000000"/>
            <w:sz w:val="24"/>
            <w:szCs w:val="24"/>
          </w:rPr>
          <w:t>10.1111/jcc4.12100</w:t>
        </w:r>
      </w:hyperlink>
    </w:p>
    <w:p w14:paraId="011D0C9D"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506">
        <w:r w:rsidR="00BB0687">
          <w:rPr>
            <w:rFonts w:ascii="Times New Roman" w:eastAsia="Times New Roman" w:hAnsi="Times New Roman" w:cs="Times New Roman"/>
            <w:color w:val="000000"/>
            <w:sz w:val="24"/>
            <w:szCs w:val="24"/>
          </w:rPr>
          <w:t xml:space="preserve">Vorderer, P., &amp; Schneider, F. M. (2017). Social media and ostracism. </w:t>
        </w:r>
      </w:hyperlink>
      <w:hyperlink r:id="rId507">
        <w:r w:rsidR="00BB0687">
          <w:rPr>
            <w:rFonts w:ascii="Times New Roman" w:eastAsia="Times New Roman" w:hAnsi="Times New Roman" w:cs="Times New Roman"/>
            <w:i/>
            <w:color w:val="000000"/>
            <w:sz w:val="24"/>
            <w:szCs w:val="24"/>
          </w:rPr>
          <w:t>Ostracism, Exclusion, and Rejection</w:t>
        </w:r>
      </w:hyperlink>
      <w:hyperlink r:id="rId508">
        <w:r w:rsidR="00BB0687">
          <w:rPr>
            <w:rFonts w:ascii="Times New Roman" w:eastAsia="Times New Roman" w:hAnsi="Times New Roman" w:cs="Times New Roman"/>
            <w:color w:val="000000"/>
            <w:sz w:val="24"/>
            <w:szCs w:val="24"/>
          </w:rPr>
          <w:t xml:space="preserve">, 240–257. </w:t>
        </w:r>
      </w:hyperlink>
      <w:hyperlink r:id="rId509">
        <w:r w:rsidR="00BB0687">
          <w:rPr>
            <w:rFonts w:ascii="Times New Roman" w:eastAsia="Times New Roman" w:hAnsi="Times New Roman" w:cs="Times New Roman"/>
            <w:color w:val="000000"/>
            <w:sz w:val="24"/>
            <w:szCs w:val="24"/>
          </w:rPr>
          <w:t>https://books.google.com/books?hl=en&amp;lr=&amp;id=diglDwAAQBAJ&amp;oi=fnd&amp;pg=PA240&amp;dq=Social+media+and+ostracism&amp;ots=47Sdo-MTEG&amp;sig=ShC_9l_NCU5gvP14mV8pJSzFQxc</w:t>
        </w:r>
      </w:hyperlink>
    </w:p>
    <w:p w14:paraId="5279A618"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510">
        <w:r w:rsidR="00BB0687">
          <w:rPr>
            <w:rFonts w:ascii="Times New Roman" w:eastAsia="Times New Roman" w:hAnsi="Times New Roman" w:cs="Times New Roman"/>
            <w:color w:val="000000"/>
            <w:sz w:val="24"/>
            <w:szCs w:val="24"/>
          </w:rPr>
          <w:t xml:space="preserve">Vossen, H. G. M., &amp; Valkenburg, P. M. (2016). Do social media foster or curtail adolescents’ empathy? A longitudinal study. </w:t>
        </w:r>
      </w:hyperlink>
      <w:hyperlink r:id="rId511">
        <w:r w:rsidR="00BB0687">
          <w:rPr>
            <w:rFonts w:ascii="Times New Roman" w:eastAsia="Times New Roman" w:hAnsi="Times New Roman" w:cs="Times New Roman"/>
            <w:i/>
            <w:color w:val="000000"/>
            <w:sz w:val="24"/>
            <w:szCs w:val="24"/>
          </w:rPr>
          <w:t>Computers in Human Behavior</w:t>
        </w:r>
      </w:hyperlink>
      <w:hyperlink r:id="rId512">
        <w:r w:rsidR="00BB0687">
          <w:rPr>
            <w:rFonts w:ascii="Times New Roman" w:eastAsia="Times New Roman" w:hAnsi="Times New Roman" w:cs="Times New Roman"/>
            <w:color w:val="000000"/>
            <w:sz w:val="24"/>
            <w:szCs w:val="24"/>
          </w:rPr>
          <w:t xml:space="preserve">, </w:t>
        </w:r>
      </w:hyperlink>
      <w:hyperlink r:id="rId513">
        <w:r w:rsidR="00BB0687">
          <w:rPr>
            <w:rFonts w:ascii="Times New Roman" w:eastAsia="Times New Roman" w:hAnsi="Times New Roman" w:cs="Times New Roman"/>
            <w:i/>
            <w:color w:val="000000"/>
            <w:sz w:val="24"/>
            <w:szCs w:val="24"/>
          </w:rPr>
          <w:t>63</w:t>
        </w:r>
      </w:hyperlink>
      <w:hyperlink r:id="rId514">
        <w:r w:rsidR="00BB0687">
          <w:rPr>
            <w:rFonts w:ascii="Times New Roman" w:eastAsia="Times New Roman" w:hAnsi="Times New Roman" w:cs="Times New Roman"/>
            <w:color w:val="000000"/>
            <w:sz w:val="24"/>
            <w:szCs w:val="24"/>
          </w:rPr>
          <w:t>, 118–124. https://doi.org/</w:t>
        </w:r>
      </w:hyperlink>
      <w:hyperlink r:id="rId515">
        <w:r w:rsidR="00BB0687">
          <w:rPr>
            <w:rFonts w:ascii="Times New Roman" w:eastAsia="Times New Roman" w:hAnsi="Times New Roman" w:cs="Times New Roman"/>
            <w:color w:val="000000"/>
            <w:sz w:val="24"/>
            <w:szCs w:val="24"/>
          </w:rPr>
          <w:t>10.1016/j.chb.2016.05.040</w:t>
        </w:r>
      </w:hyperlink>
    </w:p>
    <w:p w14:paraId="1FE5D65E"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516">
        <w:r w:rsidR="00BB0687">
          <w:rPr>
            <w:rFonts w:ascii="Times New Roman" w:eastAsia="Times New Roman" w:hAnsi="Times New Roman" w:cs="Times New Roman"/>
            <w:color w:val="000000"/>
            <w:sz w:val="24"/>
            <w:szCs w:val="24"/>
          </w:rPr>
          <w:t xml:space="preserve">Wagels, L., Bergs, R., Clemens, B., Bauchmüller, M., Gur, R. C., Schneider, F., Habel, U., &amp; Kohn, N. (2017). Contextual exclusion processing: an fMRI study of rejection in a performance-related context. </w:t>
        </w:r>
      </w:hyperlink>
      <w:hyperlink r:id="rId517">
        <w:r w:rsidR="00BB0687">
          <w:rPr>
            <w:rFonts w:ascii="Times New Roman" w:eastAsia="Times New Roman" w:hAnsi="Times New Roman" w:cs="Times New Roman"/>
            <w:i/>
            <w:color w:val="000000"/>
            <w:sz w:val="24"/>
            <w:szCs w:val="24"/>
          </w:rPr>
          <w:t>Brain Imaging and Behavior</w:t>
        </w:r>
      </w:hyperlink>
      <w:hyperlink r:id="rId518">
        <w:r w:rsidR="00BB0687">
          <w:rPr>
            <w:rFonts w:ascii="Times New Roman" w:eastAsia="Times New Roman" w:hAnsi="Times New Roman" w:cs="Times New Roman"/>
            <w:color w:val="000000"/>
            <w:sz w:val="24"/>
            <w:szCs w:val="24"/>
          </w:rPr>
          <w:t xml:space="preserve">, </w:t>
        </w:r>
      </w:hyperlink>
      <w:hyperlink r:id="rId519">
        <w:r w:rsidR="00BB0687">
          <w:rPr>
            <w:rFonts w:ascii="Times New Roman" w:eastAsia="Times New Roman" w:hAnsi="Times New Roman" w:cs="Times New Roman"/>
            <w:i/>
            <w:color w:val="000000"/>
            <w:sz w:val="24"/>
            <w:szCs w:val="24"/>
          </w:rPr>
          <w:t>11</w:t>
        </w:r>
      </w:hyperlink>
      <w:hyperlink r:id="rId520">
        <w:r w:rsidR="00BB0687">
          <w:rPr>
            <w:rFonts w:ascii="Times New Roman" w:eastAsia="Times New Roman" w:hAnsi="Times New Roman" w:cs="Times New Roman"/>
            <w:color w:val="000000"/>
            <w:sz w:val="24"/>
            <w:szCs w:val="24"/>
          </w:rPr>
          <w:t>(3), 874–886. https://doi.org/</w:t>
        </w:r>
      </w:hyperlink>
      <w:hyperlink r:id="rId521">
        <w:r w:rsidR="00BB0687">
          <w:rPr>
            <w:rFonts w:ascii="Times New Roman" w:eastAsia="Times New Roman" w:hAnsi="Times New Roman" w:cs="Times New Roman"/>
            <w:color w:val="000000"/>
            <w:sz w:val="24"/>
            <w:szCs w:val="24"/>
          </w:rPr>
          <w:t>10.1007/s11682-016-9561-2</w:t>
        </w:r>
      </w:hyperlink>
    </w:p>
    <w:p w14:paraId="4F5D8573"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522">
        <w:r w:rsidR="00BB0687">
          <w:rPr>
            <w:rFonts w:ascii="Times New Roman" w:eastAsia="Times New Roman" w:hAnsi="Times New Roman" w:cs="Times New Roman"/>
            <w:color w:val="000000"/>
            <w:sz w:val="24"/>
            <w:szCs w:val="24"/>
          </w:rPr>
          <w:t xml:space="preserve">Williams, K. D. (2009). Chapter 6 Ostracism: A Temporal Need‐Threat Model. In </w:t>
        </w:r>
      </w:hyperlink>
      <w:hyperlink r:id="rId523">
        <w:r w:rsidR="00BB0687">
          <w:rPr>
            <w:rFonts w:ascii="Times New Roman" w:eastAsia="Times New Roman" w:hAnsi="Times New Roman" w:cs="Times New Roman"/>
            <w:i/>
            <w:color w:val="000000"/>
            <w:sz w:val="24"/>
            <w:szCs w:val="24"/>
          </w:rPr>
          <w:t>Advances in Experimental Social Psychology</w:t>
        </w:r>
      </w:hyperlink>
      <w:hyperlink r:id="rId524">
        <w:r w:rsidR="00BB0687">
          <w:rPr>
            <w:rFonts w:ascii="Times New Roman" w:eastAsia="Times New Roman" w:hAnsi="Times New Roman" w:cs="Times New Roman"/>
            <w:color w:val="000000"/>
            <w:sz w:val="24"/>
            <w:szCs w:val="24"/>
          </w:rPr>
          <w:t xml:space="preserve"> (Vol. 41, pp. 275–314). Academic Press. https://doi.org/</w:t>
        </w:r>
      </w:hyperlink>
      <w:hyperlink r:id="rId525">
        <w:r w:rsidR="00BB0687">
          <w:rPr>
            <w:rFonts w:ascii="Times New Roman" w:eastAsia="Times New Roman" w:hAnsi="Times New Roman" w:cs="Times New Roman"/>
            <w:color w:val="000000"/>
            <w:sz w:val="24"/>
            <w:szCs w:val="24"/>
          </w:rPr>
          <w:t>10.1016/S0065-2601(08)00406-1</w:t>
        </w:r>
      </w:hyperlink>
    </w:p>
    <w:p w14:paraId="51D57A8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526">
        <w:r w:rsidR="00BB0687">
          <w:rPr>
            <w:rFonts w:ascii="Times New Roman" w:eastAsia="Times New Roman" w:hAnsi="Times New Roman" w:cs="Times New Roman"/>
            <w:color w:val="000000"/>
            <w:sz w:val="24"/>
            <w:szCs w:val="24"/>
          </w:rPr>
          <w:t xml:space="preserve">Williams, K. D., &amp; Jarvis, B. (2006). Cyberball: a program for use in research on interpersonal ostracism and acceptance. </w:t>
        </w:r>
      </w:hyperlink>
      <w:hyperlink r:id="rId527">
        <w:r w:rsidR="00BB0687">
          <w:rPr>
            <w:rFonts w:ascii="Times New Roman" w:eastAsia="Times New Roman" w:hAnsi="Times New Roman" w:cs="Times New Roman"/>
            <w:i/>
            <w:color w:val="000000"/>
            <w:sz w:val="24"/>
            <w:szCs w:val="24"/>
          </w:rPr>
          <w:t>Behavior Research Methods</w:t>
        </w:r>
      </w:hyperlink>
      <w:hyperlink r:id="rId528">
        <w:r w:rsidR="00BB0687">
          <w:rPr>
            <w:rFonts w:ascii="Times New Roman" w:eastAsia="Times New Roman" w:hAnsi="Times New Roman" w:cs="Times New Roman"/>
            <w:color w:val="000000"/>
            <w:sz w:val="24"/>
            <w:szCs w:val="24"/>
          </w:rPr>
          <w:t xml:space="preserve">, </w:t>
        </w:r>
      </w:hyperlink>
      <w:hyperlink r:id="rId529">
        <w:r w:rsidR="00BB0687">
          <w:rPr>
            <w:rFonts w:ascii="Times New Roman" w:eastAsia="Times New Roman" w:hAnsi="Times New Roman" w:cs="Times New Roman"/>
            <w:i/>
            <w:color w:val="000000"/>
            <w:sz w:val="24"/>
            <w:szCs w:val="24"/>
          </w:rPr>
          <w:t>38</w:t>
        </w:r>
      </w:hyperlink>
      <w:hyperlink r:id="rId530">
        <w:r w:rsidR="00BB0687">
          <w:rPr>
            <w:rFonts w:ascii="Times New Roman" w:eastAsia="Times New Roman" w:hAnsi="Times New Roman" w:cs="Times New Roman"/>
            <w:color w:val="000000"/>
            <w:sz w:val="24"/>
            <w:szCs w:val="24"/>
          </w:rPr>
          <w:t xml:space="preserve">(1), 174–180. </w:t>
        </w:r>
      </w:hyperlink>
      <w:hyperlink r:id="rId531">
        <w:r w:rsidR="00BB0687">
          <w:rPr>
            <w:rFonts w:ascii="Times New Roman" w:eastAsia="Times New Roman" w:hAnsi="Times New Roman" w:cs="Times New Roman"/>
            <w:color w:val="000000"/>
            <w:sz w:val="24"/>
            <w:szCs w:val="24"/>
          </w:rPr>
          <w:t>https://www.ncbi.nlm.nih.gov/pubmed/16817529</w:t>
        </w:r>
      </w:hyperlink>
    </w:p>
    <w:p w14:paraId="05CB2AAC"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532">
        <w:r w:rsidR="00BB0687">
          <w:rPr>
            <w:rFonts w:ascii="Times New Roman" w:eastAsia="Times New Roman" w:hAnsi="Times New Roman" w:cs="Times New Roman"/>
            <w:color w:val="000000"/>
            <w:sz w:val="24"/>
            <w:szCs w:val="24"/>
          </w:rPr>
          <w:t xml:space="preserve">Williams, K. D., &amp; Nida, S. A. (2011). Ostracism. In </w:t>
        </w:r>
      </w:hyperlink>
      <w:hyperlink r:id="rId533">
        <w:r w:rsidR="00BB0687">
          <w:rPr>
            <w:rFonts w:ascii="Times New Roman" w:eastAsia="Times New Roman" w:hAnsi="Times New Roman" w:cs="Times New Roman"/>
            <w:i/>
            <w:color w:val="000000"/>
            <w:sz w:val="24"/>
            <w:szCs w:val="24"/>
          </w:rPr>
          <w:t>Current Directions in Psychological Science</w:t>
        </w:r>
      </w:hyperlink>
      <w:hyperlink r:id="rId534">
        <w:r w:rsidR="00BB0687">
          <w:rPr>
            <w:rFonts w:ascii="Times New Roman" w:eastAsia="Times New Roman" w:hAnsi="Times New Roman" w:cs="Times New Roman"/>
            <w:color w:val="000000"/>
            <w:sz w:val="24"/>
            <w:szCs w:val="24"/>
          </w:rPr>
          <w:t xml:space="preserve"> (Vol. 20, Issue 2, pp. 71–75). https://doi.org/</w:t>
        </w:r>
      </w:hyperlink>
      <w:hyperlink r:id="rId535">
        <w:r w:rsidR="00BB0687">
          <w:rPr>
            <w:rFonts w:ascii="Times New Roman" w:eastAsia="Times New Roman" w:hAnsi="Times New Roman" w:cs="Times New Roman"/>
            <w:color w:val="000000"/>
            <w:sz w:val="24"/>
            <w:szCs w:val="24"/>
          </w:rPr>
          <w:t>10.1177/0963721411402480</w:t>
        </w:r>
      </w:hyperlink>
    </w:p>
    <w:p w14:paraId="5E30CBD8" w14:textId="77777777" w:rsidR="002D6F61" w:rsidRDefault="000E07E1" w:rsidP="000E07E1">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536">
        <w:r w:rsidR="00BB0687">
          <w:rPr>
            <w:rFonts w:ascii="Times New Roman" w:eastAsia="Times New Roman" w:hAnsi="Times New Roman" w:cs="Times New Roman"/>
            <w:color w:val="000000"/>
            <w:sz w:val="24"/>
            <w:szCs w:val="24"/>
          </w:rPr>
          <w:t xml:space="preserve">Xu, E., Huang, X., &amp; Robinson, S. L. (2017). When Self-View Is at Stake: Responses to Ostracism Through the Lens of Self-Verification Theory. </w:t>
        </w:r>
      </w:hyperlink>
      <w:hyperlink r:id="rId537">
        <w:r w:rsidR="00BB0687">
          <w:rPr>
            <w:rFonts w:ascii="Times New Roman" w:eastAsia="Times New Roman" w:hAnsi="Times New Roman" w:cs="Times New Roman"/>
            <w:i/>
            <w:color w:val="000000"/>
            <w:sz w:val="24"/>
            <w:szCs w:val="24"/>
          </w:rPr>
          <w:t>Journal of Management</w:t>
        </w:r>
      </w:hyperlink>
      <w:hyperlink r:id="rId538">
        <w:r w:rsidR="00BB0687">
          <w:rPr>
            <w:rFonts w:ascii="Times New Roman" w:eastAsia="Times New Roman" w:hAnsi="Times New Roman" w:cs="Times New Roman"/>
            <w:color w:val="000000"/>
            <w:sz w:val="24"/>
            <w:szCs w:val="24"/>
          </w:rPr>
          <w:t xml:space="preserve">, </w:t>
        </w:r>
      </w:hyperlink>
      <w:hyperlink r:id="rId539">
        <w:r w:rsidR="00BB0687">
          <w:rPr>
            <w:rFonts w:ascii="Times New Roman" w:eastAsia="Times New Roman" w:hAnsi="Times New Roman" w:cs="Times New Roman"/>
            <w:i/>
            <w:color w:val="000000"/>
            <w:sz w:val="24"/>
            <w:szCs w:val="24"/>
          </w:rPr>
          <w:t>43</w:t>
        </w:r>
      </w:hyperlink>
      <w:hyperlink r:id="rId540">
        <w:r w:rsidR="00BB0687">
          <w:rPr>
            <w:rFonts w:ascii="Times New Roman" w:eastAsia="Times New Roman" w:hAnsi="Times New Roman" w:cs="Times New Roman"/>
            <w:color w:val="000000"/>
            <w:sz w:val="24"/>
            <w:szCs w:val="24"/>
          </w:rPr>
          <w:t>(7), 2281–2302. https://doi.org/</w:t>
        </w:r>
      </w:hyperlink>
      <w:hyperlink r:id="rId541">
        <w:r w:rsidR="00BB0687">
          <w:rPr>
            <w:rFonts w:ascii="Times New Roman" w:eastAsia="Times New Roman" w:hAnsi="Times New Roman" w:cs="Times New Roman"/>
            <w:color w:val="000000"/>
            <w:sz w:val="24"/>
            <w:szCs w:val="24"/>
          </w:rPr>
          <w:t>10.1177/0149206314567779</w:t>
        </w:r>
      </w:hyperlink>
    </w:p>
    <w:p w14:paraId="110902A0" w14:textId="77777777" w:rsidR="002D6F61" w:rsidRDefault="000E07E1" w:rsidP="000E07E1">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hyperlink r:id="rId542">
        <w:r w:rsidR="00BB0687">
          <w:rPr>
            <w:rFonts w:ascii="Times New Roman" w:eastAsia="Times New Roman" w:hAnsi="Times New Roman" w:cs="Times New Roman"/>
            <w:color w:val="000000"/>
            <w:sz w:val="24"/>
            <w:szCs w:val="24"/>
          </w:rPr>
          <w:t xml:space="preserve">Zadro, L., Williams, K. D., &amp; Richardson, R. (2004). How low can you go? Ostracism by a computer is sufficient to lower self-reported levels of belonging, control, self-esteem, and </w:t>
        </w:r>
        <w:r w:rsidR="00BB0687">
          <w:rPr>
            <w:rFonts w:ascii="Times New Roman" w:eastAsia="Times New Roman" w:hAnsi="Times New Roman" w:cs="Times New Roman"/>
            <w:color w:val="000000"/>
            <w:sz w:val="24"/>
            <w:szCs w:val="24"/>
          </w:rPr>
          <w:lastRenderedPageBreak/>
          <w:t xml:space="preserve">meaningful existence. </w:t>
        </w:r>
      </w:hyperlink>
      <w:hyperlink r:id="rId543">
        <w:r w:rsidR="00BB0687">
          <w:rPr>
            <w:rFonts w:ascii="Times New Roman" w:eastAsia="Times New Roman" w:hAnsi="Times New Roman" w:cs="Times New Roman"/>
            <w:i/>
            <w:color w:val="000000"/>
            <w:sz w:val="24"/>
            <w:szCs w:val="24"/>
          </w:rPr>
          <w:t>Journal of Experimental Social Psychology</w:t>
        </w:r>
      </w:hyperlink>
      <w:hyperlink r:id="rId544">
        <w:r w:rsidR="00BB0687">
          <w:rPr>
            <w:rFonts w:ascii="Times New Roman" w:eastAsia="Times New Roman" w:hAnsi="Times New Roman" w:cs="Times New Roman"/>
            <w:color w:val="000000"/>
            <w:sz w:val="24"/>
            <w:szCs w:val="24"/>
          </w:rPr>
          <w:t xml:space="preserve">, </w:t>
        </w:r>
      </w:hyperlink>
      <w:hyperlink r:id="rId545">
        <w:r w:rsidR="00BB0687">
          <w:rPr>
            <w:rFonts w:ascii="Times New Roman" w:eastAsia="Times New Roman" w:hAnsi="Times New Roman" w:cs="Times New Roman"/>
            <w:i/>
            <w:color w:val="000000"/>
            <w:sz w:val="24"/>
            <w:szCs w:val="24"/>
          </w:rPr>
          <w:t>40</w:t>
        </w:r>
      </w:hyperlink>
      <w:hyperlink r:id="rId546">
        <w:r w:rsidR="00BB0687">
          <w:rPr>
            <w:rFonts w:ascii="Times New Roman" w:eastAsia="Times New Roman" w:hAnsi="Times New Roman" w:cs="Times New Roman"/>
            <w:color w:val="000000"/>
            <w:sz w:val="24"/>
            <w:szCs w:val="24"/>
          </w:rPr>
          <w:t>(4), 560–567. https://doi.org/</w:t>
        </w:r>
      </w:hyperlink>
      <w:hyperlink r:id="rId547">
        <w:r w:rsidR="00BB0687">
          <w:rPr>
            <w:rFonts w:ascii="Times New Roman" w:eastAsia="Times New Roman" w:hAnsi="Times New Roman" w:cs="Times New Roman"/>
            <w:color w:val="000000"/>
            <w:sz w:val="24"/>
            <w:szCs w:val="24"/>
          </w:rPr>
          <w:t>10.1016/j.jesp.2003.11.006</w:t>
        </w:r>
      </w:hyperlink>
    </w:p>
    <w:p w14:paraId="21B66FD8"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EED8264"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8B016C3" w14:textId="77777777" w:rsidR="002D6F61" w:rsidRDefault="00BB0687" w:rsidP="000E07E1">
      <w:pPr>
        <w:spacing w:line="240" w:lineRule="auto"/>
        <w:rPr>
          <w:rFonts w:ascii="Times New Roman" w:eastAsia="Times New Roman" w:hAnsi="Times New Roman" w:cs="Times New Roman"/>
          <w:sz w:val="24"/>
          <w:szCs w:val="24"/>
        </w:rPr>
      </w:pPr>
      <w:r>
        <w:br w:type="page"/>
      </w:r>
    </w:p>
    <w:p w14:paraId="263C57F3" w14:textId="331C6B8D" w:rsidR="002D6F61" w:rsidRDefault="00BB0687" w:rsidP="000E07E1">
      <w:pPr>
        <w:pStyle w:val="Heading1"/>
        <w:spacing w:line="240" w:lineRule="auto"/>
        <w:jc w:val="center"/>
        <w:rPr>
          <w:rFonts w:ascii="Times New Roman" w:eastAsia="Times New Roman" w:hAnsi="Times New Roman" w:cs="Times New Roman"/>
          <w:sz w:val="24"/>
          <w:szCs w:val="24"/>
        </w:rPr>
      </w:pPr>
      <w:commentRangeStart w:id="89"/>
      <w:r>
        <w:rPr>
          <w:rFonts w:ascii="Times New Roman" w:eastAsia="Times New Roman" w:hAnsi="Times New Roman" w:cs="Times New Roman"/>
          <w:sz w:val="24"/>
          <w:szCs w:val="24"/>
        </w:rPr>
        <w:lastRenderedPageBreak/>
        <w:t xml:space="preserve">Figures </w:t>
      </w:r>
      <w:commentRangeEnd w:id="89"/>
      <w:r w:rsidR="00A35389">
        <w:rPr>
          <w:rStyle w:val="CommentReference"/>
        </w:rPr>
        <w:commentReference w:id="89"/>
      </w:r>
    </w:p>
    <w:p w14:paraId="7CE585BC" w14:textId="6456C262" w:rsidR="002C3AB8" w:rsidRDefault="002C3AB8"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5E20E3" wp14:editId="3420607C">
            <wp:extent cx="5943600" cy="2438400"/>
            <wp:effectExtent l="0" t="0" r="0" b="0"/>
            <wp:docPr id="4" name="image3.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Text, letter&#10;&#10;Description automatically generated"/>
                    <pic:cNvPicPr preferRelativeResize="0"/>
                  </pic:nvPicPr>
                  <pic:blipFill>
                    <a:blip r:embed="rId548"/>
                    <a:srcRect/>
                    <a:stretch>
                      <a:fillRect/>
                    </a:stretch>
                  </pic:blipFill>
                  <pic:spPr>
                    <a:xfrm>
                      <a:off x="0" y="0"/>
                      <a:ext cx="5943600" cy="2438400"/>
                    </a:xfrm>
                    <a:prstGeom prst="rect">
                      <a:avLst/>
                    </a:prstGeom>
                    <a:ln/>
                  </pic:spPr>
                </pic:pic>
              </a:graphicData>
            </a:graphic>
          </wp:inline>
        </w:drawing>
      </w:r>
    </w:p>
    <w:p w14:paraId="0C487230" w14:textId="77777777" w:rsidR="002C3AB8" w:rsidRDefault="002C3AB8" w:rsidP="000E07E1">
      <w:pPr>
        <w:spacing w:line="240" w:lineRule="auto"/>
        <w:rPr>
          <w:rFonts w:ascii="Times New Roman" w:eastAsia="Times New Roman" w:hAnsi="Times New Roman" w:cs="Times New Roman"/>
          <w:sz w:val="24"/>
          <w:szCs w:val="24"/>
        </w:rPr>
      </w:pPr>
      <w:commentRangeStart w:id="90"/>
      <w:r>
        <w:rPr>
          <w:rFonts w:ascii="Times New Roman" w:eastAsia="Times New Roman" w:hAnsi="Times New Roman" w:cs="Times New Roman"/>
          <w:sz w:val="24"/>
          <w:szCs w:val="24"/>
        </w:rPr>
        <w:t xml:space="preserve">Figure 1. </w:t>
      </w:r>
      <w:commentRangeEnd w:id="90"/>
      <w:r w:rsidR="00024C0F">
        <w:rPr>
          <w:rStyle w:val="CommentReference"/>
        </w:rPr>
        <w:commentReference w:id="90"/>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Participants were represented by a cartoon hand at the bottom of the screen, with computerized characters (that participants believed to be peers) on either side. (a) The inclusion condition was always played first. In the inclusion condition, the participant and two virtual players received the ball equally often. (b) In the exclusion condition that followed the inclusion condition, the participant was left out of ball throws, simulating exclusion.</w:t>
      </w:r>
    </w:p>
    <w:p w14:paraId="7406DCF1" w14:textId="6F6C1259" w:rsidR="002C3AB8" w:rsidRDefault="002C3AB8"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08DDFD" w14:textId="77777777" w:rsidR="002D6F61" w:rsidRDefault="002D6F61" w:rsidP="000E07E1">
      <w:pPr>
        <w:spacing w:line="240" w:lineRule="auto"/>
        <w:rPr>
          <w:rFonts w:ascii="Times New Roman" w:eastAsia="Times New Roman" w:hAnsi="Times New Roman" w:cs="Times New Roman"/>
          <w:sz w:val="24"/>
          <w:szCs w:val="24"/>
        </w:rPr>
      </w:pPr>
    </w:p>
    <w:p w14:paraId="4656F752" w14:textId="77777777" w:rsidR="002D6F61" w:rsidRDefault="00BB0687" w:rsidP="0010459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4ACFB9" wp14:editId="410FC54C">
            <wp:extent cx="4395788" cy="3684290"/>
            <wp:effectExtent l="0" t="0" r="0" b="0"/>
            <wp:docPr id="1"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pic:cNvPicPr preferRelativeResize="0"/>
                  </pic:nvPicPr>
                  <pic:blipFill>
                    <a:blip r:embed="rId549"/>
                    <a:srcRect/>
                    <a:stretch>
                      <a:fillRect/>
                    </a:stretch>
                  </pic:blipFill>
                  <pic:spPr>
                    <a:xfrm>
                      <a:off x="0" y="0"/>
                      <a:ext cx="4395788" cy="3684290"/>
                    </a:xfrm>
                    <a:prstGeom prst="rect">
                      <a:avLst/>
                    </a:prstGeom>
                    <a:ln/>
                  </pic:spPr>
                </pic:pic>
              </a:graphicData>
            </a:graphic>
          </wp:inline>
        </w:drawing>
      </w:r>
    </w:p>
    <w:p w14:paraId="115AE2AD" w14:textId="7CAE37B4" w:rsidR="002D6F61" w:rsidRDefault="00BB0687" w:rsidP="000E07E1">
      <w:pPr>
        <w:spacing w:line="240" w:lineRule="auto"/>
        <w:rPr>
          <w:rFonts w:ascii="Times New Roman" w:eastAsia="Times New Roman" w:hAnsi="Times New Roman" w:cs="Times New Roman"/>
          <w:sz w:val="24"/>
          <w:szCs w:val="24"/>
        </w:rPr>
      </w:pPr>
      <w:commentRangeStart w:id="91"/>
      <w:r>
        <w:rPr>
          <w:rFonts w:ascii="Times New Roman" w:eastAsia="Times New Roman" w:hAnsi="Times New Roman" w:cs="Times New Roman"/>
          <w:sz w:val="24"/>
          <w:szCs w:val="24"/>
        </w:rPr>
        <w:t>Figure 2</w:t>
      </w:r>
      <w:commentRangeEnd w:id="91"/>
      <w:r w:rsidR="00637AB3">
        <w:rPr>
          <w:rStyle w:val="CommentReference"/>
        </w:rPr>
        <w:commentReference w:id="91"/>
      </w:r>
      <w:r>
        <w:rPr>
          <w:rFonts w:ascii="Times New Roman" w:eastAsia="Times New Roman" w:hAnsi="Times New Roman" w:cs="Times New Roman"/>
          <w:sz w:val="24"/>
          <w:szCs w:val="24"/>
        </w:rPr>
        <w:t xml:space="preserve">. Regions of interests in the social pain network (a), and </w:t>
      </w:r>
      <w:del w:id="92" w:author="Meshi, Dar" w:date="2020-11-10T14:37:00Z">
        <w:r w:rsidDel="00637AB3">
          <w:rPr>
            <w:rFonts w:ascii="Times New Roman" w:eastAsia="Times New Roman" w:hAnsi="Times New Roman" w:cs="Times New Roman"/>
            <w:sz w:val="24"/>
            <w:szCs w:val="24"/>
          </w:rPr>
          <w:delText>Ordinary Least Square</w:delText>
        </w:r>
      </w:del>
      <w:ins w:id="93" w:author="Meshi, Dar" w:date="2020-11-10T14:37:00Z">
        <w:r w:rsidR="00637AB3">
          <w:rPr>
            <w:rFonts w:ascii="Times New Roman" w:eastAsia="Times New Roman" w:hAnsi="Times New Roman" w:cs="Times New Roman"/>
            <w:sz w:val="24"/>
            <w:szCs w:val="24"/>
          </w:rPr>
          <w:t>OLS</w:t>
        </w:r>
      </w:ins>
      <w:r>
        <w:rPr>
          <w:rFonts w:ascii="Times New Roman" w:eastAsia="Times New Roman" w:hAnsi="Times New Roman" w:cs="Times New Roman"/>
          <w:sz w:val="24"/>
          <w:szCs w:val="24"/>
        </w:rPr>
        <w:t xml:space="preserve"> model results linking connectedness on Facebook and participants’ neural activation in the social pain network (b) as well as its subregions (c-d)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ins w:id="94" w:author="Rui Pei" w:date="2020-11-12T15:51:00Z">
        <w:r w:rsidR="0010459D">
          <w:rPr>
            <w:rFonts w:ascii="Times New Roman" w:eastAsia="Times New Roman" w:hAnsi="Times New Roman" w:cs="Times New Roman"/>
            <w:sz w:val="24"/>
            <w:szCs w:val="24"/>
          </w:rPr>
          <w:t xml:space="preserve"> </w:t>
        </w:r>
      </w:ins>
      <w:ins w:id="95" w:author="Rui Pei" w:date="2020-11-12T15:52:00Z">
        <w:r w:rsidR="0010459D">
          <w:rPr>
            <w:rFonts w:ascii="Times New Roman" w:eastAsia="Times New Roman" w:hAnsi="Times New Roman" w:cs="Times New Roman"/>
            <w:sz w:val="24"/>
            <w:szCs w:val="24"/>
          </w:rPr>
          <w:t>All continuo</w:t>
        </w:r>
      </w:ins>
      <w:ins w:id="96" w:author="Rui Pei" w:date="2020-11-12T15:53:00Z">
        <w:r w:rsidR="0010459D">
          <w:rPr>
            <w:rFonts w:ascii="Times New Roman" w:eastAsia="Times New Roman" w:hAnsi="Times New Roman" w:cs="Times New Roman"/>
            <w:sz w:val="24"/>
            <w:szCs w:val="24"/>
          </w:rPr>
          <w:t xml:space="preserve">us predictors and the outcome variables </w:t>
        </w:r>
        <w:r w:rsidR="0010459D" w:rsidRPr="0010459D">
          <w:rPr>
            <w:rFonts w:ascii="Times New Roman" w:eastAsia="Times New Roman" w:hAnsi="Times New Roman" w:cs="Times New Roman"/>
            <w:sz w:val="24"/>
            <w:szCs w:val="24"/>
          </w:rPr>
          <w:t>are mean-centered and scaled by 1 standard deviation</w:t>
        </w:r>
        <w:r w:rsidR="0010459D">
          <w:rPr>
            <w:rFonts w:ascii="Times New Roman" w:eastAsia="Times New Roman" w:hAnsi="Times New Roman" w:cs="Times New Roman"/>
            <w:sz w:val="24"/>
            <w:szCs w:val="24"/>
          </w:rPr>
          <w:t>.</w:t>
        </w:r>
      </w:ins>
    </w:p>
    <w:p w14:paraId="66B6D12D" w14:textId="77777777" w:rsidR="002D6F61" w:rsidRDefault="002D6F61" w:rsidP="000E07E1">
      <w:pPr>
        <w:spacing w:line="240" w:lineRule="auto"/>
        <w:rPr>
          <w:rFonts w:ascii="Times New Roman" w:eastAsia="Times New Roman" w:hAnsi="Times New Roman" w:cs="Times New Roman"/>
          <w:sz w:val="24"/>
          <w:szCs w:val="24"/>
        </w:rPr>
      </w:pPr>
    </w:p>
    <w:p w14:paraId="0E838C62"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10CD54" wp14:editId="40A1C564">
            <wp:extent cx="5943600" cy="480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50"/>
                    <a:srcRect/>
                    <a:stretch>
                      <a:fillRect/>
                    </a:stretch>
                  </pic:blipFill>
                  <pic:spPr>
                    <a:xfrm>
                      <a:off x="0" y="0"/>
                      <a:ext cx="5943600" cy="4800600"/>
                    </a:xfrm>
                    <a:prstGeom prst="rect">
                      <a:avLst/>
                    </a:prstGeom>
                    <a:ln/>
                  </pic:spPr>
                </pic:pic>
              </a:graphicData>
            </a:graphic>
          </wp:inline>
        </w:drawing>
      </w:r>
    </w:p>
    <w:p w14:paraId="67AD47B1" w14:textId="46BEC8BE" w:rsidR="002D6F61" w:rsidRDefault="00BB0687" w:rsidP="000E07E1">
      <w:pPr>
        <w:spacing w:line="240" w:lineRule="auto"/>
        <w:rPr>
          <w:rFonts w:ascii="Times New Roman" w:eastAsia="Times New Roman" w:hAnsi="Times New Roman" w:cs="Times New Roman"/>
          <w:sz w:val="24"/>
          <w:szCs w:val="24"/>
        </w:rPr>
      </w:pPr>
      <w:commentRangeStart w:id="97"/>
      <w:r>
        <w:rPr>
          <w:rFonts w:ascii="Times New Roman" w:eastAsia="Times New Roman" w:hAnsi="Times New Roman" w:cs="Times New Roman"/>
          <w:sz w:val="24"/>
          <w:szCs w:val="24"/>
        </w:rPr>
        <w:t xml:space="preserve">Figure </w:t>
      </w:r>
      <w:ins w:id="98" w:author="Meshi, Dar" w:date="2020-11-10T14:39:00Z">
        <w:r w:rsidR="00637AB3">
          <w:rPr>
            <w:rFonts w:ascii="Times New Roman" w:eastAsia="Times New Roman" w:hAnsi="Times New Roman" w:cs="Times New Roman"/>
            <w:sz w:val="24"/>
            <w:szCs w:val="24"/>
          </w:rPr>
          <w:t>3</w:t>
        </w:r>
      </w:ins>
      <w:del w:id="99" w:author="Meshi, Dar" w:date="2020-11-10T14:39:00Z">
        <w:r w:rsidDel="00637AB3">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w:t>
      </w:r>
      <w:commentRangeEnd w:id="97"/>
      <w:r w:rsidR="00637AB3">
        <w:rPr>
          <w:rStyle w:val="CommentReference"/>
        </w:rPr>
        <w:commentReference w:id="97"/>
      </w:r>
      <w:r>
        <w:rPr>
          <w:rFonts w:ascii="Times New Roman" w:eastAsia="Times New Roman" w:hAnsi="Times New Roman" w:cs="Times New Roman"/>
          <w:sz w:val="24"/>
          <w:szCs w:val="24"/>
        </w:rPr>
        <w:t>Regions of interests in the mentalizing network (a), and Ordinary Least Square model results linking habitual use of Facebook and participants’ neural activation in the mentalizing network (b) as well as its subregions (c-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ins w:id="100" w:author="Rui Pei" w:date="2020-11-12T15:53:00Z">
        <w:r w:rsidR="0010459D">
          <w:rPr>
            <w:rFonts w:ascii="Times New Roman" w:eastAsia="Times New Roman" w:hAnsi="Times New Roman" w:cs="Times New Roman"/>
            <w:sz w:val="24"/>
            <w:szCs w:val="24"/>
          </w:rPr>
          <w:t xml:space="preserve"> </w:t>
        </w:r>
        <w:r w:rsidR="0010459D">
          <w:rPr>
            <w:rFonts w:ascii="Times New Roman" w:eastAsia="Times New Roman" w:hAnsi="Times New Roman" w:cs="Times New Roman"/>
            <w:sz w:val="24"/>
            <w:szCs w:val="24"/>
          </w:rPr>
          <w:t xml:space="preserve">All continuous predictors and the outcome variables </w:t>
        </w:r>
        <w:r w:rsidR="0010459D" w:rsidRPr="0010459D">
          <w:rPr>
            <w:rFonts w:ascii="Times New Roman" w:eastAsia="Times New Roman" w:hAnsi="Times New Roman" w:cs="Times New Roman"/>
            <w:sz w:val="24"/>
            <w:szCs w:val="24"/>
          </w:rPr>
          <w:t>are mean-centered and scaled by 1 standard deviation</w:t>
        </w:r>
        <w:r w:rsidR="0010459D">
          <w:rPr>
            <w:rFonts w:ascii="Times New Roman" w:eastAsia="Times New Roman" w:hAnsi="Times New Roman" w:cs="Times New Roman"/>
            <w:sz w:val="24"/>
            <w:szCs w:val="24"/>
          </w:rPr>
          <w:t>.</w:t>
        </w:r>
      </w:ins>
      <w:r>
        <w:br w:type="page"/>
      </w:r>
    </w:p>
    <w:p w14:paraId="7DA44510" w14:textId="77777777" w:rsidR="002D6F61" w:rsidRDefault="002D6F61" w:rsidP="000E07E1">
      <w:pPr>
        <w:spacing w:line="240" w:lineRule="auto"/>
        <w:rPr>
          <w:rFonts w:ascii="Times New Roman" w:eastAsia="Times New Roman" w:hAnsi="Times New Roman" w:cs="Times New Roman"/>
          <w:sz w:val="24"/>
          <w:szCs w:val="24"/>
        </w:rPr>
      </w:pPr>
    </w:p>
    <w:p w14:paraId="21FA6901"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1E57CF" wp14:editId="3C1B68CE">
            <wp:extent cx="5943600" cy="2717800"/>
            <wp:effectExtent l="0" t="0" r="0" b="0"/>
            <wp:docPr id="2"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551"/>
                    <a:srcRect/>
                    <a:stretch>
                      <a:fillRect/>
                    </a:stretch>
                  </pic:blipFill>
                  <pic:spPr>
                    <a:xfrm>
                      <a:off x="0" y="0"/>
                      <a:ext cx="5943600" cy="2717800"/>
                    </a:xfrm>
                    <a:prstGeom prst="rect">
                      <a:avLst/>
                    </a:prstGeom>
                    <a:ln/>
                  </pic:spPr>
                </pic:pic>
              </a:graphicData>
            </a:graphic>
          </wp:inline>
        </w:drawing>
      </w:r>
    </w:p>
    <w:p w14:paraId="1E9B1E50" w14:textId="2D90E7DF" w:rsidR="00A35389" w:rsidRDefault="00BB0687" w:rsidP="000E07E1">
      <w:pPr>
        <w:spacing w:line="240" w:lineRule="auto"/>
        <w:rPr>
          <w:rFonts w:ascii="Times New Roman" w:eastAsia="Times New Roman" w:hAnsi="Times New Roman" w:cs="Times New Roman"/>
          <w:sz w:val="24"/>
          <w:szCs w:val="24"/>
        </w:rPr>
        <w:sectPr w:rsidR="00A35389">
          <w:headerReference w:type="even" r:id="rId552"/>
          <w:headerReference w:type="default" r:id="rId553"/>
          <w:footerReference w:type="even" r:id="rId554"/>
          <w:footerReference w:type="default" r:id="rId555"/>
          <w:headerReference w:type="first" r:id="rId556"/>
          <w:footerReference w:type="first" r:id="rId557"/>
          <w:pgSz w:w="12240" w:h="15840"/>
          <w:pgMar w:top="1440" w:right="1440" w:bottom="1440" w:left="1440" w:header="720" w:footer="720" w:gutter="0"/>
          <w:pgNumType w:start="1"/>
          <w:cols w:space="720"/>
          <w:titlePg/>
        </w:sectPr>
      </w:pPr>
      <w:commentRangeStart w:id="101"/>
      <w:r>
        <w:rPr>
          <w:rFonts w:ascii="Times New Roman" w:eastAsia="Times New Roman" w:hAnsi="Times New Roman" w:cs="Times New Roman"/>
          <w:sz w:val="24"/>
          <w:szCs w:val="24"/>
        </w:rPr>
        <w:t xml:space="preserve">Figure </w:t>
      </w:r>
      <w:ins w:id="102" w:author="Meshi, Dar" w:date="2020-11-10T14:41:00Z">
        <w:r w:rsidR="00752539">
          <w:rPr>
            <w:rFonts w:ascii="Times New Roman" w:eastAsia="Times New Roman" w:hAnsi="Times New Roman" w:cs="Times New Roman"/>
            <w:sz w:val="24"/>
            <w:szCs w:val="24"/>
          </w:rPr>
          <w:t>4</w:t>
        </w:r>
      </w:ins>
      <w:r>
        <w:rPr>
          <w:rFonts w:ascii="Times New Roman" w:eastAsia="Times New Roman" w:hAnsi="Times New Roman" w:cs="Times New Roman"/>
          <w:sz w:val="24"/>
          <w:szCs w:val="24"/>
        </w:rPr>
        <w:t xml:space="preserve">. </w:t>
      </w:r>
      <w:commentRangeEnd w:id="101"/>
      <w:r w:rsidR="00752539">
        <w:rPr>
          <w:rStyle w:val="CommentReference"/>
        </w:rPr>
        <w:commentReference w:id="101"/>
      </w:r>
      <w:r>
        <w:rPr>
          <w:rFonts w:ascii="Times New Roman" w:eastAsia="Times New Roman" w:hAnsi="Times New Roman" w:cs="Times New Roman"/>
          <w:sz w:val="24"/>
          <w:szCs w:val="24"/>
        </w:rPr>
        <w:t xml:space="preserve">Ordinary Least Square model results linking Facebook measures (a: connectedness on Facebook; b: habitual use of Facebook) and participants’ self-report rating of psychological distress after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ins w:id="103" w:author="Rui Pei" w:date="2020-11-12T15:53:00Z">
        <w:r w:rsidR="0010459D">
          <w:rPr>
            <w:rFonts w:ascii="Times New Roman" w:eastAsia="Times New Roman" w:hAnsi="Times New Roman" w:cs="Times New Roman"/>
            <w:sz w:val="24"/>
            <w:szCs w:val="24"/>
          </w:rPr>
          <w:t xml:space="preserve"> </w:t>
        </w:r>
        <w:r w:rsidR="0010459D">
          <w:rPr>
            <w:rFonts w:ascii="Times New Roman" w:eastAsia="Times New Roman" w:hAnsi="Times New Roman" w:cs="Times New Roman"/>
            <w:sz w:val="24"/>
            <w:szCs w:val="24"/>
          </w:rPr>
          <w:t xml:space="preserve">All continuous predictors and the outcome variables </w:t>
        </w:r>
        <w:r w:rsidR="0010459D" w:rsidRPr="0010459D">
          <w:rPr>
            <w:rFonts w:ascii="Times New Roman" w:eastAsia="Times New Roman" w:hAnsi="Times New Roman" w:cs="Times New Roman"/>
            <w:sz w:val="24"/>
            <w:szCs w:val="24"/>
          </w:rPr>
          <w:t>are mean-centered and scaled by 1 standard deviation</w:t>
        </w:r>
        <w:r w:rsidR="0010459D">
          <w:rPr>
            <w:rFonts w:ascii="Times New Roman" w:eastAsia="Times New Roman" w:hAnsi="Times New Roman" w:cs="Times New Roman"/>
            <w:sz w:val="24"/>
            <w:szCs w:val="24"/>
          </w:rPr>
          <w:t>.</w:t>
        </w:r>
      </w:ins>
    </w:p>
    <w:p w14:paraId="3FE69976" w14:textId="77777777" w:rsidR="002D6F61" w:rsidRDefault="002D6F61" w:rsidP="000E07E1">
      <w:pPr>
        <w:spacing w:line="240" w:lineRule="auto"/>
        <w:rPr>
          <w:rFonts w:ascii="Times New Roman" w:eastAsia="Times New Roman" w:hAnsi="Times New Roman" w:cs="Times New Roman"/>
          <w:sz w:val="24"/>
          <w:szCs w:val="24"/>
        </w:rPr>
        <w:sectPr w:rsidR="002D6F61" w:rsidSect="00A35389">
          <w:type w:val="continuous"/>
          <w:pgSz w:w="12240" w:h="15840"/>
          <w:pgMar w:top="1440" w:right="1440" w:bottom="1440" w:left="1440" w:header="720" w:footer="720" w:gutter="0"/>
          <w:pgNumType w:start="1"/>
          <w:cols w:space="720"/>
          <w:titlePg/>
        </w:sectPr>
      </w:pPr>
    </w:p>
    <w:p w14:paraId="0C9A18C4"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Tables</w:t>
      </w:r>
    </w:p>
    <w:p w14:paraId="0EB4C2F7" w14:textId="77777777" w:rsidR="002D6F61" w:rsidRDefault="002D6F61" w:rsidP="000E07E1">
      <w:pPr>
        <w:spacing w:line="240" w:lineRule="auto"/>
        <w:rPr>
          <w:rFonts w:ascii="Times New Roman" w:eastAsia="Times New Roman" w:hAnsi="Times New Roman" w:cs="Times New Roman"/>
          <w:color w:val="282828"/>
          <w:sz w:val="24"/>
          <w:szCs w:val="24"/>
        </w:rPr>
      </w:pPr>
    </w:p>
    <w:p w14:paraId="47A83434" w14:textId="77777777" w:rsidR="002D6F61" w:rsidRDefault="00BB0687" w:rsidP="000E07E1">
      <w:p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Table 1. Self-report questionnaires for connectedness on Facebook and habitual use of Facebook. </w:t>
      </w:r>
    </w:p>
    <w:p w14:paraId="1AE78AC1" w14:textId="77777777" w:rsidR="002D6F61" w:rsidRDefault="002D6F61" w:rsidP="000E07E1">
      <w:pPr>
        <w:spacing w:line="240" w:lineRule="auto"/>
        <w:rPr>
          <w:rFonts w:ascii="Times New Roman" w:eastAsia="Times New Roman" w:hAnsi="Times New Roman" w:cs="Times New Roman"/>
          <w:sz w:val="24"/>
          <w:szCs w:val="24"/>
        </w:rPr>
      </w:pPr>
    </w:p>
    <w:tbl>
      <w:tblPr>
        <w:tblStyle w:val="a"/>
        <w:tblW w:w="0" w:type="auto"/>
        <w:tblBorders>
          <w:top w:val="single" w:sz="4" w:space="0" w:color="auto"/>
          <w:bottom w:val="single" w:sz="4" w:space="0" w:color="auto"/>
        </w:tblBorders>
        <w:tblLayout w:type="fixed"/>
        <w:tblLook w:val="0400" w:firstRow="0" w:lastRow="0" w:firstColumn="0" w:lastColumn="0" w:noHBand="0" w:noVBand="1"/>
      </w:tblPr>
      <w:tblGrid>
        <w:gridCol w:w="9360"/>
      </w:tblGrid>
      <w:tr w:rsidR="002D6F61" w14:paraId="5B01EC99" w14:textId="77777777" w:rsidTr="00A35389">
        <w:tc>
          <w:tcPr>
            <w:tcW w:w="9360" w:type="dxa"/>
            <w:tcMar>
              <w:top w:w="0" w:type="dxa"/>
              <w:bottom w:w="0" w:type="dxa"/>
            </w:tcMar>
          </w:tcPr>
          <w:p w14:paraId="3FC2DC1D"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282828"/>
                <w:sz w:val="24"/>
                <w:szCs w:val="24"/>
              </w:rPr>
              <w:t>Connectedness on Facebook scale</w:t>
            </w:r>
            <w:r>
              <w:rPr>
                <w:rFonts w:ascii="Times New Roman" w:eastAsia="Times New Roman" w:hAnsi="Times New Roman" w:cs="Times New Roman"/>
                <w:color w:val="282828"/>
                <w:sz w:val="24"/>
                <w:szCs w:val="24"/>
              </w:rPr>
              <w:t xml:space="preserve"> (rated on a five-point scale)</w:t>
            </w:r>
          </w:p>
          <w:p w14:paraId="318321BF" w14:textId="77777777" w:rsidR="002D6F61" w:rsidRDefault="00BB0687" w:rsidP="000E07E1">
            <w:pPr>
              <w:numPr>
                <w:ilvl w:val="0"/>
                <w:numId w:val="2"/>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 feel connected to my friends when I use Facebook.</w:t>
            </w:r>
          </w:p>
          <w:p w14:paraId="0EB274BB" w14:textId="77777777" w:rsidR="002D6F61" w:rsidRDefault="00BB0687" w:rsidP="000E07E1">
            <w:pPr>
              <w:numPr>
                <w:ilvl w:val="0"/>
                <w:numId w:val="2"/>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 feel connected to my family members when I use Facebook.</w:t>
            </w:r>
          </w:p>
          <w:p w14:paraId="6F34E353" w14:textId="77777777" w:rsidR="002D6F61" w:rsidRDefault="002D6F61" w:rsidP="000E07E1">
            <w:pPr>
              <w:spacing w:line="240" w:lineRule="auto"/>
              <w:rPr>
                <w:rFonts w:ascii="Times New Roman" w:eastAsia="Times New Roman" w:hAnsi="Times New Roman" w:cs="Times New Roman"/>
                <w:sz w:val="24"/>
                <w:szCs w:val="24"/>
              </w:rPr>
            </w:pPr>
          </w:p>
        </w:tc>
      </w:tr>
      <w:tr w:rsidR="002D6F61" w14:paraId="42BDE5D3" w14:textId="77777777" w:rsidTr="00A35389">
        <w:tc>
          <w:tcPr>
            <w:tcW w:w="9360" w:type="dxa"/>
            <w:tcMar>
              <w:top w:w="0" w:type="dxa"/>
              <w:bottom w:w="0" w:type="dxa"/>
            </w:tcMar>
          </w:tcPr>
          <w:p w14:paraId="73DE96C0"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282828"/>
                <w:sz w:val="24"/>
                <w:szCs w:val="24"/>
              </w:rPr>
              <w:t>Habitual Use of Facebook Scale</w:t>
            </w:r>
            <w:r>
              <w:rPr>
                <w:rFonts w:ascii="Times New Roman" w:eastAsia="Times New Roman" w:hAnsi="Times New Roman" w:cs="Times New Roman"/>
                <w:color w:val="282828"/>
                <w:sz w:val="24"/>
                <w:szCs w:val="24"/>
              </w:rPr>
              <w:t xml:space="preserve"> (rated on a seven-point scale;</w:t>
            </w:r>
            <w:r>
              <w:rPr>
                <w:rFonts w:ascii="Times New Roman" w:eastAsia="Times New Roman" w:hAnsi="Times New Roman" w:cs="Times New Roman"/>
                <w:color w:val="000000"/>
                <w:sz w:val="24"/>
                <w:szCs w:val="24"/>
              </w:rPr>
              <w:t xml:space="preserve"> </w:t>
            </w:r>
            <w:hyperlink r:id="rId558">
              <w:r>
                <w:rPr>
                  <w:rFonts w:ascii="Times New Roman" w:eastAsia="Times New Roman" w:hAnsi="Times New Roman" w:cs="Times New Roman"/>
                  <w:color w:val="000000"/>
                  <w:sz w:val="24"/>
                  <w:szCs w:val="24"/>
                </w:rPr>
                <w:t xml:space="preserve">(Bayer &amp; Campbell, 2012;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xml:space="preserve"> &amp; Orbell, 2003)</w:t>
              </w:r>
            </w:hyperlink>
          </w:p>
          <w:p w14:paraId="3D4A368A"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automatically.</w:t>
            </w:r>
          </w:p>
          <w:p w14:paraId="631B3076"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meaning to do it.</w:t>
            </w:r>
          </w:p>
          <w:p w14:paraId="251F0106"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thinking.</w:t>
            </w:r>
          </w:p>
          <w:p w14:paraId="31771B12"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start doing before I realize I'm doing it.</w:t>
            </w:r>
          </w:p>
          <w:p w14:paraId="41565DDA"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 would require effort not to do it. </w:t>
            </w:r>
          </w:p>
          <w:p w14:paraId="295B45A5"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having to consciously remember. </w:t>
            </w:r>
          </w:p>
          <w:p w14:paraId="2D8B8F6D"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 belongs to my daily routine.</w:t>
            </w:r>
          </w:p>
          <w:p w14:paraId="5E0A232F"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would find hard not to do. </w:t>
            </w:r>
          </w:p>
          <w:p w14:paraId="45F4B311"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have no need to think about doing.</w:t>
            </w:r>
          </w:p>
          <w:p w14:paraId="578669B8" w14:textId="77777777" w:rsidR="002D6F61" w:rsidRDefault="00BB0687" w:rsidP="000E07E1">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that's typically "me". </w:t>
            </w:r>
          </w:p>
          <w:p w14:paraId="5A9289D0" w14:textId="77777777" w:rsidR="00A35389" w:rsidRPr="00A35389" w:rsidRDefault="00A35389" w:rsidP="000E07E1">
            <w:pPr>
              <w:spacing w:line="240" w:lineRule="auto"/>
              <w:ind w:left="720"/>
              <w:rPr>
                <w:rFonts w:ascii="Times New Roman" w:eastAsia="Times New Roman" w:hAnsi="Times New Roman" w:cs="Times New Roman"/>
                <w:color w:val="282828"/>
                <w:sz w:val="24"/>
                <w:szCs w:val="24"/>
              </w:rPr>
            </w:pPr>
          </w:p>
        </w:tc>
      </w:tr>
    </w:tbl>
    <w:p w14:paraId="0A26B3C3" w14:textId="77777777" w:rsidR="002D6F61" w:rsidRDefault="002D6F61" w:rsidP="000E07E1">
      <w:pPr>
        <w:spacing w:line="240" w:lineRule="auto"/>
        <w:rPr>
          <w:rFonts w:ascii="Times New Roman" w:eastAsia="Times New Roman" w:hAnsi="Times New Roman" w:cs="Times New Roman"/>
          <w:sz w:val="24"/>
          <w:szCs w:val="24"/>
        </w:rPr>
      </w:pPr>
    </w:p>
    <w:p w14:paraId="09CAE6BB" w14:textId="77777777" w:rsidR="002D6F61" w:rsidRDefault="002D6F61" w:rsidP="000E07E1">
      <w:pPr>
        <w:spacing w:line="240" w:lineRule="auto"/>
        <w:rPr>
          <w:rFonts w:ascii="Times New Roman" w:eastAsia="Times New Roman" w:hAnsi="Times New Roman" w:cs="Times New Roman"/>
          <w:sz w:val="24"/>
          <w:szCs w:val="24"/>
        </w:rPr>
      </w:pPr>
    </w:p>
    <w:p w14:paraId="480251D3" w14:textId="77777777" w:rsidR="002D6F61" w:rsidRDefault="002D6F61" w:rsidP="000E07E1">
      <w:pPr>
        <w:spacing w:line="240" w:lineRule="auto"/>
        <w:rPr>
          <w:rFonts w:ascii="Times New Roman" w:eastAsia="Times New Roman" w:hAnsi="Times New Roman" w:cs="Times New Roman"/>
          <w:sz w:val="24"/>
          <w:szCs w:val="24"/>
        </w:rPr>
      </w:pPr>
    </w:p>
    <w:p w14:paraId="1C09E6D8" w14:textId="77777777" w:rsidR="002D6F61" w:rsidRDefault="002D6F61" w:rsidP="000E07E1">
      <w:pPr>
        <w:spacing w:line="240" w:lineRule="auto"/>
        <w:rPr>
          <w:rFonts w:ascii="Times New Roman" w:eastAsia="Times New Roman" w:hAnsi="Times New Roman" w:cs="Times New Roman"/>
          <w:sz w:val="24"/>
          <w:szCs w:val="24"/>
        </w:rPr>
      </w:pPr>
    </w:p>
    <w:p w14:paraId="42E9A21E" w14:textId="77777777" w:rsidR="002D6F61" w:rsidRDefault="00BB0687" w:rsidP="000E07E1">
      <w:pPr>
        <w:spacing w:line="240" w:lineRule="auto"/>
        <w:rPr>
          <w:rFonts w:ascii="Times New Roman" w:eastAsia="Times New Roman" w:hAnsi="Times New Roman" w:cs="Times New Roman"/>
          <w:sz w:val="24"/>
          <w:szCs w:val="24"/>
        </w:rPr>
      </w:pPr>
      <w:r>
        <w:br w:type="page"/>
      </w:r>
    </w:p>
    <w:p w14:paraId="17FD34D7" w14:textId="77777777" w:rsidR="002D6F61" w:rsidRDefault="00BB0687" w:rsidP="000E07E1">
      <w:pPr>
        <w:spacing w:line="240" w:lineRule="auto"/>
        <w:rPr>
          <w:rFonts w:ascii="Times New Roman" w:eastAsia="Times New Roman" w:hAnsi="Times New Roman" w:cs="Times New Roman"/>
          <w:sz w:val="24"/>
          <w:szCs w:val="24"/>
        </w:rPr>
      </w:pPr>
      <w:commentRangeStart w:id="104"/>
      <w:r>
        <w:rPr>
          <w:rFonts w:ascii="Times New Roman" w:eastAsia="Times New Roman" w:hAnsi="Times New Roman" w:cs="Times New Roman"/>
          <w:sz w:val="24"/>
          <w:szCs w:val="24"/>
        </w:rPr>
        <w:lastRenderedPageBreak/>
        <w:t xml:space="preserve">Table 2. </w:t>
      </w:r>
      <w:commentRangeEnd w:id="104"/>
      <w:r w:rsidR="008B428B">
        <w:rPr>
          <w:rStyle w:val="CommentReference"/>
        </w:rPr>
        <w:commentReference w:id="104"/>
      </w:r>
      <w:r>
        <w:rPr>
          <w:rFonts w:ascii="Times New Roman" w:eastAsia="Times New Roman" w:hAnsi="Times New Roman" w:cs="Times New Roman"/>
          <w:sz w:val="24"/>
          <w:szCs w:val="24"/>
        </w:rPr>
        <w:t xml:space="preserve">Ordinary least square model results of linking connectedness on Facebook and neural activation in each social pain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7E0CAB5" w14:textId="77777777" w:rsidR="00A35389" w:rsidRDefault="00A35389" w:rsidP="000E07E1">
      <w:pPr>
        <w:spacing w:line="240" w:lineRule="auto"/>
        <w:rPr>
          <w:rFonts w:ascii="Times New Roman" w:eastAsia="Times New Roman" w:hAnsi="Times New Roman" w:cs="Times New Roman"/>
          <w:sz w:val="24"/>
          <w:szCs w:val="24"/>
        </w:rPr>
      </w:pPr>
    </w:p>
    <w:tbl>
      <w:tblPr>
        <w:tblStyle w:val="a0"/>
        <w:tblW w:w="9360" w:type="dxa"/>
        <w:tblLayout w:type="fixed"/>
        <w:tblLook w:val="0400" w:firstRow="0" w:lastRow="0" w:firstColumn="0" w:lastColumn="0" w:noHBand="0" w:noVBand="1"/>
      </w:tblPr>
      <w:tblGrid>
        <w:gridCol w:w="3120"/>
        <w:gridCol w:w="3120"/>
        <w:gridCol w:w="3120"/>
      </w:tblGrid>
      <w:tr w:rsidR="002D6F61" w14:paraId="68AC0B5B" w14:textId="77777777">
        <w:trPr>
          <w:trHeight w:val="300"/>
        </w:trPr>
        <w:tc>
          <w:tcPr>
            <w:tcW w:w="3120" w:type="dxa"/>
            <w:tcBorders>
              <w:top w:val="single" w:sz="4" w:space="0" w:color="000000"/>
              <w:left w:val="nil"/>
              <w:bottom w:val="nil"/>
              <w:right w:val="nil"/>
            </w:tcBorders>
            <w:shd w:val="clear" w:color="auto" w:fill="auto"/>
          </w:tcPr>
          <w:p w14:paraId="35CD8135" w14:textId="77777777"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20" w:type="dxa"/>
            <w:tcBorders>
              <w:top w:val="single" w:sz="4" w:space="0" w:color="000000"/>
              <w:left w:val="nil"/>
              <w:bottom w:val="single" w:sz="4" w:space="0" w:color="000000"/>
              <w:right w:val="nil"/>
            </w:tcBorders>
            <w:shd w:val="clear" w:color="auto" w:fill="auto"/>
          </w:tcPr>
          <w:p w14:paraId="27E2A6F9" w14:textId="77777777"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p>
        </w:tc>
        <w:tc>
          <w:tcPr>
            <w:tcW w:w="3120" w:type="dxa"/>
            <w:tcBorders>
              <w:top w:val="single" w:sz="4" w:space="0" w:color="000000"/>
              <w:left w:val="nil"/>
              <w:bottom w:val="single" w:sz="4" w:space="0" w:color="000000"/>
              <w:right w:val="nil"/>
            </w:tcBorders>
            <w:shd w:val="clear" w:color="auto" w:fill="auto"/>
          </w:tcPr>
          <w:p w14:paraId="3D2C5455" w14:textId="77777777" w:rsidR="002D6F61" w:rsidRDefault="00BB0687" w:rsidP="000E07E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LOFC</w:t>
            </w:r>
          </w:p>
        </w:tc>
      </w:tr>
      <w:tr w:rsidR="002D6F61" w14:paraId="77C9B045" w14:textId="77777777">
        <w:trPr>
          <w:trHeight w:val="300"/>
        </w:trPr>
        <w:tc>
          <w:tcPr>
            <w:tcW w:w="3120" w:type="dxa"/>
            <w:tcBorders>
              <w:top w:val="nil"/>
              <w:left w:val="nil"/>
              <w:bottom w:val="nil"/>
              <w:right w:val="nil"/>
            </w:tcBorders>
            <w:shd w:val="clear" w:color="auto" w:fill="auto"/>
          </w:tcPr>
          <w:p w14:paraId="2B3C9107"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3120" w:type="dxa"/>
            <w:tcBorders>
              <w:top w:val="nil"/>
              <w:left w:val="nil"/>
              <w:bottom w:val="nil"/>
              <w:right w:val="nil"/>
            </w:tcBorders>
            <w:shd w:val="clear" w:color="auto" w:fill="auto"/>
          </w:tcPr>
          <w:p w14:paraId="4D9493C2"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c>
          <w:tcPr>
            <w:tcW w:w="3120" w:type="dxa"/>
            <w:tcBorders>
              <w:top w:val="nil"/>
              <w:left w:val="nil"/>
              <w:bottom w:val="nil"/>
              <w:right w:val="nil"/>
            </w:tcBorders>
            <w:shd w:val="clear" w:color="auto" w:fill="auto"/>
          </w:tcPr>
          <w:p w14:paraId="57F547A0"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2D6F61" w14:paraId="76AD377A" w14:textId="77777777">
        <w:trPr>
          <w:trHeight w:val="300"/>
        </w:trPr>
        <w:tc>
          <w:tcPr>
            <w:tcW w:w="3120" w:type="dxa"/>
            <w:tcBorders>
              <w:top w:val="nil"/>
              <w:left w:val="nil"/>
              <w:bottom w:val="nil"/>
              <w:right w:val="nil"/>
            </w:tcBorders>
            <w:shd w:val="clear" w:color="auto" w:fill="auto"/>
          </w:tcPr>
          <w:p w14:paraId="0F7C3D88"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20" w:type="dxa"/>
            <w:tcBorders>
              <w:top w:val="nil"/>
              <w:left w:val="nil"/>
              <w:bottom w:val="nil"/>
              <w:right w:val="nil"/>
            </w:tcBorders>
            <w:shd w:val="clear" w:color="auto" w:fill="auto"/>
          </w:tcPr>
          <w:p w14:paraId="2C5144A1"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[-5.16, 9.36]</w:t>
            </w:r>
          </w:p>
        </w:tc>
        <w:tc>
          <w:tcPr>
            <w:tcW w:w="3120" w:type="dxa"/>
            <w:tcBorders>
              <w:top w:val="nil"/>
              <w:left w:val="nil"/>
              <w:bottom w:val="nil"/>
              <w:right w:val="nil"/>
            </w:tcBorders>
            <w:shd w:val="clear" w:color="auto" w:fill="auto"/>
          </w:tcPr>
          <w:p w14:paraId="44C28D22"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[-6.33, 10.33]</w:t>
            </w:r>
          </w:p>
        </w:tc>
      </w:tr>
      <w:tr w:rsidR="002D6F61" w14:paraId="624EF4DE" w14:textId="77777777">
        <w:trPr>
          <w:trHeight w:val="300"/>
        </w:trPr>
        <w:tc>
          <w:tcPr>
            <w:tcW w:w="3120" w:type="dxa"/>
            <w:vMerge w:val="restart"/>
            <w:tcBorders>
              <w:top w:val="nil"/>
              <w:left w:val="nil"/>
              <w:bottom w:val="nil"/>
              <w:right w:val="nil"/>
            </w:tcBorders>
            <w:shd w:val="clear" w:color="auto" w:fill="auto"/>
          </w:tcPr>
          <w:p w14:paraId="6E363343"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Connectedness on Facebook</w:t>
            </w:r>
          </w:p>
        </w:tc>
        <w:tc>
          <w:tcPr>
            <w:tcW w:w="3120" w:type="dxa"/>
            <w:tcBorders>
              <w:top w:val="nil"/>
              <w:left w:val="nil"/>
              <w:bottom w:val="nil"/>
              <w:right w:val="nil"/>
            </w:tcBorders>
            <w:shd w:val="clear" w:color="auto" w:fill="auto"/>
          </w:tcPr>
          <w:p w14:paraId="30597991"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3120" w:type="dxa"/>
            <w:tcBorders>
              <w:top w:val="nil"/>
              <w:left w:val="nil"/>
              <w:bottom w:val="nil"/>
              <w:right w:val="nil"/>
            </w:tcBorders>
            <w:shd w:val="clear" w:color="auto" w:fill="auto"/>
          </w:tcPr>
          <w:p w14:paraId="73997CA0"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r>
      <w:tr w:rsidR="002D6F61" w14:paraId="0118E0B6" w14:textId="77777777">
        <w:trPr>
          <w:trHeight w:val="300"/>
        </w:trPr>
        <w:tc>
          <w:tcPr>
            <w:tcW w:w="3120" w:type="dxa"/>
            <w:vMerge/>
            <w:tcBorders>
              <w:top w:val="nil"/>
              <w:left w:val="nil"/>
              <w:bottom w:val="nil"/>
              <w:right w:val="nil"/>
            </w:tcBorders>
            <w:shd w:val="clear" w:color="auto" w:fill="auto"/>
          </w:tcPr>
          <w:p w14:paraId="0A14D479" w14:textId="77777777" w:rsidR="002D6F61" w:rsidRDefault="002D6F61" w:rsidP="000E07E1">
            <w:pPr>
              <w:widowControl w:val="0"/>
              <w:spacing w:line="240" w:lineRule="auto"/>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5C27E80B"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[-0.46, -0.01]</w:t>
            </w:r>
          </w:p>
        </w:tc>
        <w:tc>
          <w:tcPr>
            <w:tcW w:w="3120" w:type="dxa"/>
            <w:tcBorders>
              <w:top w:val="nil"/>
              <w:left w:val="nil"/>
              <w:bottom w:val="nil"/>
              <w:right w:val="nil"/>
            </w:tcBorders>
            <w:shd w:val="clear" w:color="auto" w:fill="auto"/>
          </w:tcPr>
          <w:p w14:paraId="01FDCFC8"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[-0.35, 0.17]</w:t>
            </w:r>
          </w:p>
        </w:tc>
      </w:tr>
      <w:tr w:rsidR="002D6F61" w14:paraId="6DADA1EE" w14:textId="77777777">
        <w:trPr>
          <w:trHeight w:val="300"/>
        </w:trPr>
        <w:tc>
          <w:tcPr>
            <w:tcW w:w="3120" w:type="dxa"/>
            <w:vMerge w:val="restart"/>
            <w:tcBorders>
              <w:top w:val="nil"/>
              <w:left w:val="nil"/>
              <w:bottom w:val="nil"/>
              <w:right w:val="nil"/>
            </w:tcBorders>
            <w:shd w:val="clear" w:color="auto" w:fill="auto"/>
          </w:tcPr>
          <w:p w14:paraId="32714A50"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wave</w:t>
            </w:r>
          </w:p>
        </w:tc>
        <w:tc>
          <w:tcPr>
            <w:tcW w:w="3120" w:type="dxa"/>
            <w:tcBorders>
              <w:top w:val="nil"/>
              <w:left w:val="nil"/>
              <w:bottom w:val="nil"/>
              <w:right w:val="nil"/>
            </w:tcBorders>
            <w:shd w:val="clear" w:color="auto" w:fill="auto"/>
          </w:tcPr>
          <w:p w14:paraId="3F3C9F45"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3120" w:type="dxa"/>
            <w:tcBorders>
              <w:top w:val="nil"/>
              <w:left w:val="nil"/>
              <w:bottom w:val="nil"/>
              <w:right w:val="nil"/>
            </w:tcBorders>
            <w:shd w:val="clear" w:color="auto" w:fill="auto"/>
          </w:tcPr>
          <w:p w14:paraId="13B6FA51"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2D6F61" w14:paraId="484850DD" w14:textId="77777777">
        <w:trPr>
          <w:trHeight w:val="300"/>
        </w:trPr>
        <w:tc>
          <w:tcPr>
            <w:tcW w:w="3120" w:type="dxa"/>
            <w:vMerge/>
            <w:tcBorders>
              <w:top w:val="nil"/>
              <w:left w:val="nil"/>
              <w:bottom w:val="nil"/>
              <w:right w:val="nil"/>
            </w:tcBorders>
            <w:shd w:val="clear" w:color="auto" w:fill="auto"/>
          </w:tcPr>
          <w:p w14:paraId="392A239E" w14:textId="77777777" w:rsidR="002D6F61" w:rsidRDefault="002D6F61" w:rsidP="000E07E1">
            <w:pPr>
              <w:widowControl w:val="0"/>
              <w:spacing w:line="240" w:lineRule="auto"/>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20A53D7E"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[-0.92, 0.04]</w:t>
            </w:r>
          </w:p>
        </w:tc>
        <w:tc>
          <w:tcPr>
            <w:tcW w:w="3120" w:type="dxa"/>
            <w:tcBorders>
              <w:top w:val="nil"/>
              <w:left w:val="nil"/>
              <w:bottom w:val="nil"/>
              <w:right w:val="nil"/>
            </w:tcBorders>
            <w:shd w:val="clear" w:color="auto" w:fill="auto"/>
          </w:tcPr>
          <w:p w14:paraId="7E34BD1F"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 0.15]</w:t>
            </w:r>
          </w:p>
        </w:tc>
      </w:tr>
      <w:tr w:rsidR="002D6F61" w14:paraId="44B57ADC" w14:textId="77777777">
        <w:trPr>
          <w:trHeight w:val="300"/>
        </w:trPr>
        <w:tc>
          <w:tcPr>
            <w:tcW w:w="3120" w:type="dxa"/>
            <w:vMerge w:val="restart"/>
            <w:tcBorders>
              <w:top w:val="nil"/>
              <w:left w:val="nil"/>
              <w:bottom w:val="nil"/>
              <w:right w:val="nil"/>
            </w:tcBorders>
            <w:shd w:val="clear" w:color="auto" w:fill="auto"/>
          </w:tcPr>
          <w:p w14:paraId="1952F8D7"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Scanner ID</w:t>
            </w:r>
          </w:p>
        </w:tc>
        <w:tc>
          <w:tcPr>
            <w:tcW w:w="3120" w:type="dxa"/>
            <w:tcBorders>
              <w:top w:val="nil"/>
              <w:left w:val="nil"/>
              <w:bottom w:val="nil"/>
              <w:right w:val="nil"/>
            </w:tcBorders>
            <w:shd w:val="clear" w:color="auto" w:fill="auto"/>
          </w:tcPr>
          <w:p w14:paraId="1F211FAF"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3120" w:type="dxa"/>
            <w:tcBorders>
              <w:top w:val="nil"/>
              <w:left w:val="nil"/>
              <w:bottom w:val="nil"/>
              <w:right w:val="nil"/>
            </w:tcBorders>
            <w:shd w:val="clear" w:color="auto" w:fill="auto"/>
          </w:tcPr>
          <w:p w14:paraId="54C92C4D"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2D6F61" w14:paraId="6CC3F72E" w14:textId="77777777">
        <w:trPr>
          <w:trHeight w:val="300"/>
        </w:trPr>
        <w:tc>
          <w:tcPr>
            <w:tcW w:w="3120" w:type="dxa"/>
            <w:vMerge/>
            <w:tcBorders>
              <w:top w:val="nil"/>
              <w:left w:val="nil"/>
              <w:bottom w:val="nil"/>
              <w:right w:val="nil"/>
            </w:tcBorders>
            <w:shd w:val="clear" w:color="auto" w:fill="auto"/>
          </w:tcPr>
          <w:p w14:paraId="0137318D" w14:textId="77777777" w:rsidR="002D6F61" w:rsidRDefault="002D6F61" w:rsidP="000E07E1">
            <w:pPr>
              <w:widowControl w:val="0"/>
              <w:spacing w:line="240" w:lineRule="auto"/>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3D74A9B7"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[-0.26, 0.66]</w:t>
            </w:r>
          </w:p>
        </w:tc>
        <w:tc>
          <w:tcPr>
            <w:tcW w:w="3120" w:type="dxa"/>
            <w:tcBorders>
              <w:top w:val="nil"/>
              <w:left w:val="nil"/>
              <w:bottom w:val="nil"/>
              <w:right w:val="nil"/>
            </w:tcBorders>
            <w:shd w:val="clear" w:color="auto" w:fill="auto"/>
          </w:tcPr>
          <w:p w14:paraId="3F9FB3DD"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[-0.22, 0.83]</w:t>
            </w:r>
          </w:p>
        </w:tc>
      </w:tr>
      <w:tr w:rsidR="002D6F61" w14:paraId="7D644AB5" w14:textId="77777777">
        <w:trPr>
          <w:trHeight w:val="300"/>
        </w:trPr>
        <w:tc>
          <w:tcPr>
            <w:tcW w:w="3120" w:type="dxa"/>
            <w:vMerge w:val="restart"/>
            <w:tcBorders>
              <w:top w:val="nil"/>
              <w:left w:val="nil"/>
              <w:bottom w:val="nil"/>
              <w:right w:val="nil"/>
            </w:tcBorders>
            <w:shd w:val="clear" w:color="auto" w:fill="auto"/>
          </w:tcPr>
          <w:p w14:paraId="34EE8E02"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3120" w:type="dxa"/>
            <w:tcBorders>
              <w:top w:val="nil"/>
              <w:left w:val="nil"/>
              <w:bottom w:val="nil"/>
              <w:right w:val="nil"/>
            </w:tcBorders>
            <w:shd w:val="clear" w:color="auto" w:fill="auto"/>
          </w:tcPr>
          <w:p w14:paraId="3ECAA497"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3120" w:type="dxa"/>
            <w:tcBorders>
              <w:top w:val="nil"/>
              <w:left w:val="nil"/>
              <w:bottom w:val="nil"/>
              <w:right w:val="nil"/>
            </w:tcBorders>
            <w:shd w:val="clear" w:color="auto" w:fill="auto"/>
          </w:tcPr>
          <w:p w14:paraId="7F1901BA"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2D6F61" w14:paraId="21CCCB13" w14:textId="77777777">
        <w:trPr>
          <w:trHeight w:val="300"/>
        </w:trPr>
        <w:tc>
          <w:tcPr>
            <w:tcW w:w="3120" w:type="dxa"/>
            <w:vMerge/>
            <w:tcBorders>
              <w:top w:val="nil"/>
              <w:left w:val="nil"/>
              <w:bottom w:val="nil"/>
              <w:right w:val="nil"/>
            </w:tcBorders>
            <w:shd w:val="clear" w:color="auto" w:fill="auto"/>
          </w:tcPr>
          <w:p w14:paraId="0B92F1A0" w14:textId="77777777" w:rsidR="002D6F61" w:rsidRDefault="002D6F61" w:rsidP="000E07E1">
            <w:pPr>
              <w:widowControl w:val="0"/>
              <w:spacing w:line="240" w:lineRule="auto"/>
              <w:rPr>
                <w:rFonts w:ascii="Times New Roman" w:eastAsia="Times New Roman" w:hAnsi="Times New Roman" w:cs="Times New Roman"/>
                <w:sz w:val="24"/>
                <w:szCs w:val="24"/>
              </w:rPr>
            </w:pPr>
          </w:p>
        </w:tc>
        <w:tc>
          <w:tcPr>
            <w:tcW w:w="3120" w:type="dxa"/>
            <w:tcBorders>
              <w:top w:val="nil"/>
              <w:left w:val="nil"/>
              <w:bottom w:val="single" w:sz="4" w:space="0" w:color="000000"/>
              <w:right w:val="nil"/>
            </w:tcBorders>
            <w:shd w:val="clear" w:color="auto" w:fill="auto"/>
          </w:tcPr>
          <w:p w14:paraId="1F4C41F2"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 0.36]</w:t>
            </w:r>
          </w:p>
        </w:tc>
        <w:tc>
          <w:tcPr>
            <w:tcW w:w="3120" w:type="dxa"/>
            <w:tcBorders>
              <w:top w:val="nil"/>
              <w:left w:val="nil"/>
              <w:bottom w:val="single" w:sz="4" w:space="0" w:color="000000"/>
              <w:right w:val="nil"/>
            </w:tcBorders>
            <w:shd w:val="clear" w:color="auto" w:fill="auto"/>
          </w:tcPr>
          <w:p w14:paraId="4B8AAAF1"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[-0.57, 0.41]</w:t>
            </w:r>
          </w:p>
        </w:tc>
      </w:tr>
      <w:tr w:rsidR="002D6F61" w14:paraId="71D5706B" w14:textId="77777777">
        <w:trPr>
          <w:trHeight w:val="300"/>
        </w:trPr>
        <w:tc>
          <w:tcPr>
            <w:tcW w:w="3120" w:type="dxa"/>
            <w:tcBorders>
              <w:top w:val="nil"/>
              <w:left w:val="nil"/>
              <w:bottom w:val="single" w:sz="4" w:space="0" w:color="000000"/>
              <w:right w:val="nil"/>
            </w:tcBorders>
            <w:shd w:val="clear" w:color="auto" w:fill="auto"/>
          </w:tcPr>
          <w:p w14:paraId="4897647B"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3120" w:type="dxa"/>
            <w:tcBorders>
              <w:top w:val="nil"/>
              <w:left w:val="nil"/>
              <w:bottom w:val="single" w:sz="4" w:space="0" w:color="000000"/>
              <w:right w:val="nil"/>
            </w:tcBorders>
            <w:shd w:val="clear" w:color="auto" w:fill="auto"/>
          </w:tcPr>
          <w:p w14:paraId="72F68E95"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3120" w:type="dxa"/>
            <w:tcBorders>
              <w:top w:val="nil"/>
              <w:left w:val="nil"/>
              <w:bottom w:val="single" w:sz="4" w:space="0" w:color="000000"/>
              <w:right w:val="nil"/>
            </w:tcBorders>
            <w:shd w:val="clear" w:color="auto" w:fill="auto"/>
          </w:tcPr>
          <w:p w14:paraId="77C8EA67" w14:textId="77777777" w:rsidR="002D6F61" w:rsidRDefault="00BB0687" w:rsidP="000E07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2D6F61" w14:paraId="63324EB2" w14:textId="77777777">
        <w:trPr>
          <w:trHeight w:val="300"/>
        </w:trPr>
        <w:tc>
          <w:tcPr>
            <w:tcW w:w="9360" w:type="dxa"/>
            <w:gridSpan w:val="3"/>
            <w:tcBorders>
              <w:top w:val="nil"/>
              <w:left w:val="nil"/>
              <w:bottom w:val="nil"/>
              <w:right w:val="nil"/>
            </w:tcBorders>
            <w:shd w:val="clear" w:color="auto" w:fill="auto"/>
          </w:tcPr>
          <w:p w14:paraId="2446B494" w14:textId="53217742" w:rsidR="002D6F61" w:rsidDel="0010459D" w:rsidRDefault="00BB0687" w:rsidP="000E07E1">
            <w:pPr>
              <w:spacing w:line="240" w:lineRule="auto"/>
              <w:rPr>
                <w:del w:id="105" w:author="Rui Pei" w:date="2020-11-12T15:54:00Z"/>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Numbers in brackets indicate 95% confidence interval.</w:t>
            </w:r>
            <w:ins w:id="106" w:author="Rui Pei" w:date="2020-11-12T15:54:00Z">
              <w:r w:rsidR="0010459D">
                <w:rPr>
                  <w:rFonts w:ascii="Times New Roman" w:eastAsia="Times New Roman" w:hAnsi="Times New Roman" w:cs="Times New Roman"/>
                  <w:sz w:val="24"/>
                  <w:szCs w:val="24"/>
                </w:rPr>
                <w:t xml:space="preserve"> </w:t>
              </w:r>
              <w:r w:rsidR="0010459D">
                <w:rPr>
                  <w:rFonts w:ascii="Times New Roman" w:eastAsia="Times New Roman" w:hAnsi="Times New Roman" w:cs="Times New Roman"/>
                  <w:sz w:val="24"/>
                  <w:szCs w:val="24"/>
                </w:rPr>
                <w:t xml:space="preserve">All continuous predictors and the outcome variables </w:t>
              </w:r>
              <w:r w:rsidR="0010459D" w:rsidRPr="0010459D">
                <w:rPr>
                  <w:rFonts w:ascii="Times New Roman" w:eastAsia="Times New Roman" w:hAnsi="Times New Roman" w:cs="Times New Roman"/>
                  <w:sz w:val="24"/>
                  <w:szCs w:val="24"/>
                </w:rPr>
                <w:t>are mean-centered and scaled by 1 standard deviation</w:t>
              </w:r>
              <w:r w:rsidR="0010459D">
                <w:rPr>
                  <w:rFonts w:ascii="Times New Roman" w:eastAsia="Times New Roman" w:hAnsi="Times New Roman" w:cs="Times New Roman"/>
                  <w:sz w:val="24"/>
                  <w:szCs w:val="24"/>
                </w:rPr>
                <w:t>.</w:t>
              </w:r>
              <w:r w:rsidR="0010459D">
                <w:rPr>
                  <w:rFonts w:ascii="Times New Roman" w:eastAsia="Times New Roman" w:hAnsi="Times New Roman" w:cs="Times New Roman"/>
                  <w:sz w:val="24"/>
                  <w:szCs w:val="24"/>
                </w:rPr>
                <w:t xml:space="preserve"> </w:t>
              </w:r>
            </w:ins>
          </w:p>
          <w:p w14:paraId="478A6769"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&lt; 0.001;  ** p &lt; 0.01;  * p &lt; 0.05. </w:t>
            </w:r>
          </w:p>
          <w:p w14:paraId="23ADF23A" w14:textId="77777777" w:rsidR="002D6F61" w:rsidRDefault="002D6F61" w:rsidP="000E07E1">
            <w:pPr>
              <w:spacing w:line="240" w:lineRule="auto"/>
              <w:rPr>
                <w:rFonts w:ascii="Times New Roman" w:eastAsia="Times New Roman" w:hAnsi="Times New Roman" w:cs="Times New Roman"/>
                <w:sz w:val="24"/>
                <w:szCs w:val="24"/>
              </w:rPr>
            </w:pPr>
          </w:p>
        </w:tc>
      </w:tr>
    </w:tbl>
    <w:p w14:paraId="1C01E246" w14:textId="77777777" w:rsidR="002D6F61" w:rsidRDefault="00BB0687" w:rsidP="000E07E1">
      <w:pPr>
        <w:spacing w:line="240" w:lineRule="auto"/>
        <w:rPr>
          <w:rFonts w:ascii="Times New Roman" w:eastAsia="Times New Roman" w:hAnsi="Times New Roman" w:cs="Times New Roman"/>
          <w:sz w:val="24"/>
          <w:szCs w:val="24"/>
        </w:rPr>
      </w:pPr>
      <w:r>
        <w:br w:type="page"/>
      </w:r>
    </w:p>
    <w:p w14:paraId="0F526895"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Ordinary least square model results of linking connectedness on Facebook and neural activation in each mentalizing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782C4BD" w14:textId="77777777" w:rsidR="002D6F61" w:rsidRDefault="002D6F61" w:rsidP="000E07E1">
      <w:pPr>
        <w:spacing w:line="240" w:lineRule="auto"/>
        <w:rPr>
          <w:rFonts w:ascii="Times New Roman" w:eastAsia="Times New Roman" w:hAnsi="Times New Roman" w:cs="Times New Roman"/>
          <w:sz w:val="24"/>
          <w:szCs w:val="24"/>
        </w:rPr>
      </w:pPr>
    </w:p>
    <w:tbl>
      <w:tblPr>
        <w:tblStyle w:val="a1"/>
        <w:tblW w:w="12636" w:type="dxa"/>
        <w:tblLayout w:type="fixed"/>
        <w:tblLook w:val="0400" w:firstRow="0" w:lastRow="0" w:firstColumn="0" w:lastColumn="0" w:noHBand="0" w:noVBand="1"/>
      </w:tblPr>
      <w:tblGrid>
        <w:gridCol w:w="1656"/>
        <w:gridCol w:w="1620"/>
        <w:gridCol w:w="1479"/>
        <w:gridCol w:w="1520"/>
        <w:gridCol w:w="1681"/>
        <w:gridCol w:w="1530"/>
        <w:gridCol w:w="1530"/>
        <w:gridCol w:w="1620"/>
      </w:tblGrid>
      <w:tr w:rsidR="002D6F61" w14:paraId="37ABEA6D" w14:textId="77777777">
        <w:trPr>
          <w:trHeight w:val="300"/>
        </w:trPr>
        <w:tc>
          <w:tcPr>
            <w:tcW w:w="1656" w:type="dxa"/>
            <w:tcBorders>
              <w:top w:val="single" w:sz="4" w:space="0" w:color="000000"/>
              <w:left w:val="nil"/>
              <w:bottom w:val="nil"/>
              <w:right w:val="nil"/>
            </w:tcBorders>
            <w:shd w:val="clear" w:color="auto" w:fill="auto"/>
          </w:tcPr>
          <w:p w14:paraId="1EC271BC"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620" w:type="dxa"/>
            <w:tcBorders>
              <w:top w:val="single" w:sz="4" w:space="0" w:color="000000"/>
              <w:left w:val="nil"/>
              <w:bottom w:val="single" w:sz="4" w:space="0" w:color="000000"/>
              <w:right w:val="nil"/>
            </w:tcBorders>
            <w:shd w:val="clear" w:color="auto" w:fill="auto"/>
          </w:tcPr>
          <w:p w14:paraId="2492026E"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DMPFC</w:t>
            </w:r>
          </w:p>
        </w:tc>
        <w:tc>
          <w:tcPr>
            <w:tcW w:w="1479" w:type="dxa"/>
            <w:tcBorders>
              <w:top w:val="single" w:sz="4" w:space="0" w:color="000000"/>
              <w:left w:val="nil"/>
              <w:bottom w:val="single" w:sz="4" w:space="0" w:color="000000"/>
              <w:right w:val="nil"/>
            </w:tcBorders>
            <w:shd w:val="clear" w:color="auto" w:fill="auto"/>
          </w:tcPr>
          <w:p w14:paraId="1073F43B"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MMPFC</w:t>
            </w:r>
          </w:p>
        </w:tc>
        <w:tc>
          <w:tcPr>
            <w:tcW w:w="1520" w:type="dxa"/>
            <w:tcBorders>
              <w:top w:val="single" w:sz="4" w:space="0" w:color="000000"/>
              <w:left w:val="nil"/>
              <w:bottom w:val="single" w:sz="4" w:space="0" w:color="000000"/>
              <w:right w:val="nil"/>
            </w:tcBorders>
            <w:shd w:val="clear" w:color="auto" w:fill="auto"/>
          </w:tcPr>
          <w:p w14:paraId="4B6D2CBC"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VMPFC</w:t>
            </w:r>
          </w:p>
        </w:tc>
        <w:tc>
          <w:tcPr>
            <w:tcW w:w="1681" w:type="dxa"/>
            <w:tcBorders>
              <w:top w:val="single" w:sz="4" w:space="0" w:color="000000"/>
              <w:left w:val="nil"/>
              <w:bottom w:val="single" w:sz="4" w:space="0" w:color="000000"/>
              <w:right w:val="nil"/>
            </w:tcBorders>
            <w:shd w:val="clear" w:color="auto" w:fill="auto"/>
          </w:tcPr>
          <w:p w14:paraId="365A1611"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Precuneus</w:t>
            </w:r>
          </w:p>
        </w:tc>
        <w:tc>
          <w:tcPr>
            <w:tcW w:w="1530" w:type="dxa"/>
            <w:tcBorders>
              <w:top w:val="single" w:sz="4" w:space="0" w:color="000000"/>
              <w:left w:val="nil"/>
              <w:bottom w:val="single" w:sz="4" w:space="0" w:color="000000"/>
              <w:right w:val="nil"/>
            </w:tcBorders>
            <w:shd w:val="clear" w:color="auto" w:fill="auto"/>
          </w:tcPr>
          <w:p w14:paraId="390D67FD"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LTPJ</w:t>
            </w:r>
          </w:p>
        </w:tc>
        <w:tc>
          <w:tcPr>
            <w:tcW w:w="1530" w:type="dxa"/>
            <w:tcBorders>
              <w:top w:val="single" w:sz="4" w:space="0" w:color="000000"/>
              <w:left w:val="nil"/>
              <w:bottom w:val="single" w:sz="4" w:space="0" w:color="000000"/>
              <w:right w:val="nil"/>
            </w:tcBorders>
            <w:shd w:val="clear" w:color="auto" w:fill="auto"/>
          </w:tcPr>
          <w:p w14:paraId="525B1845"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RTPJ</w:t>
            </w:r>
          </w:p>
        </w:tc>
        <w:tc>
          <w:tcPr>
            <w:tcW w:w="1620" w:type="dxa"/>
            <w:tcBorders>
              <w:top w:val="single" w:sz="4" w:space="0" w:color="000000"/>
              <w:left w:val="nil"/>
              <w:bottom w:val="single" w:sz="4" w:space="0" w:color="000000"/>
              <w:right w:val="nil"/>
            </w:tcBorders>
            <w:shd w:val="clear" w:color="auto" w:fill="auto"/>
          </w:tcPr>
          <w:p w14:paraId="0BBEF439"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RSTS</w:t>
            </w:r>
          </w:p>
        </w:tc>
      </w:tr>
      <w:tr w:rsidR="002D6F61" w14:paraId="5C67A713" w14:textId="77777777">
        <w:trPr>
          <w:trHeight w:val="300"/>
        </w:trPr>
        <w:tc>
          <w:tcPr>
            <w:tcW w:w="1656" w:type="dxa"/>
            <w:tcBorders>
              <w:top w:val="nil"/>
              <w:left w:val="nil"/>
              <w:bottom w:val="nil"/>
              <w:right w:val="nil"/>
            </w:tcBorders>
            <w:shd w:val="clear" w:color="auto" w:fill="auto"/>
          </w:tcPr>
          <w:p w14:paraId="594D2885"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620" w:type="dxa"/>
            <w:tcBorders>
              <w:top w:val="nil"/>
              <w:left w:val="nil"/>
              <w:bottom w:val="nil"/>
              <w:right w:val="nil"/>
            </w:tcBorders>
            <w:shd w:val="clear" w:color="auto" w:fill="auto"/>
          </w:tcPr>
          <w:p w14:paraId="001856C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3.29</w:t>
            </w:r>
          </w:p>
        </w:tc>
        <w:tc>
          <w:tcPr>
            <w:tcW w:w="1479" w:type="dxa"/>
            <w:tcBorders>
              <w:top w:val="nil"/>
              <w:left w:val="nil"/>
              <w:bottom w:val="nil"/>
              <w:right w:val="nil"/>
            </w:tcBorders>
            <w:shd w:val="clear" w:color="auto" w:fill="auto"/>
          </w:tcPr>
          <w:p w14:paraId="40C4D4D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6.72</w:t>
            </w:r>
          </w:p>
        </w:tc>
        <w:tc>
          <w:tcPr>
            <w:tcW w:w="1520" w:type="dxa"/>
            <w:tcBorders>
              <w:top w:val="nil"/>
              <w:left w:val="nil"/>
              <w:bottom w:val="nil"/>
              <w:right w:val="nil"/>
            </w:tcBorders>
            <w:shd w:val="clear" w:color="auto" w:fill="auto"/>
          </w:tcPr>
          <w:p w14:paraId="5A256AA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4.77</w:t>
            </w:r>
          </w:p>
        </w:tc>
        <w:tc>
          <w:tcPr>
            <w:tcW w:w="1681" w:type="dxa"/>
            <w:tcBorders>
              <w:top w:val="nil"/>
              <w:left w:val="nil"/>
              <w:bottom w:val="nil"/>
              <w:right w:val="nil"/>
            </w:tcBorders>
            <w:shd w:val="clear" w:color="auto" w:fill="auto"/>
          </w:tcPr>
          <w:p w14:paraId="6879ABD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w:t>
            </w:r>
          </w:p>
        </w:tc>
        <w:tc>
          <w:tcPr>
            <w:tcW w:w="1530" w:type="dxa"/>
            <w:tcBorders>
              <w:top w:val="nil"/>
              <w:left w:val="nil"/>
              <w:bottom w:val="nil"/>
              <w:right w:val="nil"/>
            </w:tcBorders>
            <w:shd w:val="clear" w:color="auto" w:fill="auto"/>
          </w:tcPr>
          <w:p w14:paraId="1EC3084A"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530" w:type="dxa"/>
            <w:tcBorders>
              <w:top w:val="nil"/>
              <w:left w:val="nil"/>
              <w:bottom w:val="nil"/>
              <w:right w:val="nil"/>
            </w:tcBorders>
            <w:shd w:val="clear" w:color="auto" w:fill="auto"/>
          </w:tcPr>
          <w:p w14:paraId="3B21D1E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w:t>
            </w:r>
          </w:p>
        </w:tc>
        <w:tc>
          <w:tcPr>
            <w:tcW w:w="1620" w:type="dxa"/>
            <w:tcBorders>
              <w:top w:val="nil"/>
              <w:left w:val="nil"/>
              <w:bottom w:val="nil"/>
              <w:right w:val="nil"/>
            </w:tcBorders>
            <w:shd w:val="clear" w:color="auto" w:fill="auto"/>
          </w:tcPr>
          <w:p w14:paraId="1B7E6EA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1.43</w:t>
            </w:r>
          </w:p>
        </w:tc>
      </w:tr>
      <w:tr w:rsidR="002D6F61" w14:paraId="7257AF13" w14:textId="77777777">
        <w:trPr>
          <w:trHeight w:val="300"/>
        </w:trPr>
        <w:tc>
          <w:tcPr>
            <w:tcW w:w="1656" w:type="dxa"/>
            <w:tcBorders>
              <w:top w:val="nil"/>
              <w:left w:val="nil"/>
              <w:bottom w:val="nil"/>
              <w:right w:val="nil"/>
            </w:tcBorders>
            <w:shd w:val="clear" w:color="auto" w:fill="auto"/>
          </w:tcPr>
          <w:p w14:paraId="0F817CC4"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620" w:type="dxa"/>
            <w:tcBorders>
              <w:top w:val="nil"/>
              <w:left w:val="nil"/>
              <w:bottom w:val="nil"/>
              <w:right w:val="nil"/>
            </w:tcBorders>
            <w:shd w:val="clear" w:color="auto" w:fill="auto"/>
          </w:tcPr>
          <w:p w14:paraId="759C1E2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[-5.34, 11.92]</w:t>
            </w:r>
          </w:p>
        </w:tc>
        <w:tc>
          <w:tcPr>
            <w:tcW w:w="1479" w:type="dxa"/>
            <w:tcBorders>
              <w:top w:val="nil"/>
              <w:left w:val="nil"/>
              <w:bottom w:val="nil"/>
              <w:right w:val="nil"/>
            </w:tcBorders>
            <w:shd w:val="clear" w:color="auto" w:fill="auto"/>
          </w:tcPr>
          <w:p w14:paraId="013DABC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 17.78]</w:t>
            </w:r>
          </w:p>
        </w:tc>
        <w:tc>
          <w:tcPr>
            <w:tcW w:w="1520" w:type="dxa"/>
            <w:tcBorders>
              <w:top w:val="nil"/>
              <w:left w:val="nil"/>
              <w:bottom w:val="nil"/>
              <w:right w:val="nil"/>
            </w:tcBorders>
            <w:shd w:val="clear" w:color="auto" w:fill="auto"/>
          </w:tcPr>
          <w:p w14:paraId="35F4345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[-6.21, 15.75]</w:t>
            </w:r>
          </w:p>
        </w:tc>
        <w:tc>
          <w:tcPr>
            <w:tcW w:w="1681" w:type="dxa"/>
            <w:tcBorders>
              <w:top w:val="nil"/>
              <w:left w:val="nil"/>
              <w:bottom w:val="nil"/>
              <w:right w:val="nil"/>
            </w:tcBorders>
            <w:shd w:val="clear" w:color="auto" w:fill="auto"/>
          </w:tcPr>
          <w:p w14:paraId="7488737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[-7.95, 8.70]</w:t>
            </w:r>
          </w:p>
        </w:tc>
        <w:tc>
          <w:tcPr>
            <w:tcW w:w="1530" w:type="dxa"/>
            <w:tcBorders>
              <w:top w:val="nil"/>
              <w:left w:val="nil"/>
              <w:bottom w:val="nil"/>
              <w:right w:val="nil"/>
            </w:tcBorders>
            <w:shd w:val="clear" w:color="auto" w:fill="auto"/>
          </w:tcPr>
          <w:p w14:paraId="31C1EE8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[-4.85, 7.73]</w:t>
            </w:r>
          </w:p>
        </w:tc>
        <w:tc>
          <w:tcPr>
            <w:tcW w:w="1530" w:type="dxa"/>
            <w:tcBorders>
              <w:top w:val="nil"/>
              <w:left w:val="nil"/>
              <w:bottom w:val="nil"/>
              <w:right w:val="nil"/>
            </w:tcBorders>
            <w:shd w:val="clear" w:color="auto" w:fill="auto"/>
          </w:tcPr>
          <w:p w14:paraId="77E86C4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[-3.68, 8.71]</w:t>
            </w:r>
          </w:p>
        </w:tc>
        <w:tc>
          <w:tcPr>
            <w:tcW w:w="1620" w:type="dxa"/>
            <w:tcBorders>
              <w:top w:val="nil"/>
              <w:left w:val="nil"/>
              <w:bottom w:val="nil"/>
              <w:right w:val="nil"/>
            </w:tcBorders>
            <w:shd w:val="clear" w:color="auto" w:fill="auto"/>
          </w:tcPr>
          <w:p w14:paraId="2A90068A"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[-4.17, 7.04]</w:t>
            </w:r>
          </w:p>
        </w:tc>
      </w:tr>
      <w:tr w:rsidR="002D6F61" w14:paraId="0792E55F" w14:textId="77777777">
        <w:trPr>
          <w:trHeight w:val="300"/>
        </w:trPr>
        <w:tc>
          <w:tcPr>
            <w:tcW w:w="1656" w:type="dxa"/>
            <w:vMerge w:val="restart"/>
            <w:tcBorders>
              <w:top w:val="nil"/>
              <w:left w:val="nil"/>
              <w:bottom w:val="nil"/>
              <w:right w:val="nil"/>
            </w:tcBorders>
            <w:shd w:val="clear" w:color="auto" w:fill="auto"/>
          </w:tcPr>
          <w:p w14:paraId="28E46F07"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Connectedness on Facebook</w:t>
            </w:r>
          </w:p>
        </w:tc>
        <w:tc>
          <w:tcPr>
            <w:tcW w:w="1620" w:type="dxa"/>
            <w:tcBorders>
              <w:top w:val="nil"/>
              <w:left w:val="nil"/>
              <w:bottom w:val="nil"/>
              <w:right w:val="nil"/>
            </w:tcBorders>
            <w:shd w:val="clear" w:color="auto" w:fill="auto"/>
          </w:tcPr>
          <w:p w14:paraId="5E84349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479" w:type="dxa"/>
            <w:tcBorders>
              <w:top w:val="nil"/>
              <w:left w:val="nil"/>
              <w:bottom w:val="nil"/>
              <w:right w:val="nil"/>
            </w:tcBorders>
            <w:shd w:val="clear" w:color="auto" w:fill="auto"/>
          </w:tcPr>
          <w:p w14:paraId="10E23E8E"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520" w:type="dxa"/>
            <w:tcBorders>
              <w:top w:val="nil"/>
              <w:left w:val="nil"/>
              <w:bottom w:val="nil"/>
              <w:right w:val="nil"/>
            </w:tcBorders>
            <w:shd w:val="clear" w:color="auto" w:fill="auto"/>
          </w:tcPr>
          <w:p w14:paraId="52867BD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1681" w:type="dxa"/>
            <w:tcBorders>
              <w:top w:val="nil"/>
              <w:left w:val="nil"/>
              <w:bottom w:val="nil"/>
              <w:right w:val="nil"/>
            </w:tcBorders>
            <w:shd w:val="clear" w:color="auto" w:fill="auto"/>
          </w:tcPr>
          <w:p w14:paraId="0C48DD8A"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530" w:type="dxa"/>
            <w:tcBorders>
              <w:top w:val="nil"/>
              <w:left w:val="nil"/>
              <w:bottom w:val="nil"/>
              <w:right w:val="nil"/>
            </w:tcBorders>
            <w:shd w:val="clear" w:color="auto" w:fill="auto"/>
          </w:tcPr>
          <w:p w14:paraId="6267BE1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530" w:type="dxa"/>
            <w:tcBorders>
              <w:top w:val="nil"/>
              <w:left w:val="nil"/>
              <w:bottom w:val="nil"/>
              <w:right w:val="nil"/>
            </w:tcBorders>
            <w:shd w:val="clear" w:color="auto" w:fill="auto"/>
          </w:tcPr>
          <w:p w14:paraId="40F452B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620" w:type="dxa"/>
            <w:tcBorders>
              <w:top w:val="nil"/>
              <w:left w:val="nil"/>
              <w:bottom w:val="nil"/>
              <w:right w:val="nil"/>
            </w:tcBorders>
            <w:shd w:val="clear" w:color="auto" w:fill="auto"/>
          </w:tcPr>
          <w:p w14:paraId="781638E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r>
      <w:tr w:rsidR="002D6F61" w14:paraId="5FE09400" w14:textId="77777777">
        <w:trPr>
          <w:trHeight w:val="300"/>
        </w:trPr>
        <w:tc>
          <w:tcPr>
            <w:tcW w:w="1656" w:type="dxa"/>
            <w:vMerge/>
            <w:tcBorders>
              <w:top w:val="nil"/>
              <w:left w:val="nil"/>
              <w:bottom w:val="nil"/>
              <w:right w:val="nil"/>
            </w:tcBorders>
            <w:shd w:val="clear" w:color="auto" w:fill="auto"/>
          </w:tcPr>
          <w:p w14:paraId="297617FF"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32836B1A"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 0.08]</w:t>
            </w:r>
          </w:p>
        </w:tc>
        <w:tc>
          <w:tcPr>
            <w:tcW w:w="1479" w:type="dxa"/>
            <w:tcBorders>
              <w:top w:val="nil"/>
              <w:left w:val="nil"/>
              <w:bottom w:val="nil"/>
              <w:right w:val="nil"/>
            </w:tcBorders>
            <w:shd w:val="clear" w:color="auto" w:fill="auto"/>
          </w:tcPr>
          <w:p w14:paraId="76B099A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 0.17]</w:t>
            </w:r>
          </w:p>
        </w:tc>
        <w:tc>
          <w:tcPr>
            <w:tcW w:w="1520" w:type="dxa"/>
            <w:tcBorders>
              <w:top w:val="nil"/>
              <w:left w:val="nil"/>
              <w:bottom w:val="nil"/>
              <w:right w:val="nil"/>
            </w:tcBorders>
            <w:shd w:val="clear" w:color="auto" w:fill="auto"/>
          </w:tcPr>
          <w:p w14:paraId="7002F03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 0.14]</w:t>
            </w:r>
          </w:p>
        </w:tc>
        <w:tc>
          <w:tcPr>
            <w:tcW w:w="1681" w:type="dxa"/>
            <w:tcBorders>
              <w:top w:val="nil"/>
              <w:left w:val="nil"/>
              <w:bottom w:val="nil"/>
              <w:right w:val="nil"/>
            </w:tcBorders>
            <w:shd w:val="clear" w:color="auto" w:fill="auto"/>
          </w:tcPr>
          <w:p w14:paraId="3BC613F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 0.16]</w:t>
            </w:r>
          </w:p>
        </w:tc>
        <w:tc>
          <w:tcPr>
            <w:tcW w:w="1530" w:type="dxa"/>
            <w:tcBorders>
              <w:top w:val="nil"/>
              <w:left w:val="nil"/>
              <w:bottom w:val="nil"/>
              <w:right w:val="nil"/>
            </w:tcBorders>
            <w:shd w:val="clear" w:color="auto" w:fill="auto"/>
          </w:tcPr>
          <w:p w14:paraId="38F8EE8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0.12]</w:t>
            </w:r>
          </w:p>
        </w:tc>
        <w:tc>
          <w:tcPr>
            <w:tcW w:w="1530" w:type="dxa"/>
            <w:tcBorders>
              <w:top w:val="nil"/>
              <w:left w:val="nil"/>
              <w:bottom w:val="nil"/>
              <w:right w:val="nil"/>
            </w:tcBorders>
            <w:shd w:val="clear" w:color="auto" w:fill="auto"/>
          </w:tcPr>
          <w:p w14:paraId="40E39E4A"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 0.09]</w:t>
            </w:r>
          </w:p>
        </w:tc>
        <w:tc>
          <w:tcPr>
            <w:tcW w:w="1620" w:type="dxa"/>
            <w:tcBorders>
              <w:top w:val="nil"/>
              <w:left w:val="nil"/>
              <w:bottom w:val="nil"/>
              <w:right w:val="nil"/>
            </w:tcBorders>
            <w:shd w:val="clear" w:color="auto" w:fill="auto"/>
          </w:tcPr>
          <w:p w14:paraId="773C504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 0.05]</w:t>
            </w:r>
          </w:p>
        </w:tc>
      </w:tr>
      <w:tr w:rsidR="002D6F61" w14:paraId="78D964F7" w14:textId="77777777">
        <w:trPr>
          <w:trHeight w:val="300"/>
        </w:trPr>
        <w:tc>
          <w:tcPr>
            <w:tcW w:w="1656" w:type="dxa"/>
            <w:vMerge w:val="restart"/>
            <w:tcBorders>
              <w:top w:val="nil"/>
              <w:left w:val="nil"/>
              <w:bottom w:val="nil"/>
              <w:right w:val="nil"/>
            </w:tcBorders>
            <w:shd w:val="clear" w:color="auto" w:fill="auto"/>
          </w:tcPr>
          <w:p w14:paraId="459AA688"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1620" w:type="dxa"/>
            <w:tcBorders>
              <w:top w:val="nil"/>
              <w:left w:val="nil"/>
              <w:bottom w:val="nil"/>
              <w:right w:val="nil"/>
            </w:tcBorders>
            <w:shd w:val="clear" w:color="auto" w:fill="auto"/>
          </w:tcPr>
          <w:p w14:paraId="58F383C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479" w:type="dxa"/>
            <w:tcBorders>
              <w:top w:val="nil"/>
              <w:left w:val="nil"/>
              <w:bottom w:val="nil"/>
              <w:right w:val="nil"/>
            </w:tcBorders>
            <w:shd w:val="clear" w:color="auto" w:fill="auto"/>
          </w:tcPr>
          <w:p w14:paraId="1113310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1520" w:type="dxa"/>
            <w:tcBorders>
              <w:top w:val="nil"/>
              <w:left w:val="nil"/>
              <w:bottom w:val="nil"/>
              <w:right w:val="nil"/>
            </w:tcBorders>
            <w:shd w:val="clear" w:color="auto" w:fill="auto"/>
          </w:tcPr>
          <w:p w14:paraId="284BA052"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681" w:type="dxa"/>
            <w:tcBorders>
              <w:top w:val="nil"/>
              <w:left w:val="nil"/>
              <w:bottom w:val="nil"/>
              <w:right w:val="nil"/>
            </w:tcBorders>
            <w:shd w:val="clear" w:color="auto" w:fill="auto"/>
          </w:tcPr>
          <w:p w14:paraId="7852430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1530" w:type="dxa"/>
            <w:tcBorders>
              <w:top w:val="nil"/>
              <w:left w:val="nil"/>
              <w:bottom w:val="nil"/>
              <w:right w:val="nil"/>
            </w:tcBorders>
            <w:shd w:val="clear" w:color="auto" w:fill="auto"/>
          </w:tcPr>
          <w:p w14:paraId="06E24A3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30" w:type="dxa"/>
            <w:tcBorders>
              <w:top w:val="nil"/>
              <w:left w:val="nil"/>
              <w:bottom w:val="nil"/>
              <w:right w:val="nil"/>
            </w:tcBorders>
            <w:shd w:val="clear" w:color="auto" w:fill="auto"/>
          </w:tcPr>
          <w:p w14:paraId="3245344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620" w:type="dxa"/>
            <w:tcBorders>
              <w:top w:val="nil"/>
              <w:left w:val="nil"/>
              <w:bottom w:val="nil"/>
              <w:right w:val="nil"/>
            </w:tcBorders>
            <w:shd w:val="clear" w:color="auto" w:fill="auto"/>
          </w:tcPr>
          <w:p w14:paraId="23F493DE"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r>
      <w:tr w:rsidR="002D6F61" w14:paraId="42B602C1" w14:textId="77777777">
        <w:trPr>
          <w:trHeight w:val="300"/>
        </w:trPr>
        <w:tc>
          <w:tcPr>
            <w:tcW w:w="1656" w:type="dxa"/>
            <w:vMerge/>
            <w:tcBorders>
              <w:top w:val="nil"/>
              <w:left w:val="nil"/>
              <w:bottom w:val="nil"/>
              <w:right w:val="nil"/>
            </w:tcBorders>
            <w:shd w:val="clear" w:color="auto" w:fill="auto"/>
          </w:tcPr>
          <w:p w14:paraId="47035636"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660F207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 0.74]</w:t>
            </w:r>
          </w:p>
        </w:tc>
        <w:tc>
          <w:tcPr>
            <w:tcW w:w="1479" w:type="dxa"/>
            <w:tcBorders>
              <w:top w:val="nil"/>
              <w:left w:val="nil"/>
              <w:bottom w:val="nil"/>
              <w:right w:val="nil"/>
            </w:tcBorders>
            <w:shd w:val="clear" w:color="auto" w:fill="auto"/>
          </w:tcPr>
          <w:p w14:paraId="6D5D870A"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 1.14]</w:t>
            </w:r>
          </w:p>
        </w:tc>
        <w:tc>
          <w:tcPr>
            <w:tcW w:w="1520" w:type="dxa"/>
            <w:tcBorders>
              <w:top w:val="nil"/>
              <w:left w:val="nil"/>
              <w:bottom w:val="nil"/>
              <w:right w:val="nil"/>
            </w:tcBorders>
            <w:shd w:val="clear" w:color="auto" w:fill="auto"/>
          </w:tcPr>
          <w:p w14:paraId="3812769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 0.90]</w:t>
            </w:r>
          </w:p>
        </w:tc>
        <w:tc>
          <w:tcPr>
            <w:tcW w:w="1681" w:type="dxa"/>
            <w:tcBorders>
              <w:top w:val="nil"/>
              <w:left w:val="nil"/>
              <w:bottom w:val="nil"/>
              <w:right w:val="nil"/>
            </w:tcBorders>
            <w:shd w:val="clear" w:color="auto" w:fill="auto"/>
          </w:tcPr>
          <w:p w14:paraId="375CE86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 0.99]</w:t>
            </w:r>
          </w:p>
        </w:tc>
        <w:tc>
          <w:tcPr>
            <w:tcW w:w="1530" w:type="dxa"/>
            <w:tcBorders>
              <w:top w:val="nil"/>
              <w:left w:val="nil"/>
              <w:bottom w:val="nil"/>
              <w:right w:val="nil"/>
            </w:tcBorders>
            <w:shd w:val="clear" w:color="auto" w:fill="auto"/>
          </w:tcPr>
          <w:p w14:paraId="024CBE4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 0.62]</w:t>
            </w:r>
          </w:p>
        </w:tc>
        <w:tc>
          <w:tcPr>
            <w:tcW w:w="1530" w:type="dxa"/>
            <w:tcBorders>
              <w:top w:val="nil"/>
              <w:left w:val="nil"/>
              <w:bottom w:val="nil"/>
              <w:right w:val="nil"/>
            </w:tcBorders>
            <w:shd w:val="clear" w:color="auto" w:fill="auto"/>
          </w:tcPr>
          <w:p w14:paraId="552CF4E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 0.68]</w:t>
            </w:r>
          </w:p>
        </w:tc>
        <w:tc>
          <w:tcPr>
            <w:tcW w:w="1620" w:type="dxa"/>
            <w:tcBorders>
              <w:top w:val="nil"/>
              <w:left w:val="nil"/>
              <w:bottom w:val="nil"/>
              <w:right w:val="nil"/>
            </w:tcBorders>
            <w:shd w:val="clear" w:color="auto" w:fill="auto"/>
          </w:tcPr>
          <w:p w14:paraId="38BCEBF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0.48]</w:t>
            </w:r>
          </w:p>
        </w:tc>
      </w:tr>
      <w:tr w:rsidR="002D6F61" w14:paraId="1AFDEA60" w14:textId="77777777">
        <w:trPr>
          <w:trHeight w:val="300"/>
        </w:trPr>
        <w:tc>
          <w:tcPr>
            <w:tcW w:w="1656" w:type="dxa"/>
            <w:vMerge w:val="restart"/>
            <w:tcBorders>
              <w:top w:val="nil"/>
              <w:left w:val="nil"/>
              <w:bottom w:val="nil"/>
              <w:right w:val="nil"/>
            </w:tcBorders>
            <w:shd w:val="clear" w:color="auto" w:fill="auto"/>
          </w:tcPr>
          <w:p w14:paraId="5B9488A5"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1620" w:type="dxa"/>
            <w:tcBorders>
              <w:top w:val="nil"/>
              <w:left w:val="nil"/>
              <w:bottom w:val="nil"/>
              <w:right w:val="nil"/>
            </w:tcBorders>
            <w:shd w:val="clear" w:color="auto" w:fill="auto"/>
          </w:tcPr>
          <w:p w14:paraId="6C4AF64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479" w:type="dxa"/>
            <w:tcBorders>
              <w:top w:val="nil"/>
              <w:left w:val="nil"/>
              <w:bottom w:val="nil"/>
              <w:right w:val="nil"/>
            </w:tcBorders>
            <w:shd w:val="clear" w:color="auto" w:fill="auto"/>
          </w:tcPr>
          <w:p w14:paraId="12D822C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20" w:type="dxa"/>
            <w:tcBorders>
              <w:top w:val="nil"/>
              <w:left w:val="nil"/>
              <w:bottom w:val="nil"/>
              <w:right w:val="nil"/>
            </w:tcBorders>
            <w:shd w:val="clear" w:color="auto" w:fill="auto"/>
          </w:tcPr>
          <w:p w14:paraId="08BAB2F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681" w:type="dxa"/>
            <w:tcBorders>
              <w:top w:val="nil"/>
              <w:left w:val="nil"/>
              <w:bottom w:val="nil"/>
              <w:right w:val="nil"/>
            </w:tcBorders>
            <w:shd w:val="clear" w:color="auto" w:fill="auto"/>
          </w:tcPr>
          <w:p w14:paraId="7D706792"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1530" w:type="dxa"/>
            <w:tcBorders>
              <w:top w:val="nil"/>
              <w:left w:val="nil"/>
              <w:bottom w:val="nil"/>
              <w:right w:val="nil"/>
            </w:tcBorders>
            <w:shd w:val="clear" w:color="auto" w:fill="auto"/>
          </w:tcPr>
          <w:p w14:paraId="5C4254E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530" w:type="dxa"/>
            <w:tcBorders>
              <w:top w:val="nil"/>
              <w:left w:val="nil"/>
              <w:bottom w:val="nil"/>
              <w:right w:val="nil"/>
            </w:tcBorders>
            <w:shd w:val="clear" w:color="auto" w:fill="auto"/>
          </w:tcPr>
          <w:p w14:paraId="77C12944"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620" w:type="dxa"/>
            <w:tcBorders>
              <w:top w:val="nil"/>
              <w:left w:val="nil"/>
              <w:bottom w:val="nil"/>
              <w:right w:val="nil"/>
            </w:tcBorders>
            <w:shd w:val="clear" w:color="auto" w:fill="auto"/>
          </w:tcPr>
          <w:p w14:paraId="48590ABE"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2D6F61" w14:paraId="7025EA6E" w14:textId="77777777">
        <w:trPr>
          <w:trHeight w:val="300"/>
        </w:trPr>
        <w:tc>
          <w:tcPr>
            <w:tcW w:w="1656" w:type="dxa"/>
            <w:vMerge/>
            <w:tcBorders>
              <w:top w:val="nil"/>
              <w:left w:val="nil"/>
              <w:bottom w:val="nil"/>
              <w:right w:val="nil"/>
            </w:tcBorders>
            <w:shd w:val="clear" w:color="auto" w:fill="auto"/>
          </w:tcPr>
          <w:p w14:paraId="1A152611"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38620EB4"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 0.42]</w:t>
            </w:r>
          </w:p>
        </w:tc>
        <w:tc>
          <w:tcPr>
            <w:tcW w:w="1479" w:type="dxa"/>
            <w:tcBorders>
              <w:top w:val="nil"/>
              <w:left w:val="nil"/>
              <w:bottom w:val="nil"/>
              <w:right w:val="nil"/>
            </w:tcBorders>
            <w:shd w:val="clear" w:color="auto" w:fill="auto"/>
          </w:tcPr>
          <w:p w14:paraId="24DACF8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 0.36]</w:t>
            </w:r>
          </w:p>
        </w:tc>
        <w:tc>
          <w:tcPr>
            <w:tcW w:w="1520" w:type="dxa"/>
            <w:tcBorders>
              <w:top w:val="nil"/>
              <w:left w:val="nil"/>
              <w:bottom w:val="nil"/>
              <w:right w:val="nil"/>
            </w:tcBorders>
            <w:shd w:val="clear" w:color="auto" w:fill="auto"/>
          </w:tcPr>
          <w:p w14:paraId="79585A7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 0.65]</w:t>
            </w:r>
          </w:p>
        </w:tc>
        <w:tc>
          <w:tcPr>
            <w:tcW w:w="1681" w:type="dxa"/>
            <w:tcBorders>
              <w:top w:val="nil"/>
              <w:left w:val="nil"/>
              <w:bottom w:val="nil"/>
              <w:right w:val="nil"/>
            </w:tcBorders>
            <w:shd w:val="clear" w:color="auto" w:fill="auto"/>
          </w:tcPr>
          <w:p w14:paraId="4D935AB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 0.36]</w:t>
            </w:r>
          </w:p>
        </w:tc>
        <w:tc>
          <w:tcPr>
            <w:tcW w:w="1530" w:type="dxa"/>
            <w:tcBorders>
              <w:top w:val="nil"/>
              <w:left w:val="nil"/>
              <w:bottom w:val="nil"/>
              <w:right w:val="nil"/>
            </w:tcBorders>
            <w:shd w:val="clear" w:color="auto" w:fill="auto"/>
          </w:tcPr>
          <w:p w14:paraId="290B6C5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 0.44]</w:t>
            </w:r>
          </w:p>
        </w:tc>
        <w:tc>
          <w:tcPr>
            <w:tcW w:w="1530" w:type="dxa"/>
            <w:tcBorders>
              <w:top w:val="nil"/>
              <w:left w:val="nil"/>
              <w:bottom w:val="nil"/>
              <w:right w:val="nil"/>
            </w:tcBorders>
            <w:shd w:val="clear" w:color="auto" w:fill="auto"/>
          </w:tcPr>
          <w:p w14:paraId="3648A50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 0.23]</w:t>
            </w:r>
          </w:p>
        </w:tc>
        <w:tc>
          <w:tcPr>
            <w:tcW w:w="1620" w:type="dxa"/>
            <w:tcBorders>
              <w:top w:val="nil"/>
              <w:left w:val="nil"/>
              <w:bottom w:val="nil"/>
              <w:right w:val="nil"/>
            </w:tcBorders>
            <w:shd w:val="clear" w:color="auto" w:fill="auto"/>
          </w:tcPr>
          <w:p w14:paraId="1BF06380"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 0.28]</w:t>
            </w:r>
          </w:p>
        </w:tc>
      </w:tr>
      <w:tr w:rsidR="002D6F61" w14:paraId="59DC21E8" w14:textId="77777777">
        <w:trPr>
          <w:trHeight w:val="300"/>
        </w:trPr>
        <w:tc>
          <w:tcPr>
            <w:tcW w:w="1656" w:type="dxa"/>
            <w:vMerge w:val="restart"/>
            <w:tcBorders>
              <w:top w:val="nil"/>
              <w:left w:val="nil"/>
              <w:bottom w:val="nil"/>
              <w:right w:val="nil"/>
            </w:tcBorders>
            <w:shd w:val="clear" w:color="auto" w:fill="auto"/>
          </w:tcPr>
          <w:p w14:paraId="799F825B"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620" w:type="dxa"/>
            <w:tcBorders>
              <w:top w:val="nil"/>
              <w:left w:val="nil"/>
              <w:bottom w:val="nil"/>
              <w:right w:val="nil"/>
            </w:tcBorders>
            <w:shd w:val="clear" w:color="auto" w:fill="auto"/>
          </w:tcPr>
          <w:p w14:paraId="7758DBC2"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479" w:type="dxa"/>
            <w:tcBorders>
              <w:top w:val="nil"/>
              <w:left w:val="nil"/>
              <w:bottom w:val="nil"/>
              <w:right w:val="nil"/>
            </w:tcBorders>
            <w:shd w:val="clear" w:color="auto" w:fill="auto"/>
          </w:tcPr>
          <w:p w14:paraId="26F3A7A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1520" w:type="dxa"/>
            <w:tcBorders>
              <w:top w:val="nil"/>
              <w:left w:val="nil"/>
              <w:bottom w:val="nil"/>
              <w:right w:val="nil"/>
            </w:tcBorders>
            <w:shd w:val="clear" w:color="auto" w:fill="auto"/>
          </w:tcPr>
          <w:p w14:paraId="6C74579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681" w:type="dxa"/>
            <w:tcBorders>
              <w:top w:val="nil"/>
              <w:left w:val="nil"/>
              <w:bottom w:val="nil"/>
              <w:right w:val="nil"/>
            </w:tcBorders>
            <w:shd w:val="clear" w:color="auto" w:fill="auto"/>
          </w:tcPr>
          <w:p w14:paraId="4651EB9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1530" w:type="dxa"/>
            <w:tcBorders>
              <w:top w:val="nil"/>
              <w:left w:val="nil"/>
              <w:bottom w:val="nil"/>
              <w:right w:val="nil"/>
            </w:tcBorders>
            <w:shd w:val="clear" w:color="auto" w:fill="auto"/>
          </w:tcPr>
          <w:p w14:paraId="4FC8CE4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530" w:type="dxa"/>
            <w:tcBorders>
              <w:top w:val="nil"/>
              <w:left w:val="nil"/>
              <w:bottom w:val="nil"/>
              <w:right w:val="nil"/>
            </w:tcBorders>
            <w:shd w:val="clear" w:color="auto" w:fill="auto"/>
          </w:tcPr>
          <w:p w14:paraId="659DAD3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620" w:type="dxa"/>
            <w:tcBorders>
              <w:top w:val="nil"/>
              <w:left w:val="nil"/>
              <w:bottom w:val="nil"/>
              <w:right w:val="nil"/>
            </w:tcBorders>
            <w:shd w:val="clear" w:color="auto" w:fill="auto"/>
          </w:tcPr>
          <w:p w14:paraId="6D0AFEC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2D6F61" w14:paraId="76724C83" w14:textId="77777777">
        <w:trPr>
          <w:trHeight w:val="300"/>
        </w:trPr>
        <w:tc>
          <w:tcPr>
            <w:tcW w:w="1656" w:type="dxa"/>
            <w:vMerge/>
            <w:tcBorders>
              <w:top w:val="nil"/>
              <w:left w:val="nil"/>
              <w:bottom w:val="nil"/>
              <w:right w:val="nil"/>
            </w:tcBorders>
            <w:shd w:val="clear" w:color="auto" w:fill="auto"/>
          </w:tcPr>
          <w:p w14:paraId="6D0D9B6B"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1620" w:type="dxa"/>
            <w:tcBorders>
              <w:top w:val="nil"/>
              <w:left w:val="nil"/>
              <w:bottom w:val="single" w:sz="4" w:space="0" w:color="000000"/>
              <w:right w:val="nil"/>
            </w:tcBorders>
            <w:shd w:val="clear" w:color="auto" w:fill="auto"/>
          </w:tcPr>
          <w:p w14:paraId="3E10456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 0.36]</w:t>
            </w:r>
          </w:p>
        </w:tc>
        <w:tc>
          <w:tcPr>
            <w:tcW w:w="1479" w:type="dxa"/>
            <w:tcBorders>
              <w:top w:val="nil"/>
              <w:left w:val="nil"/>
              <w:bottom w:val="single" w:sz="4" w:space="0" w:color="000000"/>
              <w:right w:val="nil"/>
            </w:tcBorders>
            <w:shd w:val="clear" w:color="auto" w:fill="auto"/>
          </w:tcPr>
          <w:p w14:paraId="1143E2EE"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0.30]</w:t>
            </w:r>
          </w:p>
        </w:tc>
        <w:tc>
          <w:tcPr>
            <w:tcW w:w="1520" w:type="dxa"/>
            <w:tcBorders>
              <w:top w:val="nil"/>
              <w:left w:val="nil"/>
              <w:bottom w:val="single" w:sz="4" w:space="0" w:color="000000"/>
              <w:right w:val="nil"/>
            </w:tcBorders>
            <w:shd w:val="clear" w:color="auto" w:fill="auto"/>
          </w:tcPr>
          <w:p w14:paraId="74657BC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 0.40]</w:t>
            </w:r>
          </w:p>
        </w:tc>
        <w:tc>
          <w:tcPr>
            <w:tcW w:w="1681" w:type="dxa"/>
            <w:tcBorders>
              <w:top w:val="nil"/>
              <w:left w:val="nil"/>
              <w:bottom w:val="single" w:sz="4" w:space="0" w:color="000000"/>
              <w:right w:val="nil"/>
            </w:tcBorders>
            <w:shd w:val="clear" w:color="auto" w:fill="auto"/>
          </w:tcPr>
          <w:p w14:paraId="74499D4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 0.46]</w:t>
            </w:r>
          </w:p>
        </w:tc>
        <w:tc>
          <w:tcPr>
            <w:tcW w:w="1530" w:type="dxa"/>
            <w:tcBorders>
              <w:top w:val="nil"/>
              <w:left w:val="nil"/>
              <w:bottom w:val="single" w:sz="4" w:space="0" w:color="000000"/>
              <w:right w:val="nil"/>
            </w:tcBorders>
            <w:shd w:val="clear" w:color="auto" w:fill="auto"/>
          </w:tcPr>
          <w:p w14:paraId="472300C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 0.29]</w:t>
            </w:r>
          </w:p>
        </w:tc>
        <w:tc>
          <w:tcPr>
            <w:tcW w:w="1530" w:type="dxa"/>
            <w:tcBorders>
              <w:top w:val="nil"/>
              <w:left w:val="nil"/>
              <w:bottom w:val="single" w:sz="4" w:space="0" w:color="000000"/>
              <w:right w:val="nil"/>
            </w:tcBorders>
            <w:shd w:val="clear" w:color="auto" w:fill="auto"/>
          </w:tcPr>
          <w:p w14:paraId="24E2ED94"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 0.23]</w:t>
            </w:r>
          </w:p>
        </w:tc>
        <w:tc>
          <w:tcPr>
            <w:tcW w:w="1620" w:type="dxa"/>
            <w:tcBorders>
              <w:top w:val="nil"/>
              <w:left w:val="nil"/>
              <w:bottom w:val="single" w:sz="4" w:space="0" w:color="000000"/>
              <w:right w:val="nil"/>
            </w:tcBorders>
            <w:shd w:val="clear" w:color="auto" w:fill="auto"/>
          </w:tcPr>
          <w:p w14:paraId="30C0FB3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 0.27]</w:t>
            </w:r>
          </w:p>
        </w:tc>
      </w:tr>
      <w:tr w:rsidR="002D6F61" w14:paraId="72241115" w14:textId="77777777">
        <w:trPr>
          <w:trHeight w:val="300"/>
        </w:trPr>
        <w:tc>
          <w:tcPr>
            <w:tcW w:w="1656" w:type="dxa"/>
            <w:tcBorders>
              <w:top w:val="nil"/>
              <w:left w:val="nil"/>
              <w:bottom w:val="single" w:sz="4" w:space="0" w:color="000000"/>
              <w:right w:val="nil"/>
            </w:tcBorders>
            <w:shd w:val="clear" w:color="auto" w:fill="auto"/>
          </w:tcPr>
          <w:p w14:paraId="19EE2E23"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620" w:type="dxa"/>
            <w:tcBorders>
              <w:top w:val="nil"/>
              <w:left w:val="nil"/>
              <w:bottom w:val="single" w:sz="4" w:space="0" w:color="000000"/>
              <w:right w:val="nil"/>
            </w:tcBorders>
            <w:shd w:val="clear" w:color="auto" w:fill="auto"/>
          </w:tcPr>
          <w:p w14:paraId="616CA19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479" w:type="dxa"/>
            <w:tcBorders>
              <w:top w:val="nil"/>
              <w:left w:val="nil"/>
              <w:bottom w:val="single" w:sz="4" w:space="0" w:color="000000"/>
              <w:right w:val="nil"/>
            </w:tcBorders>
            <w:shd w:val="clear" w:color="auto" w:fill="auto"/>
          </w:tcPr>
          <w:p w14:paraId="1F803CD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520" w:type="dxa"/>
            <w:tcBorders>
              <w:top w:val="nil"/>
              <w:left w:val="nil"/>
              <w:bottom w:val="single" w:sz="4" w:space="0" w:color="000000"/>
              <w:right w:val="nil"/>
            </w:tcBorders>
            <w:shd w:val="clear" w:color="auto" w:fill="auto"/>
          </w:tcPr>
          <w:p w14:paraId="15AB61F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681" w:type="dxa"/>
            <w:tcBorders>
              <w:top w:val="nil"/>
              <w:left w:val="nil"/>
              <w:bottom w:val="single" w:sz="4" w:space="0" w:color="000000"/>
              <w:right w:val="nil"/>
            </w:tcBorders>
            <w:shd w:val="clear" w:color="auto" w:fill="auto"/>
          </w:tcPr>
          <w:p w14:paraId="6ADA3AB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530" w:type="dxa"/>
            <w:tcBorders>
              <w:top w:val="nil"/>
              <w:left w:val="nil"/>
              <w:bottom w:val="single" w:sz="4" w:space="0" w:color="000000"/>
              <w:right w:val="nil"/>
            </w:tcBorders>
            <w:shd w:val="clear" w:color="auto" w:fill="auto"/>
          </w:tcPr>
          <w:p w14:paraId="510B4D3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30" w:type="dxa"/>
            <w:tcBorders>
              <w:top w:val="nil"/>
              <w:left w:val="nil"/>
              <w:bottom w:val="single" w:sz="4" w:space="0" w:color="000000"/>
              <w:right w:val="nil"/>
            </w:tcBorders>
            <w:shd w:val="clear" w:color="auto" w:fill="auto"/>
          </w:tcPr>
          <w:p w14:paraId="399EA6A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620" w:type="dxa"/>
            <w:tcBorders>
              <w:top w:val="nil"/>
              <w:left w:val="nil"/>
              <w:bottom w:val="single" w:sz="4" w:space="0" w:color="000000"/>
              <w:right w:val="nil"/>
            </w:tcBorders>
            <w:shd w:val="clear" w:color="auto" w:fill="auto"/>
          </w:tcPr>
          <w:p w14:paraId="166D1750"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2D6F61" w14:paraId="3EF71A23" w14:textId="77777777">
        <w:trPr>
          <w:trHeight w:val="300"/>
        </w:trPr>
        <w:tc>
          <w:tcPr>
            <w:tcW w:w="12636" w:type="dxa"/>
            <w:gridSpan w:val="8"/>
            <w:tcBorders>
              <w:top w:val="nil"/>
              <w:left w:val="nil"/>
              <w:bottom w:val="nil"/>
              <w:right w:val="nil"/>
            </w:tcBorders>
            <w:shd w:val="clear" w:color="auto" w:fill="auto"/>
          </w:tcPr>
          <w:p w14:paraId="6CB0353B" w14:textId="496ED425"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Numbers in brackets indicate 95% confidence interval.</w:t>
            </w:r>
            <w:ins w:id="107" w:author="Rui Pei" w:date="2020-11-12T15:54:00Z">
              <w:r w:rsidR="0010459D">
                <w:rPr>
                  <w:rFonts w:ascii="Times New Roman" w:eastAsia="Times New Roman" w:hAnsi="Times New Roman" w:cs="Times New Roman"/>
                  <w:color w:val="000000"/>
                  <w:sz w:val="24"/>
                  <w:szCs w:val="24"/>
                </w:rPr>
                <w:t xml:space="preserve"> </w:t>
              </w:r>
              <w:r w:rsidR="0010459D">
                <w:rPr>
                  <w:rFonts w:ascii="Times New Roman" w:eastAsia="Times New Roman" w:hAnsi="Times New Roman" w:cs="Times New Roman"/>
                  <w:sz w:val="24"/>
                  <w:szCs w:val="24"/>
                </w:rPr>
                <w:t xml:space="preserve">All continuous predictors and the outcome variables </w:t>
              </w:r>
              <w:r w:rsidR="0010459D" w:rsidRPr="0010459D">
                <w:rPr>
                  <w:rFonts w:ascii="Times New Roman" w:eastAsia="Times New Roman" w:hAnsi="Times New Roman" w:cs="Times New Roman"/>
                  <w:sz w:val="24"/>
                  <w:szCs w:val="24"/>
                </w:rPr>
                <w:t>are mean-centered and scaled by 1 standard deviation</w:t>
              </w:r>
              <w:r w:rsidR="0010459D">
                <w:rPr>
                  <w:rFonts w:ascii="Times New Roman" w:eastAsia="Times New Roman" w:hAnsi="Times New Roman" w:cs="Times New Roman"/>
                  <w:sz w:val="24"/>
                  <w:szCs w:val="24"/>
                </w:rPr>
                <w:t>.</w:t>
              </w:r>
            </w:ins>
            <w:r>
              <w:rPr>
                <w:rFonts w:ascii="Times New Roman" w:eastAsia="Times New Roman" w:hAnsi="Times New Roman" w:cs="Times New Roman"/>
                <w:color w:val="000000"/>
                <w:sz w:val="24"/>
                <w:szCs w:val="24"/>
              </w:rPr>
              <w:t xml:space="preserve"> *** p &lt; 0.001;  ** p &lt; 0.01;  * p &lt; 0.05.</w:t>
            </w:r>
          </w:p>
        </w:tc>
      </w:tr>
    </w:tbl>
    <w:p w14:paraId="28B27460" w14:textId="77777777" w:rsidR="002D6F61" w:rsidRDefault="002D6F61" w:rsidP="000E07E1">
      <w:pPr>
        <w:spacing w:line="240" w:lineRule="auto"/>
        <w:rPr>
          <w:rFonts w:ascii="Times New Roman" w:eastAsia="Times New Roman" w:hAnsi="Times New Roman" w:cs="Times New Roman"/>
          <w:sz w:val="24"/>
          <w:szCs w:val="24"/>
        </w:rPr>
      </w:pPr>
    </w:p>
    <w:p w14:paraId="61276189" w14:textId="77777777" w:rsidR="002D6F61" w:rsidRDefault="00BB0687" w:rsidP="000E07E1">
      <w:pPr>
        <w:spacing w:line="240" w:lineRule="auto"/>
        <w:rPr>
          <w:rFonts w:ascii="Times New Roman" w:eastAsia="Times New Roman" w:hAnsi="Times New Roman" w:cs="Times New Roman"/>
          <w:sz w:val="24"/>
          <w:szCs w:val="24"/>
        </w:rPr>
      </w:pPr>
      <w:r>
        <w:br w:type="page"/>
      </w:r>
    </w:p>
    <w:p w14:paraId="3ED5BCBB"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4. Ordinary least square model results of linking habitual use of Facebook and neural activation in each social pain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28B6245B" w14:textId="77777777" w:rsidR="002D6F61" w:rsidRDefault="002D6F61" w:rsidP="000E07E1">
      <w:pPr>
        <w:spacing w:line="240" w:lineRule="auto"/>
        <w:rPr>
          <w:rFonts w:ascii="Times New Roman" w:eastAsia="Times New Roman" w:hAnsi="Times New Roman" w:cs="Times New Roman"/>
          <w:sz w:val="24"/>
          <w:szCs w:val="24"/>
        </w:rPr>
      </w:pPr>
    </w:p>
    <w:tbl>
      <w:tblPr>
        <w:tblStyle w:val="a2"/>
        <w:tblW w:w="9360" w:type="dxa"/>
        <w:tblLayout w:type="fixed"/>
        <w:tblLook w:val="0400" w:firstRow="0" w:lastRow="0" w:firstColumn="0" w:lastColumn="0" w:noHBand="0" w:noVBand="1"/>
      </w:tblPr>
      <w:tblGrid>
        <w:gridCol w:w="3120"/>
        <w:gridCol w:w="3120"/>
        <w:gridCol w:w="3120"/>
      </w:tblGrid>
      <w:tr w:rsidR="002D6F61" w14:paraId="043D2B90" w14:textId="77777777">
        <w:trPr>
          <w:trHeight w:val="300"/>
        </w:trPr>
        <w:tc>
          <w:tcPr>
            <w:tcW w:w="3120" w:type="dxa"/>
            <w:tcBorders>
              <w:top w:val="single" w:sz="4" w:space="0" w:color="000000"/>
              <w:left w:val="nil"/>
              <w:bottom w:val="nil"/>
              <w:right w:val="nil"/>
            </w:tcBorders>
            <w:shd w:val="clear" w:color="auto" w:fill="auto"/>
          </w:tcPr>
          <w:p w14:paraId="6E9D8967"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120" w:type="dxa"/>
            <w:tcBorders>
              <w:top w:val="single" w:sz="4" w:space="0" w:color="000000"/>
              <w:left w:val="nil"/>
              <w:bottom w:val="single" w:sz="4" w:space="0" w:color="000000"/>
              <w:right w:val="nil"/>
            </w:tcBorders>
            <w:shd w:val="clear" w:color="auto" w:fill="auto"/>
          </w:tcPr>
          <w:p w14:paraId="2CAD2629"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VS</w:t>
            </w:r>
          </w:p>
        </w:tc>
        <w:tc>
          <w:tcPr>
            <w:tcW w:w="3120" w:type="dxa"/>
            <w:tcBorders>
              <w:top w:val="single" w:sz="4" w:space="0" w:color="000000"/>
              <w:left w:val="nil"/>
              <w:bottom w:val="single" w:sz="4" w:space="0" w:color="000000"/>
              <w:right w:val="nil"/>
            </w:tcBorders>
            <w:shd w:val="clear" w:color="auto" w:fill="auto"/>
          </w:tcPr>
          <w:p w14:paraId="099DC28C"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LOFC</w:t>
            </w:r>
          </w:p>
        </w:tc>
      </w:tr>
      <w:tr w:rsidR="002D6F61" w14:paraId="144103C7" w14:textId="77777777">
        <w:trPr>
          <w:trHeight w:val="300"/>
        </w:trPr>
        <w:tc>
          <w:tcPr>
            <w:tcW w:w="3120" w:type="dxa"/>
            <w:tcBorders>
              <w:top w:val="nil"/>
              <w:left w:val="nil"/>
              <w:bottom w:val="nil"/>
              <w:right w:val="nil"/>
            </w:tcBorders>
            <w:shd w:val="clear" w:color="auto" w:fill="auto"/>
          </w:tcPr>
          <w:p w14:paraId="39BCD75B"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3120" w:type="dxa"/>
            <w:tcBorders>
              <w:top w:val="nil"/>
              <w:left w:val="nil"/>
              <w:bottom w:val="nil"/>
              <w:right w:val="nil"/>
            </w:tcBorders>
            <w:shd w:val="clear" w:color="auto" w:fill="auto"/>
          </w:tcPr>
          <w:p w14:paraId="1C9E7FB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w:t>
            </w:r>
          </w:p>
        </w:tc>
        <w:tc>
          <w:tcPr>
            <w:tcW w:w="3120" w:type="dxa"/>
            <w:tcBorders>
              <w:top w:val="nil"/>
              <w:left w:val="nil"/>
              <w:bottom w:val="nil"/>
              <w:right w:val="nil"/>
            </w:tcBorders>
            <w:shd w:val="clear" w:color="auto" w:fill="auto"/>
          </w:tcPr>
          <w:p w14:paraId="0795AE0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2D6F61" w14:paraId="3A0A4BE4" w14:textId="77777777">
        <w:trPr>
          <w:trHeight w:val="300"/>
        </w:trPr>
        <w:tc>
          <w:tcPr>
            <w:tcW w:w="3120" w:type="dxa"/>
            <w:tcBorders>
              <w:top w:val="nil"/>
              <w:left w:val="nil"/>
              <w:bottom w:val="nil"/>
              <w:right w:val="nil"/>
            </w:tcBorders>
            <w:shd w:val="clear" w:color="auto" w:fill="auto"/>
          </w:tcPr>
          <w:p w14:paraId="1D3AB19A"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120" w:type="dxa"/>
            <w:tcBorders>
              <w:top w:val="nil"/>
              <w:left w:val="nil"/>
              <w:bottom w:val="nil"/>
              <w:right w:val="nil"/>
            </w:tcBorders>
            <w:shd w:val="clear" w:color="auto" w:fill="auto"/>
          </w:tcPr>
          <w:p w14:paraId="6FBC1F4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[-6.27, 9.53]</w:t>
            </w:r>
          </w:p>
        </w:tc>
        <w:tc>
          <w:tcPr>
            <w:tcW w:w="3120" w:type="dxa"/>
            <w:tcBorders>
              <w:top w:val="nil"/>
              <w:left w:val="nil"/>
              <w:bottom w:val="nil"/>
              <w:right w:val="nil"/>
            </w:tcBorders>
            <w:shd w:val="clear" w:color="auto" w:fill="auto"/>
          </w:tcPr>
          <w:p w14:paraId="1F09122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[-8.31, 9.18]</w:t>
            </w:r>
          </w:p>
        </w:tc>
      </w:tr>
      <w:tr w:rsidR="002D6F61" w14:paraId="4F46748F" w14:textId="77777777">
        <w:trPr>
          <w:trHeight w:val="300"/>
        </w:trPr>
        <w:tc>
          <w:tcPr>
            <w:tcW w:w="3120" w:type="dxa"/>
            <w:vMerge w:val="restart"/>
            <w:tcBorders>
              <w:top w:val="nil"/>
              <w:left w:val="nil"/>
              <w:bottom w:val="nil"/>
              <w:right w:val="nil"/>
            </w:tcBorders>
            <w:shd w:val="clear" w:color="auto" w:fill="auto"/>
          </w:tcPr>
          <w:p w14:paraId="380E4EFB"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Habitual use of Facebook</w:t>
            </w:r>
          </w:p>
        </w:tc>
        <w:tc>
          <w:tcPr>
            <w:tcW w:w="3120" w:type="dxa"/>
            <w:tcBorders>
              <w:top w:val="nil"/>
              <w:left w:val="nil"/>
              <w:bottom w:val="nil"/>
              <w:right w:val="nil"/>
            </w:tcBorders>
            <w:shd w:val="clear" w:color="auto" w:fill="auto"/>
          </w:tcPr>
          <w:p w14:paraId="17F8D544"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3120" w:type="dxa"/>
            <w:tcBorders>
              <w:top w:val="nil"/>
              <w:left w:val="nil"/>
              <w:bottom w:val="nil"/>
              <w:right w:val="nil"/>
            </w:tcBorders>
            <w:shd w:val="clear" w:color="auto" w:fill="auto"/>
          </w:tcPr>
          <w:p w14:paraId="401A62A0"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2D6F61" w14:paraId="58BC7ED2" w14:textId="77777777">
        <w:trPr>
          <w:trHeight w:val="300"/>
        </w:trPr>
        <w:tc>
          <w:tcPr>
            <w:tcW w:w="3120" w:type="dxa"/>
            <w:vMerge/>
            <w:tcBorders>
              <w:top w:val="nil"/>
              <w:left w:val="nil"/>
              <w:bottom w:val="nil"/>
              <w:right w:val="nil"/>
            </w:tcBorders>
            <w:shd w:val="clear" w:color="auto" w:fill="auto"/>
          </w:tcPr>
          <w:p w14:paraId="5CF26305"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59CDA52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 0.10]</w:t>
            </w:r>
          </w:p>
        </w:tc>
        <w:tc>
          <w:tcPr>
            <w:tcW w:w="3120" w:type="dxa"/>
            <w:tcBorders>
              <w:top w:val="nil"/>
              <w:left w:val="nil"/>
              <w:bottom w:val="nil"/>
              <w:right w:val="nil"/>
            </w:tcBorders>
            <w:shd w:val="clear" w:color="auto" w:fill="auto"/>
          </w:tcPr>
          <w:p w14:paraId="4146EB4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 0.21]</w:t>
            </w:r>
          </w:p>
        </w:tc>
      </w:tr>
      <w:tr w:rsidR="002D6F61" w14:paraId="39EC52F9" w14:textId="77777777">
        <w:trPr>
          <w:trHeight w:val="300"/>
        </w:trPr>
        <w:tc>
          <w:tcPr>
            <w:tcW w:w="3120" w:type="dxa"/>
            <w:vMerge w:val="restart"/>
            <w:tcBorders>
              <w:top w:val="nil"/>
              <w:left w:val="nil"/>
              <w:bottom w:val="nil"/>
              <w:right w:val="nil"/>
            </w:tcBorders>
            <w:shd w:val="clear" w:color="auto" w:fill="auto"/>
          </w:tcPr>
          <w:p w14:paraId="525A2670"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3120" w:type="dxa"/>
            <w:tcBorders>
              <w:top w:val="nil"/>
              <w:left w:val="nil"/>
              <w:bottom w:val="nil"/>
              <w:right w:val="nil"/>
            </w:tcBorders>
            <w:shd w:val="clear" w:color="auto" w:fill="auto"/>
          </w:tcPr>
          <w:p w14:paraId="678182F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3120" w:type="dxa"/>
            <w:tcBorders>
              <w:top w:val="nil"/>
              <w:left w:val="nil"/>
              <w:bottom w:val="nil"/>
              <w:right w:val="nil"/>
            </w:tcBorders>
            <w:shd w:val="clear" w:color="auto" w:fill="auto"/>
          </w:tcPr>
          <w:p w14:paraId="6E89DCE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r>
      <w:tr w:rsidR="002D6F61" w14:paraId="4644ABA1" w14:textId="77777777">
        <w:trPr>
          <w:trHeight w:val="300"/>
        </w:trPr>
        <w:tc>
          <w:tcPr>
            <w:tcW w:w="3120" w:type="dxa"/>
            <w:vMerge/>
            <w:tcBorders>
              <w:top w:val="nil"/>
              <w:left w:val="nil"/>
              <w:bottom w:val="nil"/>
              <w:right w:val="nil"/>
            </w:tcBorders>
            <w:shd w:val="clear" w:color="auto" w:fill="auto"/>
          </w:tcPr>
          <w:p w14:paraId="3A37F831"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1039528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 0.21]</w:t>
            </w:r>
          </w:p>
        </w:tc>
        <w:tc>
          <w:tcPr>
            <w:tcW w:w="3120" w:type="dxa"/>
            <w:tcBorders>
              <w:top w:val="nil"/>
              <w:left w:val="nil"/>
              <w:bottom w:val="nil"/>
              <w:right w:val="nil"/>
            </w:tcBorders>
            <w:shd w:val="clear" w:color="auto" w:fill="auto"/>
          </w:tcPr>
          <w:p w14:paraId="0220FAD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[-0.78, 0.23]</w:t>
            </w:r>
          </w:p>
        </w:tc>
      </w:tr>
      <w:tr w:rsidR="002D6F61" w14:paraId="348AC814" w14:textId="77777777">
        <w:trPr>
          <w:trHeight w:val="300"/>
        </w:trPr>
        <w:tc>
          <w:tcPr>
            <w:tcW w:w="3120" w:type="dxa"/>
            <w:vMerge w:val="restart"/>
            <w:tcBorders>
              <w:top w:val="nil"/>
              <w:left w:val="nil"/>
              <w:bottom w:val="nil"/>
              <w:right w:val="nil"/>
            </w:tcBorders>
            <w:shd w:val="clear" w:color="auto" w:fill="auto"/>
          </w:tcPr>
          <w:p w14:paraId="537913EF"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3120" w:type="dxa"/>
            <w:tcBorders>
              <w:top w:val="nil"/>
              <w:left w:val="nil"/>
              <w:bottom w:val="nil"/>
              <w:right w:val="nil"/>
            </w:tcBorders>
            <w:shd w:val="clear" w:color="auto" w:fill="auto"/>
          </w:tcPr>
          <w:p w14:paraId="66FE9D80"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3120" w:type="dxa"/>
            <w:tcBorders>
              <w:top w:val="nil"/>
              <w:left w:val="nil"/>
              <w:bottom w:val="nil"/>
              <w:right w:val="nil"/>
            </w:tcBorders>
            <w:shd w:val="clear" w:color="auto" w:fill="auto"/>
          </w:tcPr>
          <w:p w14:paraId="50ED23F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2D6F61" w14:paraId="2D29FA41" w14:textId="77777777">
        <w:trPr>
          <w:trHeight w:val="300"/>
        </w:trPr>
        <w:tc>
          <w:tcPr>
            <w:tcW w:w="3120" w:type="dxa"/>
            <w:vMerge/>
            <w:tcBorders>
              <w:top w:val="nil"/>
              <w:left w:val="nil"/>
              <w:bottom w:val="nil"/>
              <w:right w:val="nil"/>
            </w:tcBorders>
            <w:shd w:val="clear" w:color="auto" w:fill="auto"/>
          </w:tcPr>
          <w:p w14:paraId="4B2A63F5"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34498CCA"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 0.48]</w:t>
            </w:r>
          </w:p>
        </w:tc>
        <w:tc>
          <w:tcPr>
            <w:tcW w:w="3120" w:type="dxa"/>
            <w:tcBorders>
              <w:top w:val="nil"/>
              <w:left w:val="nil"/>
              <w:bottom w:val="nil"/>
              <w:right w:val="nil"/>
            </w:tcBorders>
            <w:shd w:val="clear" w:color="auto" w:fill="auto"/>
          </w:tcPr>
          <w:p w14:paraId="04AAF29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 0.69]</w:t>
            </w:r>
          </w:p>
        </w:tc>
      </w:tr>
      <w:tr w:rsidR="002D6F61" w14:paraId="73F25688" w14:textId="77777777">
        <w:trPr>
          <w:trHeight w:val="300"/>
        </w:trPr>
        <w:tc>
          <w:tcPr>
            <w:tcW w:w="3120" w:type="dxa"/>
            <w:vMerge w:val="restart"/>
            <w:tcBorders>
              <w:top w:val="nil"/>
              <w:left w:val="nil"/>
              <w:bottom w:val="nil"/>
              <w:right w:val="nil"/>
            </w:tcBorders>
            <w:shd w:val="clear" w:color="auto" w:fill="auto"/>
          </w:tcPr>
          <w:p w14:paraId="3E725034"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3120" w:type="dxa"/>
            <w:tcBorders>
              <w:top w:val="nil"/>
              <w:left w:val="nil"/>
              <w:bottom w:val="nil"/>
              <w:right w:val="nil"/>
            </w:tcBorders>
            <w:shd w:val="clear" w:color="auto" w:fill="auto"/>
          </w:tcPr>
          <w:p w14:paraId="427BA46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3120" w:type="dxa"/>
            <w:tcBorders>
              <w:top w:val="nil"/>
              <w:left w:val="nil"/>
              <w:bottom w:val="nil"/>
              <w:right w:val="nil"/>
            </w:tcBorders>
            <w:shd w:val="clear" w:color="auto" w:fill="auto"/>
          </w:tcPr>
          <w:p w14:paraId="1C5E97C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r>
      <w:tr w:rsidR="002D6F61" w14:paraId="22C7D09E" w14:textId="77777777">
        <w:trPr>
          <w:trHeight w:val="300"/>
        </w:trPr>
        <w:tc>
          <w:tcPr>
            <w:tcW w:w="3120" w:type="dxa"/>
            <w:vMerge/>
            <w:tcBorders>
              <w:top w:val="nil"/>
              <w:left w:val="nil"/>
              <w:bottom w:val="nil"/>
              <w:right w:val="nil"/>
            </w:tcBorders>
            <w:shd w:val="clear" w:color="auto" w:fill="auto"/>
          </w:tcPr>
          <w:p w14:paraId="32EE8F0D"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3120" w:type="dxa"/>
            <w:tcBorders>
              <w:top w:val="nil"/>
              <w:left w:val="nil"/>
              <w:bottom w:val="single" w:sz="4" w:space="0" w:color="000000"/>
              <w:right w:val="nil"/>
            </w:tcBorders>
            <w:shd w:val="clear" w:color="auto" w:fill="auto"/>
          </w:tcPr>
          <w:p w14:paraId="04F2B214"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 0.39]</w:t>
            </w:r>
          </w:p>
        </w:tc>
        <w:tc>
          <w:tcPr>
            <w:tcW w:w="3120" w:type="dxa"/>
            <w:tcBorders>
              <w:top w:val="nil"/>
              <w:left w:val="nil"/>
              <w:bottom w:val="single" w:sz="4" w:space="0" w:color="000000"/>
              <w:right w:val="nil"/>
            </w:tcBorders>
            <w:shd w:val="clear" w:color="auto" w:fill="auto"/>
          </w:tcPr>
          <w:p w14:paraId="6DA6604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 0.49]</w:t>
            </w:r>
          </w:p>
        </w:tc>
      </w:tr>
      <w:tr w:rsidR="002D6F61" w14:paraId="21B1F1B6" w14:textId="77777777">
        <w:trPr>
          <w:trHeight w:val="300"/>
        </w:trPr>
        <w:tc>
          <w:tcPr>
            <w:tcW w:w="3120" w:type="dxa"/>
            <w:tcBorders>
              <w:top w:val="nil"/>
              <w:left w:val="nil"/>
              <w:bottom w:val="single" w:sz="4" w:space="0" w:color="000000"/>
              <w:right w:val="nil"/>
            </w:tcBorders>
            <w:shd w:val="clear" w:color="auto" w:fill="auto"/>
          </w:tcPr>
          <w:p w14:paraId="669B14FD"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3120" w:type="dxa"/>
            <w:tcBorders>
              <w:top w:val="nil"/>
              <w:left w:val="nil"/>
              <w:bottom w:val="single" w:sz="4" w:space="0" w:color="000000"/>
              <w:right w:val="nil"/>
            </w:tcBorders>
            <w:shd w:val="clear" w:color="auto" w:fill="auto"/>
          </w:tcPr>
          <w:p w14:paraId="668114B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3120" w:type="dxa"/>
            <w:tcBorders>
              <w:top w:val="nil"/>
              <w:left w:val="nil"/>
              <w:bottom w:val="single" w:sz="4" w:space="0" w:color="000000"/>
              <w:right w:val="nil"/>
            </w:tcBorders>
            <w:shd w:val="clear" w:color="auto" w:fill="auto"/>
          </w:tcPr>
          <w:p w14:paraId="01046C0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r>
      <w:tr w:rsidR="002D6F61" w14:paraId="57B5B2FF" w14:textId="77777777">
        <w:trPr>
          <w:trHeight w:val="300"/>
        </w:trPr>
        <w:tc>
          <w:tcPr>
            <w:tcW w:w="9360" w:type="dxa"/>
            <w:gridSpan w:val="3"/>
            <w:tcBorders>
              <w:top w:val="nil"/>
              <w:left w:val="nil"/>
              <w:bottom w:val="nil"/>
              <w:right w:val="nil"/>
            </w:tcBorders>
            <w:shd w:val="clear" w:color="auto" w:fill="auto"/>
          </w:tcPr>
          <w:p w14:paraId="4292956E" w14:textId="03CF04A0" w:rsidR="002D6F61" w:rsidDel="0010459D" w:rsidRDefault="00BB0687" w:rsidP="000E07E1">
            <w:pPr>
              <w:spacing w:line="240" w:lineRule="auto"/>
              <w:rPr>
                <w:del w:id="108" w:author="Rui Pei" w:date="2020-11-12T15:54:00Z"/>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Numbers in brackets indicate 95% confidence interval.</w:t>
            </w:r>
            <w:ins w:id="109" w:author="Rui Pei" w:date="2020-11-12T15:54:00Z">
              <w:r w:rsidR="0010459D">
                <w:rPr>
                  <w:rFonts w:ascii="Times New Roman" w:eastAsia="Times New Roman" w:hAnsi="Times New Roman" w:cs="Times New Roman"/>
                  <w:color w:val="000000"/>
                  <w:sz w:val="24"/>
                  <w:szCs w:val="24"/>
                </w:rPr>
                <w:t xml:space="preserve"> </w:t>
              </w:r>
              <w:r w:rsidR="0010459D">
                <w:rPr>
                  <w:rFonts w:ascii="Times New Roman" w:eastAsia="Times New Roman" w:hAnsi="Times New Roman" w:cs="Times New Roman"/>
                  <w:sz w:val="24"/>
                  <w:szCs w:val="24"/>
                </w:rPr>
                <w:t xml:space="preserve">All continuous predictors and the outcome variables </w:t>
              </w:r>
              <w:r w:rsidR="0010459D" w:rsidRPr="0010459D">
                <w:rPr>
                  <w:rFonts w:ascii="Times New Roman" w:eastAsia="Times New Roman" w:hAnsi="Times New Roman" w:cs="Times New Roman"/>
                  <w:sz w:val="24"/>
                  <w:szCs w:val="24"/>
                </w:rPr>
                <w:t>are mean-centered and scaled by 1 standard deviation</w:t>
              </w:r>
              <w:r w:rsidR="0010459D">
                <w:rPr>
                  <w:rFonts w:ascii="Times New Roman" w:eastAsia="Times New Roman" w:hAnsi="Times New Roman" w:cs="Times New Roman"/>
                  <w:sz w:val="24"/>
                  <w:szCs w:val="24"/>
                </w:rPr>
                <w:t>.</w:t>
              </w:r>
              <w:r w:rsidR="0010459D">
                <w:rPr>
                  <w:rFonts w:ascii="Times New Roman" w:eastAsia="Times New Roman" w:hAnsi="Times New Roman" w:cs="Times New Roman"/>
                  <w:color w:val="000000"/>
                  <w:sz w:val="24"/>
                  <w:szCs w:val="24"/>
                </w:rPr>
                <w:t xml:space="preserve"> </w:t>
              </w:r>
            </w:ins>
          </w:p>
          <w:p w14:paraId="0C7B78CA"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 &lt; 0.001;  ** p &lt; 0.01;  * p &lt; 0.05. </w:t>
            </w:r>
          </w:p>
          <w:p w14:paraId="77D594AD" w14:textId="77777777" w:rsidR="002D6F61" w:rsidRDefault="002D6F61" w:rsidP="000E07E1">
            <w:pPr>
              <w:spacing w:line="240" w:lineRule="auto"/>
              <w:rPr>
                <w:rFonts w:ascii="Times New Roman" w:eastAsia="Times New Roman" w:hAnsi="Times New Roman" w:cs="Times New Roman"/>
                <w:color w:val="000000"/>
                <w:sz w:val="24"/>
                <w:szCs w:val="24"/>
              </w:rPr>
            </w:pPr>
          </w:p>
        </w:tc>
      </w:tr>
    </w:tbl>
    <w:p w14:paraId="70A0CE1B" w14:textId="77777777" w:rsidR="002D6F61" w:rsidRDefault="002D6F61" w:rsidP="000E07E1">
      <w:pPr>
        <w:spacing w:line="240" w:lineRule="auto"/>
        <w:rPr>
          <w:rFonts w:ascii="Times New Roman" w:eastAsia="Times New Roman" w:hAnsi="Times New Roman" w:cs="Times New Roman"/>
          <w:sz w:val="24"/>
          <w:szCs w:val="24"/>
        </w:rPr>
      </w:pPr>
    </w:p>
    <w:p w14:paraId="640FCA1B" w14:textId="77777777" w:rsidR="002D6F61" w:rsidRDefault="00BB0687" w:rsidP="000E07E1">
      <w:pPr>
        <w:spacing w:line="240" w:lineRule="auto"/>
        <w:rPr>
          <w:rFonts w:ascii="Times New Roman" w:eastAsia="Times New Roman" w:hAnsi="Times New Roman" w:cs="Times New Roman"/>
          <w:sz w:val="24"/>
          <w:szCs w:val="24"/>
        </w:rPr>
      </w:pPr>
      <w:r>
        <w:br w:type="page"/>
      </w:r>
    </w:p>
    <w:p w14:paraId="4CC96804" w14:textId="77777777" w:rsidR="002D6F61" w:rsidRDefault="00BB0687" w:rsidP="000E07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Ordinary least square model results of linking habitual use of Facebook and neural activation in each mentalizing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5A8451B" w14:textId="77777777" w:rsidR="002D6F61" w:rsidRDefault="002D6F61" w:rsidP="000E07E1">
      <w:pPr>
        <w:spacing w:line="240" w:lineRule="auto"/>
        <w:rPr>
          <w:rFonts w:ascii="Times New Roman" w:eastAsia="Times New Roman" w:hAnsi="Times New Roman" w:cs="Times New Roman"/>
          <w:sz w:val="24"/>
          <w:szCs w:val="24"/>
        </w:rPr>
      </w:pPr>
    </w:p>
    <w:tbl>
      <w:tblPr>
        <w:tblStyle w:val="a3"/>
        <w:tblW w:w="12844" w:type="dxa"/>
        <w:tblLayout w:type="fixed"/>
        <w:tblLook w:val="0400" w:firstRow="0" w:lastRow="0" w:firstColumn="0" w:lastColumn="0" w:noHBand="0" w:noVBand="1"/>
      </w:tblPr>
      <w:tblGrid>
        <w:gridCol w:w="2284"/>
        <w:gridCol w:w="1500"/>
        <w:gridCol w:w="1540"/>
        <w:gridCol w:w="1540"/>
        <w:gridCol w:w="1480"/>
        <w:gridCol w:w="1580"/>
        <w:gridCol w:w="1540"/>
        <w:gridCol w:w="1380"/>
      </w:tblGrid>
      <w:tr w:rsidR="002D6F61" w14:paraId="0DD0B57C" w14:textId="77777777">
        <w:trPr>
          <w:trHeight w:val="300"/>
        </w:trPr>
        <w:tc>
          <w:tcPr>
            <w:tcW w:w="2284" w:type="dxa"/>
            <w:tcBorders>
              <w:top w:val="single" w:sz="4" w:space="0" w:color="000000"/>
              <w:left w:val="nil"/>
              <w:bottom w:val="nil"/>
              <w:right w:val="nil"/>
            </w:tcBorders>
            <w:shd w:val="clear" w:color="auto" w:fill="auto"/>
          </w:tcPr>
          <w:p w14:paraId="03700CFB"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500" w:type="dxa"/>
            <w:tcBorders>
              <w:top w:val="single" w:sz="4" w:space="0" w:color="000000"/>
              <w:left w:val="nil"/>
              <w:bottom w:val="single" w:sz="4" w:space="0" w:color="000000"/>
              <w:right w:val="nil"/>
            </w:tcBorders>
            <w:shd w:val="clear" w:color="auto" w:fill="auto"/>
          </w:tcPr>
          <w:p w14:paraId="7CAEA96F"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DMPFC</w:t>
            </w:r>
          </w:p>
        </w:tc>
        <w:tc>
          <w:tcPr>
            <w:tcW w:w="1540" w:type="dxa"/>
            <w:tcBorders>
              <w:top w:val="single" w:sz="4" w:space="0" w:color="000000"/>
              <w:left w:val="nil"/>
              <w:bottom w:val="single" w:sz="4" w:space="0" w:color="000000"/>
              <w:right w:val="nil"/>
            </w:tcBorders>
            <w:shd w:val="clear" w:color="auto" w:fill="auto"/>
          </w:tcPr>
          <w:p w14:paraId="53A706A0"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MMPFC</w:t>
            </w:r>
          </w:p>
        </w:tc>
        <w:tc>
          <w:tcPr>
            <w:tcW w:w="1540" w:type="dxa"/>
            <w:tcBorders>
              <w:top w:val="single" w:sz="4" w:space="0" w:color="000000"/>
              <w:left w:val="nil"/>
              <w:bottom w:val="single" w:sz="4" w:space="0" w:color="000000"/>
              <w:right w:val="nil"/>
            </w:tcBorders>
            <w:shd w:val="clear" w:color="auto" w:fill="auto"/>
          </w:tcPr>
          <w:p w14:paraId="49B61957"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VMPFC</w:t>
            </w:r>
          </w:p>
        </w:tc>
        <w:tc>
          <w:tcPr>
            <w:tcW w:w="1480" w:type="dxa"/>
            <w:tcBorders>
              <w:top w:val="single" w:sz="4" w:space="0" w:color="000000"/>
              <w:left w:val="nil"/>
              <w:bottom w:val="single" w:sz="4" w:space="0" w:color="000000"/>
              <w:right w:val="nil"/>
            </w:tcBorders>
            <w:shd w:val="clear" w:color="auto" w:fill="auto"/>
          </w:tcPr>
          <w:p w14:paraId="69F70A0D"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Precuneus</w:t>
            </w:r>
          </w:p>
        </w:tc>
        <w:tc>
          <w:tcPr>
            <w:tcW w:w="1580" w:type="dxa"/>
            <w:tcBorders>
              <w:top w:val="single" w:sz="4" w:space="0" w:color="000000"/>
              <w:left w:val="nil"/>
              <w:bottom w:val="single" w:sz="4" w:space="0" w:color="000000"/>
              <w:right w:val="nil"/>
            </w:tcBorders>
            <w:shd w:val="clear" w:color="auto" w:fill="auto"/>
          </w:tcPr>
          <w:p w14:paraId="454980B2"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LTPJ</w:t>
            </w:r>
          </w:p>
        </w:tc>
        <w:tc>
          <w:tcPr>
            <w:tcW w:w="1540" w:type="dxa"/>
            <w:tcBorders>
              <w:top w:val="single" w:sz="4" w:space="0" w:color="000000"/>
              <w:left w:val="nil"/>
              <w:bottom w:val="single" w:sz="4" w:space="0" w:color="000000"/>
              <w:right w:val="nil"/>
            </w:tcBorders>
            <w:shd w:val="clear" w:color="auto" w:fill="auto"/>
          </w:tcPr>
          <w:p w14:paraId="2FDAFCB0"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RTPJ</w:t>
            </w:r>
          </w:p>
        </w:tc>
        <w:tc>
          <w:tcPr>
            <w:tcW w:w="1380" w:type="dxa"/>
            <w:tcBorders>
              <w:top w:val="single" w:sz="4" w:space="0" w:color="000000"/>
              <w:left w:val="nil"/>
              <w:bottom w:val="single" w:sz="4" w:space="0" w:color="000000"/>
              <w:right w:val="nil"/>
            </w:tcBorders>
            <w:shd w:val="clear" w:color="auto" w:fill="auto"/>
          </w:tcPr>
          <w:p w14:paraId="7F1CC579" w14:textId="77777777" w:rsidR="002D6F61" w:rsidRDefault="00BB0687" w:rsidP="000E07E1">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RSTS</w:t>
            </w:r>
          </w:p>
        </w:tc>
      </w:tr>
      <w:tr w:rsidR="002D6F61" w14:paraId="06C4093C" w14:textId="77777777">
        <w:trPr>
          <w:trHeight w:val="300"/>
        </w:trPr>
        <w:tc>
          <w:tcPr>
            <w:tcW w:w="2284" w:type="dxa"/>
            <w:tcBorders>
              <w:top w:val="nil"/>
              <w:left w:val="nil"/>
              <w:bottom w:val="nil"/>
              <w:right w:val="nil"/>
            </w:tcBorders>
            <w:shd w:val="clear" w:color="auto" w:fill="auto"/>
          </w:tcPr>
          <w:p w14:paraId="1ACF19B6"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500" w:type="dxa"/>
            <w:tcBorders>
              <w:top w:val="nil"/>
              <w:left w:val="nil"/>
              <w:bottom w:val="nil"/>
              <w:right w:val="nil"/>
            </w:tcBorders>
            <w:shd w:val="clear" w:color="auto" w:fill="auto"/>
          </w:tcPr>
          <w:p w14:paraId="161A0F6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540" w:type="dxa"/>
            <w:tcBorders>
              <w:top w:val="nil"/>
              <w:left w:val="nil"/>
              <w:bottom w:val="nil"/>
              <w:right w:val="nil"/>
            </w:tcBorders>
            <w:shd w:val="clear" w:color="auto" w:fill="auto"/>
          </w:tcPr>
          <w:p w14:paraId="00CE4D7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tc>
        <w:tc>
          <w:tcPr>
            <w:tcW w:w="1540" w:type="dxa"/>
            <w:tcBorders>
              <w:top w:val="nil"/>
              <w:left w:val="nil"/>
              <w:bottom w:val="nil"/>
              <w:right w:val="nil"/>
            </w:tcBorders>
            <w:shd w:val="clear" w:color="auto" w:fill="auto"/>
          </w:tcPr>
          <w:p w14:paraId="057EC70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2.93</w:t>
            </w:r>
          </w:p>
        </w:tc>
        <w:tc>
          <w:tcPr>
            <w:tcW w:w="1480" w:type="dxa"/>
            <w:tcBorders>
              <w:top w:val="nil"/>
              <w:left w:val="nil"/>
              <w:bottom w:val="nil"/>
              <w:right w:val="nil"/>
            </w:tcBorders>
            <w:shd w:val="clear" w:color="auto" w:fill="auto"/>
          </w:tcPr>
          <w:p w14:paraId="6BA5B6C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w:t>
            </w:r>
          </w:p>
        </w:tc>
        <w:tc>
          <w:tcPr>
            <w:tcW w:w="1580" w:type="dxa"/>
            <w:tcBorders>
              <w:top w:val="nil"/>
              <w:left w:val="nil"/>
              <w:bottom w:val="nil"/>
              <w:right w:val="nil"/>
            </w:tcBorders>
            <w:shd w:val="clear" w:color="auto" w:fill="auto"/>
          </w:tcPr>
          <w:p w14:paraId="4F62AD5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w:t>
            </w:r>
          </w:p>
        </w:tc>
        <w:tc>
          <w:tcPr>
            <w:tcW w:w="1540" w:type="dxa"/>
            <w:tcBorders>
              <w:top w:val="nil"/>
              <w:left w:val="nil"/>
              <w:bottom w:val="nil"/>
              <w:right w:val="nil"/>
            </w:tcBorders>
            <w:shd w:val="clear" w:color="auto" w:fill="auto"/>
          </w:tcPr>
          <w:p w14:paraId="17A105E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w:t>
            </w:r>
          </w:p>
        </w:tc>
        <w:tc>
          <w:tcPr>
            <w:tcW w:w="1380" w:type="dxa"/>
            <w:tcBorders>
              <w:top w:val="nil"/>
              <w:left w:val="nil"/>
              <w:bottom w:val="nil"/>
              <w:right w:val="nil"/>
            </w:tcBorders>
            <w:shd w:val="clear" w:color="auto" w:fill="auto"/>
          </w:tcPr>
          <w:p w14:paraId="176B345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r>
      <w:tr w:rsidR="002D6F61" w14:paraId="5A195E22" w14:textId="77777777">
        <w:trPr>
          <w:trHeight w:val="300"/>
        </w:trPr>
        <w:tc>
          <w:tcPr>
            <w:tcW w:w="2284" w:type="dxa"/>
            <w:tcBorders>
              <w:top w:val="nil"/>
              <w:left w:val="nil"/>
              <w:bottom w:val="nil"/>
              <w:right w:val="nil"/>
            </w:tcBorders>
            <w:shd w:val="clear" w:color="auto" w:fill="auto"/>
          </w:tcPr>
          <w:p w14:paraId="29A3008A"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500" w:type="dxa"/>
            <w:tcBorders>
              <w:top w:val="nil"/>
              <w:left w:val="nil"/>
              <w:bottom w:val="nil"/>
              <w:right w:val="nil"/>
            </w:tcBorders>
            <w:shd w:val="clear" w:color="auto" w:fill="auto"/>
          </w:tcPr>
          <w:p w14:paraId="6D587B62"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[-10.08, 7.44] </w:t>
            </w:r>
          </w:p>
        </w:tc>
        <w:tc>
          <w:tcPr>
            <w:tcW w:w="1540" w:type="dxa"/>
            <w:tcBorders>
              <w:top w:val="nil"/>
              <w:left w:val="nil"/>
              <w:bottom w:val="nil"/>
              <w:right w:val="nil"/>
            </w:tcBorders>
            <w:shd w:val="clear" w:color="auto" w:fill="auto"/>
          </w:tcPr>
          <w:p w14:paraId="768242DA"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[-9.88, 12.49] </w:t>
            </w:r>
          </w:p>
        </w:tc>
        <w:tc>
          <w:tcPr>
            <w:tcW w:w="1540" w:type="dxa"/>
            <w:tcBorders>
              <w:top w:val="nil"/>
              <w:left w:val="nil"/>
              <w:bottom w:val="nil"/>
              <w:right w:val="nil"/>
            </w:tcBorders>
            <w:shd w:val="clear" w:color="auto" w:fill="auto"/>
          </w:tcPr>
          <w:p w14:paraId="7E4BA6E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[-8.75, 14.61]</w:t>
            </w:r>
          </w:p>
        </w:tc>
        <w:tc>
          <w:tcPr>
            <w:tcW w:w="1480" w:type="dxa"/>
            <w:tcBorders>
              <w:top w:val="nil"/>
              <w:left w:val="nil"/>
              <w:bottom w:val="nil"/>
              <w:right w:val="nil"/>
            </w:tcBorders>
            <w:shd w:val="clear" w:color="auto" w:fill="auto"/>
          </w:tcPr>
          <w:p w14:paraId="374E893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[-11.34, 5.74] </w:t>
            </w:r>
          </w:p>
        </w:tc>
        <w:tc>
          <w:tcPr>
            <w:tcW w:w="1580" w:type="dxa"/>
            <w:tcBorders>
              <w:top w:val="nil"/>
              <w:left w:val="nil"/>
              <w:bottom w:val="nil"/>
              <w:right w:val="nil"/>
            </w:tcBorders>
            <w:shd w:val="clear" w:color="auto" w:fill="auto"/>
          </w:tcPr>
          <w:p w14:paraId="5AF2DDB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[-7.89, 4.76] </w:t>
            </w:r>
          </w:p>
        </w:tc>
        <w:tc>
          <w:tcPr>
            <w:tcW w:w="1540" w:type="dxa"/>
            <w:tcBorders>
              <w:top w:val="nil"/>
              <w:left w:val="nil"/>
              <w:bottom w:val="nil"/>
              <w:right w:val="nil"/>
            </w:tcBorders>
            <w:shd w:val="clear" w:color="auto" w:fill="auto"/>
          </w:tcPr>
          <w:p w14:paraId="3230B46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[-7.29, 4.91]  </w:t>
            </w:r>
          </w:p>
        </w:tc>
        <w:tc>
          <w:tcPr>
            <w:tcW w:w="1380" w:type="dxa"/>
            <w:tcBorders>
              <w:top w:val="nil"/>
              <w:left w:val="nil"/>
              <w:bottom w:val="nil"/>
              <w:right w:val="nil"/>
            </w:tcBorders>
            <w:shd w:val="clear" w:color="auto" w:fill="auto"/>
          </w:tcPr>
          <w:p w14:paraId="1185EE7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[-6.08, 5.83]</w:t>
            </w:r>
          </w:p>
        </w:tc>
      </w:tr>
      <w:tr w:rsidR="002D6F61" w14:paraId="359D7C40" w14:textId="77777777">
        <w:trPr>
          <w:trHeight w:val="300"/>
        </w:trPr>
        <w:tc>
          <w:tcPr>
            <w:tcW w:w="2284" w:type="dxa"/>
            <w:vMerge w:val="restart"/>
            <w:tcBorders>
              <w:top w:val="nil"/>
              <w:left w:val="nil"/>
              <w:bottom w:val="nil"/>
              <w:right w:val="nil"/>
            </w:tcBorders>
            <w:shd w:val="clear" w:color="auto" w:fill="auto"/>
          </w:tcPr>
          <w:p w14:paraId="1A3D2C93"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Habitual use of Facebook</w:t>
            </w:r>
          </w:p>
        </w:tc>
        <w:tc>
          <w:tcPr>
            <w:tcW w:w="1500" w:type="dxa"/>
            <w:tcBorders>
              <w:top w:val="nil"/>
              <w:left w:val="nil"/>
              <w:bottom w:val="nil"/>
              <w:right w:val="nil"/>
            </w:tcBorders>
            <w:shd w:val="clear" w:color="auto" w:fill="auto"/>
          </w:tcPr>
          <w:p w14:paraId="37E3BE4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 *</w:t>
            </w:r>
          </w:p>
        </w:tc>
        <w:tc>
          <w:tcPr>
            <w:tcW w:w="1540" w:type="dxa"/>
            <w:tcBorders>
              <w:top w:val="nil"/>
              <w:left w:val="nil"/>
              <w:bottom w:val="nil"/>
              <w:right w:val="nil"/>
            </w:tcBorders>
            <w:shd w:val="clear" w:color="auto" w:fill="auto"/>
          </w:tcPr>
          <w:p w14:paraId="37083A9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 *</w:t>
            </w:r>
          </w:p>
        </w:tc>
        <w:tc>
          <w:tcPr>
            <w:tcW w:w="1540" w:type="dxa"/>
            <w:tcBorders>
              <w:top w:val="nil"/>
              <w:left w:val="nil"/>
              <w:bottom w:val="nil"/>
              <w:right w:val="nil"/>
            </w:tcBorders>
            <w:shd w:val="clear" w:color="auto" w:fill="auto"/>
          </w:tcPr>
          <w:p w14:paraId="51BD33B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480" w:type="dxa"/>
            <w:tcBorders>
              <w:top w:val="nil"/>
              <w:left w:val="nil"/>
              <w:bottom w:val="nil"/>
              <w:right w:val="nil"/>
            </w:tcBorders>
            <w:shd w:val="clear" w:color="auto" w:fill="auto"/>
          </w:tcPr>
          <w:p w14:paraId="62759A1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80" w:type="dxa"/>
            <w:tcBorders>
              <w:top w:val="nil"/>
              <w:left w:val="nil"/>
              <w:bottom w:val="nil"/>
              <w:right w:val="nil"/>
            </w:tcBorders>
            <w:shd w:val="clear" w:color="auto" w:fill="auto"/>
          </w:tcPr>
          <w:p w14:paraId="54A46CE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 *</w:t>
            </w:r>
          </w:p>
        </w:tc>
        <w:tc>
          <w:tcPr>
            <w:tcW w:w="1540" w:type="dxa"/>
            <w:tcBorders>
              <w:top w:val="nil"/>
              <w:left w:val="nil"/>
              <w:bottom w:val="nil"/>
              <w:right w:val="nil"/>
            </w:tcBorders>
            <w:shd w:val="clear" w:color="auto" w:fill="auto"/>
          </w:tcPr>
          <w:p w14:paraId="42F35F0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w:t>
            </w:r>
          </w:p>
        </w:tc>
        <w:tc>
          <w:tcPr>
            <w:tcW w:w="1380" w:type="dxa"/>
            <w:tcBorders>
              <w:top w:val="nil"/>
              <w:left w:val="nil"/>
              <w:bottom w:val="nil"/>
              <w:right w:val="nil"/>
            </w:tcBorders>
            <w:shd w:val="clear" w:color="auto" w:fill="auto"/>
          </w:tcPr>
          <w:p w14:paraId="0D92038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2D6F61" w14:paraId="0E76C81A" w14:textId="77777777">
        <w:trPr>
          <w:trHeight w:val="300"/>
        </w:trPr>
        <w:tc>
          <w:tcPr>
            <w:tcW w:w="2284" w:type="dxa"/>
            <w:vMerge/>
            <w:tcBorders>
              <w:top w:val="nil"/>
              <w:left w:val="nil"/>
              <w:bottom w:val="nil"/>
              <w:right w:val="nil"/>
            </w:tcBorders>
            <w:shd w:val="clear" w:color="auto" w:fill="auto"/>
          </w:tcPr>
          <w:p w14:paraId="75B47DE9"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284F4B9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[0.03, 0.34] </w:t>
            </w:r>
          </w:p>
        </w:tc>
        <w:tc>
          <w:tcPr>
            <w:tcW w:w="1540" w:type="dxa"/>
            <w:tcBorders>
              <w:top w:val="nil"/>
              <w:left w:val="nil"/>
              <w:bottom w:val="nil"/>
              <w:right w:val="nil"/>
            </w:tcBorders>
            <w:shd w:val="clear" w:color="auto" w:fill="auto"/>
          </w:tcPr>
          <w:p w14:paraId="05144BC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[0.03, 0.42] </w:t>
            </w:r>
          </w:p>
        </w:tc>
        <w:tc>
          <w:tcPr>
            <w:tcW w:w="1540" w:type="dxa"/>
            <w:tcBorders>
              <w:top w:val="nil"/>
              <w:left w:val="nil"/>
              <w:bottom w:val="nil"/>
              <w:right w:val="nil"/>
            </w:tcBorders>
            <w:shd w:val="clear" w:color="auto" w:fill="auto"/>
          </w:tcPr>
          <w:p w14:paraId="76ACF72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0.24]</w:t>
            </w:r>
          </w:p>
        </w:tc>
        <w:tc>
          <w:tcPr>
            <w:tcW w:w="1480" w:type="dxa"/>
            <w:tcBorders>
              <w:top w:val="nil"/>
              <w:left w:val="nil"/>
              <w:bottom w:val="nil"/>
              <w:right w:val="nil"/>
            </w:tcBorders>
            <w:shd w:val="clear" w:color="auto" w:fill="auto"/>
          </w:tcPr>
          <w:p w14:paraId="64925A6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[-0.01, 0.28] </w:t>
            </w:r>
          </w:p>
        </w:tc>
        <w:tc>
          <w:tcPr>
            <w:tcW w:w="1580" w:type="dxa"/>
            <w:tcBorders>
              <w:top w:val="nil"/>
              <w:left w:val="nil"/>
              <w:bottom w:val="nil"/>
              <w:right w:val="nil"/>
            </w:tcBorders>
            <w:shd w:val="clear" w:color="auto" w:fill="auto"/>
          </w:tcPr>
          <w:p w14:paraId="5DA3D78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[0.02, 0.24] </w:t>
            </w:r>
          </w:p>
        </w:tc>
        <w:tc>
          <w:tcPr>
            <w:tcW w:w="1540" w:type="dxa"/>
            <w:tcBorders>
              <w:top w:val="nil"/>
              <w:left w:val="nil"/>
              <w:bottom w:val="nil"/>
              <w:right w:val="nil"/>
            </w:tcBorders>
            <w:shd w:val="clear" w:color="auto" w:fill="auto"/>
          </w:tcPr>
          <w:p w14:paraId="7190E86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[0.05, 0.27]  </w:t>
            </w:r>
          </w:p>
        </w:tc>
        <w:tc>
          <w:tcPr>
            <w:tcW w:w="1380" w:type="dxa"/>
            <w:tcBorders>
              <w:top w:val="nil"/>
              <w:left w:val="nil"/>
              <w:bottom w:val="nil"/>
              <w:right w:val="nil"/>
            </w:tcBorders>
            <w:shd w:val="clear" w:color="auto" w:fill="auto"/>
          </w:tcPr>
          <w:p w14:paraId="5F31A43E"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0.15]</w:t>
            </w:r>
          </w:p>
        </w:tc>
      </w:tr>
      <w:tr w:rsidR="002D6F61" w14:paraId="07AF0E15" w14:textId="77777777">
        <w:trPr>
          <w:trHeight w:val="300"/>
        </w:trPr>
        <w:tc>
          <w:tcPr>
            <w:tcW w:w="2284" w:type="dxa"/>
            <w:vMerge w:val="restart"/>
            <w:tcBorders>
              <w:top w:val="nil"/>
              <w:left w:val="nil"/>
              <w:bottom w:val="nil"/>
              <w:right w:val="nil"/>
            </w:tcBorders>
            <w:shd w:val="clear" w:color="auto" w:fill="auto"/>
          </w:tcPr>
          <w:p w14:paraId="7DE73E4C"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1500" w:type="dxa"/>
            <w:tcBorders>
              <w:top w:val="nil"/>
              <w:left w:val="nil"/>
              <w:bottom w:val="nil"/>
              <w:right w:val="nil"/>
            </w:tcBorders>
            <w:shd w:val="clear" w:color="auto" w:fill="auto"/>
          </w:tcPr>
          <w:p w14:paraId="2B4DD3E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1540" w:type="dxa"/>
            <w:tcBorders>
              <w:top w:val="nil"/>
              <w:left w:val="nil"/>
              <w:bottom w:val="nil"/>
              <w:right w:val="nil"/>
            </w:tcBorders>
            <w:shd w:val="clear" w:color="auto" w:fill="auto"/>
          </w:tcPr>
          <w:p w14:paraId="63C84812"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0.75 *</w:t>
            </w:r>
          </w:p>
        </w:tc>
        <w:tc>
          <w:tcPr>
            <w:tcW w:w="1540" w:type="dxa"/>
            <w:tcBorders>
              <w:top w:val="nil"/>
              <w:left w:val="nil"/>
              <w:bottom w:val="nil"/>
              <w:right w:val="nil"/>
            </w:tcBorders>
            <w:shd w:val="clear" w:color="auto" w:fill="auto"/>
          </w:tcPr>
          <w:p w14:paraId="1581C8F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1480" w:type="dxa"/>
            <w:tcBorders>
              <w:top w:val="nil"/>
              <w:left w:val="nil"/>
              <w:bottom w:val="nil"/>
              <w:right w:val="nil"/>
            </w:tcBorders>
            <w:shd w:val="clear" w:color="auto" w:fill="auto"/>
          </w:tcPr>
          <w:p w14:paraId="2F083B5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 *</w:t>
            </w:r>
          </w:p>
        </w:tc>
        <w:tc>
          <w:tcPr>
            <w:tcW w:w="1580" w:type="dxa"/>
            <w:tcBorders>
              <w:top w:val="nil"/>
              <w:left w:val="nil"/>
              <w:bottom w:val="nil"/>
              <w:right w:val="nil"/>
            </w:tcBorders>
            <w:shd w:val="clear" w:color="auto" w:fill="auto"/>
          </w:tcPr>
          <w:p w14:paraId="69D989F7"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 *</w:t>
            </w:r>
          </w:p>
        </w:tc>
        <w:tc>
          <w:tcPr>
            <w:tcW w:w="1540" w:type="dxa"/>
            <w:tcBorders>
              <w:top w:val="nil"/>
              <w:left w:val="nil"/>
              <w:bottom w:val="nil"/>
              <w:right w:val="nil"/>
            </w:tcBorders>
            <w:shd w:val="clear" w:color="auto" w:fill="auto"/>
          </w:tcPr>
          <w:p w14:paraId="598EB14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 **</w:t>
            </w:r>
          </w:p>
        </w:tc>
        <w:tc>
          <w:tcPr>
            <w:tcW w:w="1380" w:type="dxa"/>
            <w:tcBorders>
              <w:top w:val="nil"/>
              <w:left w:val="nil"/>
              <w:bottom w:val="nil"/>
              <w:right w:val="nil"/>
            </w:tcBorders>
            <w:shd w:val="clear" w:color="auto" w:fill="auto"/>
          </w:tcPr>
          <w:p w14:paraId="5232F35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r w:rsidR="002D6F61" w14:paraId="7CF3D085" w14:textId="77777777">
        <w:trPr>
          <w:trHeight w:val="300"/>
        </w:trPr>
        <w:tc>
          <w:tcPr>
            <w:tcW w:w="2284" w:type="dxa"/>
            <w:vMerge/>
            <w:tcBorders>
              <w:top w:val="nil"/>
              <w:left w:val="nil"/>
              <w:bottom w:val="nil"/>
              <w:right w:val="nil"/>
            </w:tcBorders>
            <w:shd w:val="clear" w:color="auto" w:fill="auto"/>
          </w:tcPr>
          <w:p w14:paraId="61BBE031"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7F94AA3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[-0.02, 0.99] </w:t>
            </w:r>
          </w:p>
        </w:tc>
        <w:tc>
          <w:tcPr>
            <w:tcW w:w="1540" w:type="dxa"/>
            <w:tcBorders>
              <w:top w:val="nil"/>
              <w:left w:val="nil"/>
              <w:bottom w:val="nil"/>
              <w:right w:val="nil"/>
            </w:tcBorders>
            <w:shd w:val="clear" w:color="auto" w:fill="auto"/>
          </w:tcPr>
          <w:p w14:paraId="0552E7D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[0.11, 1.39] </w:t>
            </w:r>
          </w:p>
        </w:tc>
        <w:tc>
          <w:tcPr>
            <w:tcW w:w="1540" w:type="dxa"/>
            <w:tcBorders>
              <w:top w:val="nil"/>
              <w:left w:val="nil"/>
              <w:bottom w:val="nil"/>
              <w:right w:val="nil"/>
            </w:tcBorders>
            <w:shd w:val="clear" w:color="auto" w:fill="auto"/>
          </w:tcPr>
          <w:p w14:paraId="5894A6E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1.07]</w:t>
            </w:r>
          </w:p>
        </w:tc>
        <w:tc>
          <w:tcPr>
            <w:tcW w:w="1480" w:type="dxa"/>
            <w:tcBorders>
              <w:top w:val="nil"/>
              <w:left w:val="nil"/>
              <w:bottom w:val="nil"/>
              <w:right w:val="nil"/>
            </w:tcBorders>
            <w:shd w:val="clear" w:color="auto" w:fill="auto"/>
          </w:tcPr>
          <w:p w14:paraId="59D4B60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[0.14, 1.12] </w:t>
            </w:r>
          </w:p>
        </w:tc>
        <w:tc>
          <w:tcPr>
            <w:tcW w:w="1580" w:type="dxa"/>
            <w:tcBorders>
              <w:top w:val="nil"/>
              <w:left w:val="nil"/>
              <w:bottom w:val="nil"/>
              <w:right w:val="nil"/>
            </w:tcBorders>
            <w:shd w:val="clear" w:color="auto" w:fill="auto"/>
          </w:tcPr>
          <w:p w14:paraId="5058F66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[0.01, 0.74] </w:t>
            </w:r>
          </w:p>
        </w:tc>
        <w:tc>
          <w:tcPr>
            <w:tcW w:w="1540" w:type="dxa"/>
            <w:tcBorders>
              <w:top w:val="nil"/>
              <w:left w:val="nil"/>
              <w:bottom w:val="nil"/>
              <w:right w:val="nil"/>
            </w:tcBorders>
            <w:shd w:val="clear" w:color="auto" w:fill="auto"/>
          </w:tcPr>
          <w:p w14:paraId="7FF1938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[0.14, 0.84]  </w:t>
            </w:r>
          </w:p>
        </w:tc>
        <w:tc>
          <w:tcPr>
            <w:tcW w:w="1380" w:type="dxa"/>
            <w:tcBorders>
              <w:top w:val="nil"/>
              <w:left w:val="nil"/>
              <w:bottom w:val="nil"/>
              <w:right w:val="nil"/>
            </w:tcBorders>
            <w:shd w:val="clear" w:color="auto" w:fill="auto"/>
          </w:tcPr>
          <w:p w14:paraId="71B662A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 0.60]</w:t>
            </w:r>
          </w:p>
        </w:tc>
      </w:tr>
      <w:tr w:rsidR="002D6F61" w14:paraId="09E9DAA6" w14:textId="77777777">
        <w:trPr>
          <w:trHeight w:val="300"/>
        </w:trPr>
        <w:tc>
          <w:tcPr>
            <w:tcW w:w="2284" w:type="dxa"/>
            <w:vMerge w:val="restart"/>
            <w:tcBorders>
              <w:top w:val="nil"/>
              <w:left w:val="nil"/>
              <w:bottom w:val="nil"/>
              <w:right w:val="nil"/>
            </w:tcBorders>
            <w:shd w:val="clear" w:color="auto" w:fill="auto"/>
          </w:tcPr>
          <w:p w14:paraId="30938A82"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1500" w:type="dxa"/>
            <w:tcBorders>
              <w:top w:val="nil"/>
              <w:left w:val="nil"/>
              <w:bottom w:val="nil"/>
              <w:right w:val="nil"/>
            </w:tcBorders>
            <w:shd w:val="clear" w:color="auto" w:fill="auto"/>
          </w:tcPr>
          <w:p w14:paraId="2735715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w:t>
            </w:r>
          </w:p>
        </w:tc>
        <w:tc>
          <w:tcPr>
            <w:tcW w:w="1540" w:type="dxa"/>
            <w:tcBorders>
              <w:top w:val="nil"/>
              <w:left w:val="nil"/>
              <w:bottom w:val="nil"/>
              <w:right w:val="nil"/>
            </w:tcBorders>
            <w:shd w:val="clear" w:color="auto" w:fill="auto"/>
          </w:tcPr>
          <w:p w14:paraId="484B22A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c>
          <w:tcPr>
            <w:tcW w:w="1540" w:type="dxa"/>
            <w:tcBorders>
              <w:top w:val="nil"/>
              <w:left w:val="nil"/>
              <w:bottom w:val="nil"/>
              <w:right w:val="nil"/>
            </w:tcBorders>
            <w:shd w:val="clear" w:color="auto" w:fill="auto"/>
          </w:tcPr>
          <w:p w14:paraId="057E268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1480" w:type="dxa"/>
            <w:tcBorders>
              <w:top w:val="nil"/>
              <w:left w:val="nil"/>
              <w:bottom w:val="nil"/>
              <w:right w:val="nil"/>
            </w:tcBorders>
            <w:shd w:val="clear" w:color="auto" w:fill="auto"/>
          </w:tcPr>
          <w:p w14:paraId="53990785"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80" w:type="dxa"/>
            <w:tcBorders>
              <w:top w:val="nil"/>
              <w:left w:val="nil"/>
              <w:bottom w:val="nil"/>
              <w:right w:val="nil"/>
            </w:tcBorders>
            <w:shd w:val="clear" w:color="auto" w:fill="auto"/>
          </w:tcPr>
          <w:p w14:paraId="30C26A8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540" w:type="dxa"/>
            <w:tcBorders>
              <w:top w:val="nil"/>
              <w:left w:val="nil"/>
              <w:bottom w:val="nil"/>
              <w:right w:val="nil"/>
            </w:tcBorders>
            <w:shd w:val="clear" w:color="auto" w:fill="auto"/>
          </w:tcPr>
          <w:p w14:paraId="2D7DCED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-0.35 * </w:t>
            </w:r>
          </w:p>
        </w:tc>
        <w:tc>
          <w:tcPr>
            <w:tcW w:w="1380" w:type="dxa"/>
            <w:tcBorders>
              <w:top w:val="nil"/>
              <w:left w:val="nil"/>
              <w:bottom w:val="nil"/>
              <w:right w:val="nil"/>
            </w:tcBorders>
            <w:shd w:val="clear" w:color="auto" w:fill="auto"/>
          </w:tcPr>
          <w:p w14:paraId="4E756D2B"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2D6F61" w14:paraId="713DB031" w14:textId="77777777">
        <w:trPr>
          <w:trHeight w:val="300"/>
        </w:trPr>
        <w:tc>
          <w:tcPr>
            <w:tcW w:w="2284" w:type="dxa"/>
            <w:vMerge/>
            <w:tcBorders>
              <w:top w:val="nil"/>
              <w:left w:val="nil"/>
              <w:bottom w:val="nil"/>
              <w:right w:val="nil"/>
            </w:tcBorders>
            <w:shd w:val="clear" w:color="auto" w:fill="auto"/>
          </w:tcPr>
          <w:p w14:paraId="6B75C57A"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2025DBD9"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[-0.88, 0.10] </w:t>
            </w:r>
          </w:p>
        </w:tc>
        <w:tc>
          <w:tcPr>
            <w:tcW w:w="1540" w:type="dxa"/>
            <w:tcBorders>
              <w:top w:val="nil"/>
              <w:left w:val="nil"/>
              <w:bottom w:val="nil"/>
              <w:right w:val="nil"/>
            </w:tcBorders>
            <w:shd w:val="clear" w:color="auto" w:fill="auto"/>
          </w:tcPr>
          <w:p w14:paraId="676FD77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[-1.25, 0.01] </w:t>
            </w:r>
          </w:p>
        </w:tc>
        <w:tc>
          <w:tcPr>
            <w:tcW w:w="1540" w:type="dxa"/>
            <w:tcBorders>
              <w:top w:val="nil"/>
              <w:left w:val="nil"/>
              <w:bottom w:val="nil"/>
              <w:right w:val="nil"/>
            </w:tcBorders>
            <w:shd w:val="clear" w:color="auto" w:fill="auto"/>
          </w:tcPr>
          <w:p w14:paraId="48AAD770"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 0.42]</w:t>
            </w:r>
          </w:p>
        </w:tc>
        <w:tc>
          <w:tcPr>
            <w:tcW w:w="1480" w:type="dxa"/>
            <w:tcBorders>
              <w:top w:val="nil"/>
              <w:left w:val="nil"/>
              <w:bottom w:val="nil"/>
              <w:right w:val="nil"/>
            </w:tcBorders>
            <w:shd w:val="clear" w:color="auto" w:fill="auto"/>
          </w:tcPr>
          <w:p w14:paraId="5D17B54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[-0.81, 0.15] </w:t>
            </w:r>
          </w:p>
        </w:tc>
        <w:tc>
          <w:tcPr>
            <w:tcW w:w="1580" w:type="dxa"/>
            <w:tcBorders>
              <w:top w:val="nil"/>
              <w:left w:val="nil"/>
              <w:bottom w:val="nil"/>
              <w:right w:val="nil"/>
            </w:tcBorders>
            <w:shd w:val="clear" w:color="auto" w:fill="auto"/>
          </w:tcPr>
          <w:p w14:paraId="719283F0"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[-0.45, 0.26] </w:t>
            </w:r>
          </w:p>
        </w:tc>
        <w:tc>
          <w:tcPr>
            <w:tcW w:w="1540" w:type="dxa"/>
            <w:tcBorders>
              <w:top w:val="nil"/>
              <w:left w:val="nil"/>
              <w:bottom w:val="nil"/>
              <w:right w:val="nil"/>
            </w:tcBorders>
            <w:shd w:val="clear" w:color="auto" w:fill="auto"/>
          </w:tcPr>
          <w:p w14:paraId="1CDC86E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[-0.69, -0.01]  </w:t>
            </w:r>
          </w:p>
        </w:tc>
        <w:tc>
          <w:tcPr>
            <w:tcW w:w="1380" w:type="dxa"/>
            <w:tcBorders>
              <w:top w:val="nil"/>
              <w:left w:val="nil"/>
              <w:bottom w:val="nil"/>
              <w:right w:val="nil"/>
            </w:tcBorders>
            <w:shd w:val="clear" w:color="auto" w:fill="auto"/>
          </w:tcPr>
          <w:p w14:paraId="532FF102"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 0.14]</w:t>
            </w:r>
          </w:p>
        </w:tc>
      </w:tr>
      <w:tr w:rsidR="002D6F61" w14:paraId="5031FD94" w14:textId="77777777">
        <w:trPr>
          <w:trHeight w:val="300"/>
        </w:trPr>
        <w:tc>
          <w:tcPr>
            <w:tcW w:w="2284" w:type="dxa"/>
            <w:vMerge w:val="restart"/>
            <w:tcBorders>
              <w:top w:val="nil"/>
              <w:left w:val="nil"/>
              <w:bottom w:val="nil"/>
              <w:right w:val="nil"/>
            </w:tcBorders>
            <w:shd w:val="clear" w:color="auto" w:fill="auto"/>
          </w:tcPr>
          <w:p w14:paraId="669D392A"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00" w:type="dxa"/>
            <w:tcBorders>
              <w:top w:val="nil"/>
              <w:left w:val="nil"/>
              <w:bottom w:val="nil"/>
              <w:right w:val="nil"/>
            </w:tcBorders>
            <w:shd w:val="clear" w:color="auto" w:fill="auto"/>
          </w:tcPr>
          <w:p w14:paraId="38A6F9B8"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40" w:type="dxa"/>
            <w:tcBorders>
              <w:top w:val="nil"/>
              <w:left w:val="nil"/>
              <w:bottom w:val="nil"/>
              <w:right w:val="nil"/>
            </w:tcBorders>
            <w:shd w:val="clear" w:color="auto" w:fill="auto"/>
          </w:tcPr>
          <w:p w14:paraId="78C6CC2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40" w:type="dxa"/>
            <w:tcBorders>
              <w:top w:val="nil"/>
              <w:left w:val="nil"/>
              <w:bottom w:val="nil"/>
              <w:right w:val="nil"/>
            </w:tcBorders>
            <w:shd w:val="clear" w:color="auto" w:fill="auto"/>
          </w:tcPr>
          <w:p w14:paraId="7D93CD5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480" w:type="dxa"/>
            <w:tcBorders>
              <w:top w:val="nil"/>
              <w:left w:val="nil"/>
              <w:bottom w:val="nil"/>
              <w:right w:val="nil"/>
            </w:tcBorders>
            <w:shd w:val="clear" w:color="auto" w:fill="auto"/>
          </w:tcPr>
          <w:p w14:paraId="2A3A3BB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80" w:type="dxa"/>
            <w:tcBorders>
              <w:top w:val="nil"/>
              <w:left w:val="nil"/>
              <w:bottom w:val="nil"/>
              <w:right w:val="nil"/>
            </w:tcBorders>
            <w:shd w:val="clear" w:color="auto" w:fill="auto"/>
          </w:tcPr>
          <w:p w14:paraId="171251C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40" w:type="dxa"/>
            <w:tcBorders>
              <w:top w:val="nil"/>
              <w:left w:val="nil"/>
              <w:bottom w:val="nil"/>
              <w:right w:val="nil"/>
            </w:tcBorders>
            <w:shd w:val="clear" w:color="auto" w:fill="auto"/>
          </w:tcPr>
          <w:p w14:paraId="34D7CE6E"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380" w:type="dxa"/>
            <w:tcBorders>
              <w:top w:val="nil"/>
              <w:left w:val="nil"/>
              <w:bottom w:val="nil"/>
              <w:right w:val="nil"/>
            </w:tcBorders>
            <w:shd w:val="clear" w:color="auto" w:fill="auto"/>
          </w:tcPr>
          <w:p w14:paraId="56171FF6"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2D6F61" w14:paraId="05C1C9D3" w14:textId="77777777">
        <w:trPr>
          <w:trHeight w:val="300"/>
        </w:trPr>
        <w:tc>
          <w:tcPr>
            <w:tcW w:w="2284" w:type="dxa"/>
            <w:vMerge/>
            <w:tcBorders>
              <w:top w:val="nil"/>
              <w:left w:val="nil"/>
              <w:bottom w:val="nil"/>
              <w:right w:val="nil"/>
            </w:tcBorders>
            <w:shd w:val="clear" w:color="auto" w:fill="auto"/>
          </w:tcPr>
          <w:p w14:paraId="28D9EF1C"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tc>
        <w:tc>
          <w:tcPr>
            <w:tcW w:w="1500" w:type="dxa"/>
            <w:tcBorders>
              <w:top w:val="nil"/>
              <w:left w:val="nil"/>
              <w:bottom w:val="single" w:sz="4" w:space="0" w:color="000000"/>
              <w:right w:val="nil"/>
            </w:tcBorders>
            <w:shd w:val="clear" w:color="auto" w:fill="auto"/>
          </w:tcPr>
          <w:p w14:paraId="4BB6BE91"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[-0.45, 0.57] </w:t>
            </w:r>
          </w:p>
        </w:tc>
        <w:tc>
          <w:tcPr>
            <w:tcW w:w="1540" w:type="dxa"/>
            <w:tcBorders>
              <w:top w:val="nil"/>
              <w:left w:val="nil"/>
              <w:bottom w:val="single" w:sz="4" w:space="0" w:color="000000"/>
              <w:right w:val="nil"/>
            </w:tcBorders>
            <w:shd w:val="clear" w:color="auto" w:fill="auto"/>
          </w:tcPr>
          <w:p w14:paraId="3CB99FC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[-0.76, 0.54] </w:t>
            </w:r>
          </w:p>
        </w:tc>
        <w:tc>
          <w:tcPr>
            <w:tcW w:w="1540" w:type="dxa"/>
            <w:tcBorders>
              <w:top w:val="nil"/>
              <w:left w:val="nil"/>
              <w:bottom w:val="single" w:sz="4" w:space="0" w:color="000000"/>
              <w:right w:val="nil"/>
            </w:tcBorders>
            <w:shd w:val="clear" w:color="auto" w:fill="auto"/>
          </w:tcPr>
          <w:p w14:paraId="3832C29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 0.50]</w:t>
            </w:r>
          </w:p>
        </w:tc>
        <w:tc>
          <w:tcPr>
            <w:tcW w:w="1480" w:type="dxa"/>
            <w:tcBorders>
              <w:top w:val="nil"/>
              <w:left w:val="nil"/>
              <w:bottom w:val="single" w:sz="4" w:space="0" w:color="000000"/>
              <w:right w:val="nil"/>
            </w:tcBorders>
            <w:shd w:val="clear" w:color="auto" w:fill="auto"/>
          </w:tcPr>
          <w:p w14:paraId="0E5F46D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[-0.38, 0.62] </w:t>
            </w:r>
          </w:p>
        </w:tc>
        <w:tc>
          <w:tcPr>
            <w:tcW w:w="1580" w:type="dxa"/>
            <w:tcBorders>
              <w:top w:val="nil"/>
              <w:left w:val="nil"/>
              <w:bottom w:val="single" w:sz="4" w:space="0" w:color="000000"/>
              <w:right w:val="nil"/>
            </w:tcBorders>
            <w:shd w:val="clear" w:color="auto" w:fill="auto"/>
          </w:tcPr>
          <w:p w14:paraId="782E4E5E"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[-0.31, 0.42] </w:t>
            </w:r>
          </w:p>
        </w:tc>
        <w:tc>
          <w:tcPr>
            <w:tcW w:w="1540" w:type="dxa"/>
            <w:tcBorders>
              <w:top w:val="nil"/>
              <w:left w:val="nil"/>
              <w:bottom w:val="single" w:sz="4" w:space="0" w:color="000000"/>
              <w:right w:val="nil"/>
            </w:tcBorders>
            <w:shd w:val="clear" w:color="auto" w:fill="auto"/>
          </w:tcPr>
          <w:p w14:paraId="2381744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[-0.32, 0.39]  </w:t>
            </w:r>
          </w:p>
        </w:tc>
        <w:tc>
          <w:tcPr>
            <w:tcW w:w="1380" w:type="dxa"/>
            <w:tcBorders>
              <w:top w:val="nil"/>
              <w:left w:val="nil"/>
              <w:bottom w:val="single" w:sz="4" w:space="0" w:color="000000"/>
              <w:right w:val="nil"/>
            </w:tcBorders>
            <w:shd w:val="clear" w:color="auto" w:fill="auto"/>
          </w:tcPr>
          <w:p w14:paraId="38573CB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 0.35]</w:t>
            </w:r>
          </w:p>
        </w:tc>
      </w:tr>
      <w:tr w:rsidR="002D6F61" w14:paraId="69266F2C" w14:textId="77777777">
        <w:trPr>
          <w:trHeight w:val="300"/>
        </w:trPr>
        <w:tc>
          <w:tcPr>
            <w:tcW w:w="2284" w:type="dxa"/>
            <w:tcBorders>
              <w:top w:val="nil"/>
              <w:left w:val="nil"/>
              <w:bottom w:val="single" w:sz="4" w:space="0" w:color="000000"/>
              <w:right w:val="nil"/>
            </w:tcBorders>
            <w:shd w:val="clear" w:color="auto" w:fill="auto"/>
          </w:tcPr>
          <w:p w14:paraId="766848BD" w14:textId="77777777"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500" w:type="dxa"/>
            <w:tcBorders>
              <w:top w:val="nil"/>
              <w:left w:val="nil"/>
              <w:bottom w:val="single" w:sz="4" w:space="0" w:color="000000"/>
              <w:right w:val="nil"/>
            </w:tcBorders>
            <w:shd w:val="clear" w:color="auto" w:fill="auto"/>
          </w:tcPr>
          <w:p w14:paraId="19BB777E"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40" w:type="dxa"/>
            <w:tcBorders>
              <w:top w:val="nil"/>
              <w:left w:val="nil"/>
              <w:bottom w:val="single" w:sz="4" w:space="0" w:color="000000"/>
              <w:right w:val="nil"/>
            </w:tcBorders>
            <w:shd w:val="clear" w:color="auto" w:fill="auto"/>
          </w:tcPr>
          <w:p w14:paraId="47E3E7E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1540" w:type="dxa"/>
            <w:tcBorders>
              <w:top w:val="nil"/>
              <w:left w:val="nil"/>
              <w:bottom w:val="single" w:sz="4" w:space="0" w:color="000000"/>
              <w:right w:val="nil"/>
            </w:tcBorders>
            <w:shd w:val="clear" w:color="auto" w:fill="auto"/>
          </w:tcPr>
          <w:p w14:paraId="0D45500F"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480" w:type="dxa"/>
            <w:tcBorders>
              <w:top w:val="nil"/>
              <w:left w:val="nil"/>
              <w:bottom w:val="single" w:sz="4" w:space="0" w:color="000000"/>
              <w:right w:val="nil"/>
            </w:tcBorders>
            <w:shd w:val="clear" w:color="auto" w:fill="auto"/>
          </w:tcPr>
          <w:p w14:paraId="371D049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80" w:type="dxa"/>
            <w:tcBorders>
              <w:top w:val="nil"/>
              <w:left w:val="nil"/>
              <w:bottom w:val="single" w:sz="4" w:space="0" w:color="000000"/>
              <w:right w:val="nil"/>
            </w:tcBorders>
            <w:shd w:val="clear" w:color="auto" w:fill="auto"/>
          </w:tcPr>
          <w:p w14:paraId="6F454CEC"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40" w:type="dxa"/>
            <w:tcBorders>
              <w:top w:val="nil"/>
              <w:left w:val="nil"/>
              <w:bottom w:val="single" w:sz="4" w:space="0" w:color="000000"/>
              <w:right w:val="nil"/>
            </w:tcBorders>
            <w:shd w:val="clear" w:color="auto" w:fill="auto"/>
          </w:tcPr>
          <w:p w14:paraId="50A4EB8D"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1380" w:type="dxa"/>
            <w:tcBorders>
              <w:top w:val="nil"/>
              <w:left w:val="nil"/>
              <w:bottom w:val="single" w:sz="4" w:space="0" w:color="000000"/>
              <w:right w:val="nil"/>
            </w:tcBorders>
            <w:shd w:val="clear" w:color="auto" w:fill="auto"/>
          </w:tcPr>
          <w:p w14:paraId="61ED56C3" w14:textId="77777777" w:rsidR="002D6F61" w:rsidRDefault="00BB0687" w:rsidP="000E07E1">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2D6F61" w14:paraId="38B24187" w14:textId="77777777">
        <w:trPr>
          <w:trHeight w:val="300"/>
        </w:trPr>
        <w:tc>
          <w:tcPr>
            <w:tcW w:w="12844" w:type="dxa"/>
            <w:gridSpan w:val="8"/>
            <w:tcBorders>
              <w:top w:val="nil"/>
              <w:left w:val="nil"/>
              <w:bottom w:val="nil"/>
              <w:right w:val="nil"/>
            </w:tcBorders>
            <w:shd w:val="clear" w:color="auto" w:fill="auto"/>
          </w:tcPr>
          <w:p w14:paraId="0283E040" w14:textId="607AAFAE" w:rsidR="002D6F61" w:rsidRDefault="00BB0687" w:rsidP="000E07E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Numbers in brackets indicate 95% confidence interval. </w:t>
            </w:r>
            <w:ins w:id="110" w:author="Rui Pei" w:date="2020-11-12T15:54:00Z">
              <w:r w:rsidR="0010459D">
                <w:rPr>
                  <w:rFonts w:ascii="Times New Roman" w:eastAsia="Times New Roman" w:hAnsi="Times New Roman" w:cs="Times New Roman"/>
                  <w:sz w:val="24"/>
                  <w:szCs w:val="24"/>
                </w:rPr>
                <w:t xml:space="preserve">All continuous predictors and the outcome variables </w:t>
              </w:r>
              <w:r w:rsidR="0010459D" w:rsidRPr="0010459D">
                <w:rPr>
                  <w:rFonts w:ascii="Times New Roman" w:eastAsia="Times New Roman" w:hAnsi="Times New Roman" w:cs="Times New Roman"/>
                  <w:sz w:val="24"/>
                  <w:szCs w:val="24"/>
                </w:rPr>
                <w:t>are mean-centered and scaled by 1 standard deviation</w:t>
              </w:r>
              <w:r w:rsidR="0010459D">
                <w:rPr>
                  <w:rFonts w:ascii="Times New Roman" w:eastAsia="Times New Roman" w:hAnsi="Times New Roman" w:cs="Times New Roman"/>
                  <w:sz w:val="24"/>
                  <w:szCs w:val="24"/>
                </w:rPr>
                <w:t>.</w:t>
              </w:r>
              <w:r w:rsidR="0010459D">
                <w:rPr>
                  <w:rFonts w:ascii="Times New Roman" w:eastAsia="Times New Roman" w:hAnsi="Times New Roman" w:cs="Times New Roman"/>
                  <w:sz w:val="24"/>
                  <w:szCs w:val="24"/>
                </w:rPr>
                <w:t xml:space="preserve"> </w:t>
              </w:r>
            </w:ins>
            <w:r>
              <w:rPr>
                <w:rFonts w:ascii="Times New Roman" w:eastAsia="Times New Roman" w:hAnsi="Times New Roman" w:cs="Times New Roman"/>
                <w:color w:val="000000"/>
                <w:sz w:val="24"/>
                <w:szCs w:val="24"/>
              </w:rPr>
              <w:t xml:space="preserve">*** p &lt; 0.001;  ** p &lt; 0.01;  * p &lt; 0.05. </w:t>
            </w:r>
          </w:p>
          <w:p w14:paraId="183EB4FE" w14:textId="77777777" w:rsidR="002D6F61" w:rsidRDefault="002D6F61" w:rsidP="000E07E1">
            <w:pPr>
              <w:spacing w:line="240" w:lineRule="auto"/>
              <w:rPr>
                <w:rFonts w:ascii="Times New Roman" w:eastAsia="Times New Roman" w:hAnsi="Times New Roman" w:cs="Times New Roman"/>
                <w:color w:val="000000"/>
                <w:sz w:val="24"/>
                <w:szCs w:val="24"/>
              </w:rPr>
            </w:pPr>
          </w:p>
        </w:tc>
      </w:tr>
    </w:tbl>
    <w:p w14:paraId="2988ACF0" w14:textId="77777777" w:rsidR="002D6F61" w:rsidRDefault="002D6F61" w:rsidP="000E07E1">
      <w:pPr>
        <w:spacing w:line="240" w:lineRule="auto"/>
        <w:rPr>
          <w:rFonts w:ascii="Times New Roman" w:eastAsia="Times New Roman" w:hAnsi="Times New Roman" w:cs="Times New Roman"/>
          <w:sz w:val="24"/>
          <w:szCs w:val="24"/>
        </w:rPr>
      </w:pPr>
    </w:p>
    <w:p w14:paraId="7B5F454E" w14:textId="77777777" w:rsidR="002D6F61" w:rsidRDefault="002D6F61" w:rsidP="000E07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sectPr w:rsidR="002D6F61" w:rsidSect="00A35389">
      <w:pgSz w:w="15840" w:h="12240" w:orient="landscape"/>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shi, Dar" w:date="2020-11-10T10:43:00Z" w:initials="MD">
    <w:p w14:paraId="2B82E584" w14:textId="1E5ED80F" w:rsidR="000E07E1" w:rsidRDefault="000E07E1">
      <w:pPr>
        <w:pStyle w:val="CommentText"/>
      </w:pPr>
      <w:r>
        <w:rPr>
          <w:rStyle w:val="CommentReference"/>
        </w:rPr>
        <w:annotationRef/>
      </w:r>
      <w:r>
        <w:t>Want to put yourself?</w:t>
      </w:r>
    </w:p>
  </w:comment>
  <w:comment w:id="6" w:author="Meshi, Dar" w:date="2020-11-10T10:45:00Z" w:initials="MD">
    <w:p w14:paraId="69987B4D" w14:textId="7D8FB8EA" w:rsidR="000E07E1" w:rsidRDefault="000E07E1">
      <w:pPr>
        <w:pStyle w:val="CommentText"/>
      </w:pPr>
      <w:r>
        <w:rPr>
          <w:rStyle w:val="CommentReference"/>
        </w:rPr>
        <w:annotationRef/>
      </w:r>
      <w:r>
        <w:t>One trick I learned is removing the spaces on stats reduces the word count ;)</w:t>
      </w:r>
    </w:p>
  </w:comment>
  <w:comment w:id="7" w:author="Rui Pei" w:date="2020-11-12T12:49:00Z" w:initials="RP">
    <w:p w14:paraId="3733599C" w14:textId="77777777" w:rsidR="000E07E1" w:rsidRDefault="000E07E1">
      <w:pPr>
        <w:pStyle w:val="CommentText"/>
      </w:pPr>
      <w:r>
        <w:rPr>
          <w:rStyle w:val="CommentReference"/>
        </w:rPr>
        <w:annotationRef/>
      </w:r>
      <w:r>
        <w:t>Wow, that’s a useful tip!</w:t>
      </w:r>
    </w:p>
    <w:p w14:paraId="4FC5F04C" w14:textId="398ED2A2" w:rsidR="000E07E1" w:rsidRDefault="000E07E1">
      <w:pPr>
        <w:pStyle w:val="CommentText"/>
      </w:pPr>
    </w:p>
  </w:comment>
  <w:comment w:id="8" w:author="Meshi, Dar" w:date="2020-11-10T10:56:00Z" w:initials="MD">
    <w:p w14:paraId="6A057759" w14:textId="77777777" w:rsidR="000E07E1" w:rsidRDefault="000E07E1" w:rsidP="000E07E1">
      <w:pPr>
        <w:pStyle w:val="CommentText"/>
      </w:pPr>
      <w:r>
        <w:rPr>
          <w:rStyle w:val="CommentReference"/>
        </w:rPr>
        <w:annotationRef/>
      </w:r>
      <w:r>
        <w:t>How many keywords can we have? If possible, maybe we can add: “habit” and “social connection”</w:t>
      </w:r>
    </w:p>
  </w:comment>
  <w:comment w:id="9" w:author="Rui Pei" w:date="2020-11-12T12:54:00Z" w:initials="RP">
    <w:p w14:paraId="6EC08AB7" w14:textId="77777777" w:rsidR="000E07E1" w:rsidRDefault="000E07E1" w:rsidP="000E07E1">
      <w:pPr>
        <w:pStyle w:val="CommentText"/>
      </w:pPr>
      <w:r>
        <w:rPr>
          <w:rStyle w:val="CommentReference"/>
        </w:rPr>
        <w:annotationRef/>
      </w:r>
      <w:r w:rsidRPr="000E07E1">
        <w:t>Immediately after the abstract, provide a maximum of 6 keywords, using American spelling and avoiding general and plural terms and multiple concepts (avoid, for example, 'and', 'of'). Be sparing with abbreviations: only abbreviations firmly established in the field may be eligible. These keywords will be used for indexing purposes.</w:t>
      </w:r>
    </w:p>
  </w:comment>
  <w:comment w:id="10" w:author="Meshi, Dar" w:date="2020-11-10T10:53:00Z" w:initials="MD">
    <w:p w14:paraId="6E768A19" w14:textId="00AD4C13" w:rsidR="000E07E1" w:rsidRDefault="000E07E1">
      <w:pPr>
        <w:pStyle w:val="CommentText"/>
      </w:pPr>
      <w:r>
        <w:rPr>
          <w:rStyle w:val="CommentReference"/>
        </w:rPr>
        <w:annotationRef/>
      </w:r>
      <w:r>
        <w:t xml:space="preserve">I think these may need to be edited down…if memory </w:t>
      </w:r>
      <w:proofErr w:type="gramStart"/>
      <w:r>
        <w:t>serves</w:t>
      </w:r>
      <w:proofErr w:type="gramEnd"/>
      <w:r>
        <w:t xml:space="preserve"> they can only be 84 characters including spaces. Can you check on this? I always have a huge hassle with the highlights </w:t>
      </w:r>
      <w:r>
        <w:sym w:font="Wingdings" w:char="F04A"/>
      </w:r>
    </w:p>
  </w:comment>
  <w:comment w:id="11" w:author="Rui Pei" w:date="2020-11-12T12:53:00Z" w:initials="RP">
    <w:p w14:paraId="73EBB733" w14:textId="361D2696" w:rsidR="000E07E1" w:rsidRDefault="000E07E1">
      <w:pPr>
        <w:pStyle w:val="CommentText"/>
      </w:pPr>
      <w:r>
        <w:rPr>
          <w:rStyle w:val="CommentReference"/>
        </w:rPr>
        <w:annotationRef/>
      </w:r>
      <w:r>
        <w:t>From CHB: “</w:t>
      </w:r>
      <w:r w:rsidRPr="000E07E1">
        <w:t>Highlights should be submitted in a separate editable file in the online submission system. Please use 'Highlights' in the file name and include 3 to 5 bullet points (maximum 125 characters, including spaces, per bullet point).</w:t>
      </w:r>
      <w:r>
        <w:t>”</w:t>
      </w:r>
    </w:p>
  </w:comment>
  <w:comment w:id="12" w:author="Meshi, Dar" w:date="2020-11-10T12:09:00Z" w:initials="MD">
    <w:p w14:paraId="3AC714F7" w14:textId="609A2F55" w:rsidR="000E07E1" w:rsidRDefault="000E07E1">
      <w:pPr>
        <w:pStyle w:val="CommentText"/>
      </w:pPr>
      <w:r>
        <w:rPr>
          <w:rStyle w:val="CommentReference"/>
        </w:rPr>
        <w:annotationRef/>
      </w:r>
      <w:r>
        <w:t xml:space="preserve">You can also cite this: </w:t>
      </w:r>
      <w:r w:rsidRPr="00BC08DB">
        <w:t xml:space="preserve">Deters, F. </w:t>
      </w:r>
      <w:proofErr w:type="spellStart"/>
      <w:r w:rsidRPr="00BC08DB">
        <w:t>große</w:t>
      </w:r>
      <w:proofErr w:type="spellEnd"/>
      <w:r w:rsidRPr="00BC08DB">
        <w:t xml:space="preserve">, &amp; </w:t>
      </w:r>
      <w:proofErr w:type="spellStart"/>
      <w:r w:rsidRPr="00BC08DB">
        <w:t>Mehl</w:t>
      </w:r>
      <w:proofErr w:type="spellEnd"/>
      <w:r w:rsidRPr="00BC08DB">
        <w:t>, M. R. (2013). Does Posting Facebook Status Updates Increase or Decrease Loneliness? An Online Social Networking Experiment. Social Psychological and Personality Science, 4(5), 579–586. https://doi.org/10.1177/1948550612469233</w:t>
      </w:r>
    </w:p>
  </w:comment>
  <w:comment w:id="14" w:author="Meshi, Dar" w:date="2020-11-10T11:33:00Z" w:initials="MD">
    <w:p w14:paraId="74A9915C" w14:textId="365E1FB5" w:rsidR="000E07E1" w:rsidRDefault="000E07E1">
      <w:pPr>
        <w:pStyle w:val="CommentText"/>
      </w:pPr>
      <w:r>
        <w:rPr>
          <w:rStyle w:val="CommentReference"/>
        </w:rPr>
        <w:annotationRef/>
      </w:r>
      <w:r>
        <w:t xml:space="preserve">Should we edit the citations to be (see Section 1.3; </w:t>
      </w:r>
      <w:proofErr w:type="spellStart"/>
      <w:r>
        <w:t>Chiou</w:t>
      </w:r>
      <w:proofErr w:type="spellEnd"/>
      <w:r>
        <w:t xml:space="preserve"> et al…)?</w:t>
      </w:r>
    </w:p>
  </w:comment>
  <w:comment w:id="15" w:author="Meshi, Dar" w:date="2020-11-10T11:30:00Z" w:initials="MD">
    <w:p w14:paraId="6602D39F" w14:textId="73B994F8" w:rsidR="000E07E1" w:rsidRDefault="000E07E1">
      <w:pPr>
        <w:pStyle w:val="CommentText"/>
      </w:pPr>
      <w:r>
        <w:rPr>
          <w:rStyle w:val="CommentReference"/>
        </w:rPr>
        <w:annotationRef/>
      </w:r>
      <w:r>
        <w:t>I think we can remove the “Roy F.”</w:t>
      </w:r>
    </w:p>
  </w:comment>
  <w:comment w:id="16" w:author="Meshi, Dar" w:date="2020-11-10T11:57:00Z" w:initials="MD">
    <w:p w14:paraId="46B153A1" w14:textId="0DF498C0" w:rsidR="000E07E1" w:rsidRDefault="000E07E1">
      <w:pPr>
        <w:pStyle w:val="CommentText"/>
      </w:pPr>
      <w:r>
        <w:rPr>
          <w:rStyle w:val="CommentReference"/>
        </w:rPr>
        <w:annotationRef/>
      </w:r>
      <w:r>
        <w:t xml:space="preserve">Maybe we should introduce the </w:t>
      </w:r>
      <w:proofErr w:type="spellStart"/>
      <w:r>
        <w:t>cyberball</w:t>
      </w:r>
      <w:proofErr w:type="spellEnd"/>
      <w:r>
        <w:t xml:space="preserve"> task here?</w:t>
      </w:r>
    </w:p>
  </w:comment>
  <w:comment w:id="18" w:author="Meshi, Dar" w:date="2020-11-10T11:54:00Z" w:initials="MD">
    <w:p w14:paraId="1AE49DDC" w14:textId="3E8DB41A" w:rsidR="000E07E1" w:rsidRDefault="000E07E1">
      <w:pPr>
        <w:pStyle w:val="CommentText"/>
      </w:pPr>
      <w:r>
        <w:rPr>
          <w:rStyle w:val="CommentReference"/>
        </w:rPr>
        <w:annotationRef/>
      </w:r>
      <w:r>
        <w:t>I think you have this cited below in section 1.3</w:t>
      </w:r>
    </w:p>
  </w:comment>
  <w:comment w:id="19" w:author="Meshi, Dar" w:date="2020-11-10T11:40:00Z" w:initials="MD">
    <w:p w14:paraId="67D47E07" w14:textId="3B6CB219" w:rsidR="000E07E1" w:rsidRDefault="000E07E1">
      <w:pPr>
        <w:pStyle w:val="CommentText"/>
      </w:pPr>
      <w:r>
        <w:rPr>
          <w:rStyle w:val="CommentReference"/>
        </w:rPr>
        <w:annotationRef/>
      </w:r>
      <w:r>
        <w:t>The clause that preceded this was a bit too “reverse inference”-</w:t>
      </w:r>
      <w:proofErr w:type="spellStart"/>
      <w:r>
        <w:t>ish</w:t>
      </w:r>
      <w:proofErr w:type="spellEnd"/>
      <w:r>
        <w:t xml:space="preserve"> for me </w:t>
      </w:r>
      <w:r>
        <w:sym w:font="Wingdings" w:char="F04A"/>
      </w:r>
    </w:p>
  </w:comment>
  <w:comment w:id="21" w:author="Pei Rui" w:date="2020-10-26T13:30:00Z" w:initials="">
    <w:p w14:paraId="1A8D5DD3" w14:textId="77777777" w:rsidR="000E07E1" w:rsidRDefault="000E07E1">
      <w:pPr>
        <w:widowControl w:val="0"/>
        <w:pBdr>
          <w:top w:val="nil"/>
          <w:left w:val="nil"/>
          <w:bottom w:val="nil"/>
          <w:right w:val="nil"/>
          <w:between w:val="nil"/>
        </w:pBdr>
        <w:spacing w:line="240" w:lineRule="auto"/>
        <w:rPr>
          <w:color w:val="000000"/>
        </w:rPr>
      </w:pPr>
      <w:r>
        <w:rPr>
          <w:color w:val="000000"/>
        </w:rPr>
        <w:t>Should we mention Ralf's PNAS study here or in the methods?</w:t>
      </w:r>
    </w:p>
  </w:comment>
  <w:comment w:id="22" w:author="Meshi, Dar" w:date="2020-11-10T11:43:00Z" w:initials="MD">
    <w:p w14:paraId="0CB713BB" w14:textId="040EE459" w:rsidR="000E07E1" w:rsidRDefault="000E07E1">
      <w:pPr>
        <w:pStyle w:val="CommentText"/>
      </w:pPr>
      <w:r>
        <w:rPr>
          <w:rStyle w:val="CommentReference"/>
        </w:rPr>
        <w:annotationRef/>
      </w:r>
      <w:r>
        <w:t>Good question. Hmmm…maybe methods or discussion?</w:t>
      </w:r>
    </w:p>
  </w:comment>
  <w:comment w:id="23" w:author="Meshi, Dar" w:date="2020-11-10T11:47:00Z" w:initials="MD">
    <w:p w14:paraId="6A9277E3" w14:textId="14F51CCD" w:rsidR="000E07E1" w:rsidRDefault="000E07E1">
      <w:pPr>
        <w:pStyle w:val="CommentText"/>
      </w:pPr>
      <w:r>
        <w:rPr>
          <w:rStyle w:val="CommentReference"/>
        </w:rPr>
        <w:annotationRef/>
      </w:r>
      <w:r>
        <w:t>I think we can add this paragraph to the mentalizing paragraph above. It’s really an extension of that topic into adolescents, right?</w:t>
      </w:r>
    </w:p>
  </w:comment>
  <w:comment w:id="25" w:author="Meshi, Dar" w:date="2020-11-10T11:46:00Z" w:initials="MD">
    <w:p w14:paraId="55490AE6" w14:textId="78088983" w:rsidR="000E07E1" w:rsidRDefault="000E07E1">
      <w:pPr>
        <w:pStyle w:val="CommentText"/>
      </w:pPr>
      <w:r>
        <w:rPr>
          <w:rStyle w:val="CommentReference"/>
        </w:rPr>
        <w:annotationRef/>
      </w:r>
      <w:r>
        <w:t>Above, we use a dash in between ages. I’m okay with either formatting, but I think we should pick one and use it throughout.</w:t>
      </w:r>
    </w:p>
  </w:comment>
  <w:comment w:id="31" w:author="Meshi, Dar" w:date="2020-11-10T11:58:00Z" w:initials="MD">
    <w:p w14:paraId="7B94C0A8" w14:textId="4C50D6EB" w:rsidR="000E07E1" w:rsidRDefault="000E07E1">
      <w:pPr>
        <w:pStyle w:val="CommentText"/>
      </w:pPr>
      <w:r>
        <w:rPr>
          <w:rStyle w:val="CommentReference"/>
        </w:rPr>
        <w:annotationRef/>
      </w:r>
      <w:r>
        <w:t xml:space="preserve">Is this sentence specific to this section, or should it go above when we introduce the </w:t>
      </w:r>
      <w:proofErr w:type="spellStart"/>
      <w:r>
        <w:t>cyberball</w:t>
      </w:r>
      <w:proofErr w:type="spellEnd"/>
      <w:r>
        <w:t xml:space="preserve"> task?</w:t>
      </w:r>
    </w:p>
  </w:comment>
  <w:comment w:id="32" w:author="Meshi, Dar" w:date="2020-11-10T11:56:00Z" w:initials="MD">
    <w:p w14:paraId="651B4728" w14:textId="00C5FE16" w:rsidR="000E07E1" w:rsidRDefault="000E07E1">
      <w:pPr>
        <w:pStyle w:val="CommentText"/>
      </w:pPr>
      <w:r>
        <w:rPr>
          <w:rStyle w:val="CommentReference"/>
        </w:rPr>
        <w:annotationRef/>
      </w:r>
      <w:proofErr w:type="gramStart"/>
      <w:r>
        <w:t>Does</w:t>
      </w:r>
      <w:proofErr w:type="gramEnd"/>
      <w:r>
        <w:t xml:space="preserve"> sites mean physical locations or social media platforms? Also, should this sentence also go above in section 1.</w:t>
      </w:r>
    </w:p>
  </w:comment>
  <w:comment w:id="38" w:author="Meshi, Dar" w:date="2020-11-10T12:01:00Z" w:initials="MD">
    <w:p w14:paraId="05993694" w14:textId="720D8FD6" w:rsidR="000E07E1" w:rsidRDefault="000E07E1">
      <w:pPr>
        <w:pStyle w:val="CommentText"/>
      </w:pPr>
      <w:r>
        <w:rPr>
          <w:rStyle w:val="CommentReference"/>
        </w:rPr>
        <w:annotationRef/>
      </w:r>
      <w:r>
        <w:t>Hmmm, is there another way to say this? Maybe just state we’re biologically predisposed to have these social drives?</w:t>
      </w:r>
    </w:p>
  </w:comment>
  <w:comment w:id="42" w:author="Meshi, Dar" w:date="2020-11-10T12:03:00Z" w:initials="MD">
    <w:p w14:paraId="2BF2F43D" w14:textId="7FF5624D" w:rsidR="000E07E1" w:rsidRDefault="000E07E1">
      <w:pPr>
        <w:pStyle w:val="CommentText"/>
      </w:pPr>
      <w:r>
        <w:rPr>
          <w:rStyle w:val="CommentReference"/>
        </w:rPr>
        <w:annotationRef/>
      </w:r>
      <w:r>
        <w:t>Is this correct?</w:t>
      </w:r>
    </w:p>
  </w:comment>
  <w:comment w:id="45" w:author="Meshi, Dar" w:date="2020-11-10T12:03:00Z" w:initials="MD">
    <w:p w14:paraId="03C926F4" w14:textId="4D0F68E1" w:rsidR="000E07E1" w:rsidRDefault="000E07E1">
      <w:pPr>
        <w:pStyle w:val="CommentText"/>
      </w:pPr>
      <w:r>
        <w:rPr>
          <w:rStyle w:val="CommentReference"/>
        </w:rPr>
        <w:annotationRef/>
      </w:r>
      <w:r>
        <w:t xml:space="preserve">Is this the Science paper? It’s missing from the refs </w:t>
      </w:r>
      <w:r>
        <w:sym w:font="Wingdings" w:char="F04A"/>
      </w:r>
    </w:p>
  </w:comment>
  <w:comment w:id="47" w:author="Meshi, Dar" w:date="2020-11-10T12:13:00Z" w:initials="MD">
    <w:p w14:paraId="339793A3" w14:textId="3FB71034" w:rsidR="000E07E1" w:rsidRDefault="000E07E1">
      <w:pPr>
        <w:pStyle w:val="CommentText"/>
      </w:pPr>
      <w:r>
        <w:rPr>
          <w:rStyle w:val="CommentReference"/>
        </w:rPr>
        <w:annotationRef/>
      </w:r>
      <w:r>
        <w:t xml:space="preserve">This should be my 2015 TICS paper </w:t>
      </w:r>
      <w:r>
        <w:sym w:font="Wingdings" w:char="F04A"/>
      </w:r>
    </w:p>
  </w:comment>
  <w:comment w:id="50" w:author="Meshi, Dar" w:date="2020-11-10T12:30:00Z" w:initials="MD">
    <w:p w14:paraId="73CC5290" w14:textId="1B6F8E66" w:rsidR="000E07E1" w:rsidRDefault="000E07E1">
      <w:pPr>
        <w:pStyle w:val="CommentText"/>
      </w:pPr>
      <w:r>
        <w:rPr>
          <w:rStyle w:val="CommentReference"/>
        </w:rPr>
        <w:annotationRef/>
      </w:r>
      <w:r>
        <w:t xml:space="preserve">Hmmm, I’m not sure how </w:t>
      </w:r>
      <w:proofErr w:type="gramStart"/>
      <w:r>
        <w:t>low-levels</w:t>
      </w:r>
      <w:proofErr w:type="gramEnd"/>
      <w:r>
        <w:t xml:space="preserve"> of cognitive effort come into the picture. Could you clarify?</w:t>
      </w:r>
    </w:p>
  </w:comment>
  <w:comment w:id="51" w:author="Meshi, Dar" w:date="2020-11-10T12:26:00Z" w:initials="MD">
    <w:p w14:paraId="4C152AC4" w14:textId="3CAA8D84" w:rsidR="000E07E1" w:rsidRDefault="000E07E1">
      <w:pPr>
        <w:pStyle w:val="CommentText"/>
      </w:pPr>
      <w:r>
        <w:rPr>
          <w:rStyle w:val="CommentReference"/>
        </w:rPr>
        <w:annotationRef/>
      </w:r>
      <w:r>
        <w:t>I’m not sure I understand what the behavioral level is here. Could you clarify?</w:t>
      </w:r>
    </w:p>
  </w:comment>
  <w:comment w:id="52" w:author="Meshi, Dar" w:date="2020-11-10T12:29:00Z" w:initials="MD">
    <w:p w14:paraId="0918D6DA" w14:textId="2EAA37A3" w:rsidR="000E07E1" w:rsidRDefault="000E07E1">
      <w:pPr>
        <w:pStyle w:val="CommentText"/>
      </w:pPr>
      <w:r>
        <w:rPr>
          <w:rStyle w:val="CommentReference"/>
        </w:rPr>
        <w:annotationRef/>
      </w:r>
      <w:r>
        <w:t xml:space="preserve">Hmmm…I see where you’re trying to go in these last two paragraphs, attempting to lead to a hypothesis for habitual use protecting from distress. I think it needs to be better linked to the Islam and Patil </w:t>
      </w:r>
      <w:proofErr w:type="gramStart"/>
      <w:r>
        <w:t>study, or</w:t>
      </w:r>
      <w:proofErr w:type="gramEnd"/>
      <w:r>
        <w:t xml:space="preserve"> remove that study and just make the case more explicitly. Or we can move this stuff to the discussion. Thoughts? </w:t>
      </w:r>
    </w:p>
  </w:comment>
  <w:comment w:id="54" w:author="Meshi, Dar" w:date="2020-11-10T12:41:00Z" w:initials="MD">
    <w:p w14:paraId="7818B145" w14:textId="687B8637" w:rsidR="000E07E1" w:rsidRDefault="000E07E1">
      <w:pPr>
        <w:pStyle w:val="CommentText"/>
      </w:pPr>
      <w:r>
        <w:rPr>
          <w:rStyle w:val="CommentReference"/>
        </w:rPr>
        <w:annotationRef/>
      </w:r>
      <w:r>
        <w:t xml:space="preserve">I think it would be better to fully describe H1 first, and then fully describe H2. Right now, by reviewing the evidence above and then presenting both hypotheses, it’s a bit hard for me to follow </w:t>
      </w:r>
      <w:r>
        <w:sym w:font="Wingdings" w:char="F04A"/>
      </w:r>
    </w:p>
  </w:comment>
  <w:comment w:id="55" w:author="Meshi, Dar" w:date="2020-11-10T12:46:00Z" w:initials="MD">
    <w:p w14:paraId="73E032E4" w14:textId="51022418" w:rsidR="000E07E1" w:rsidRDefault="000E07E1">
      <w:pPr>
        <w:pStyle w:val="CommentText"/>
      </w:pPr>
      <w:r>
        <w:rPr>
          <w:rStyle w:val="CommentReference"/>
        </w:rPr>
        <w:annotationRef/>
      </w:r>
      <w:r>
        <w:t xml:space="preserve">The spacing between these headings is a bit unusual </w:t>
      </w:r>
      <w:r>
        <w:sym w:font="Wingdings" w:char="F04A"/>
      </w:r>
    </w:p>
  </w:comment>
  <w:comment w:id="58" w:author="Meshi, Dar" w:date="2020-11-10T12:54:00Z" w:initials="MD">
    <w:p w14:paraId="4CCD29E8" w14:textId="133C62A9" w:rsidR="000E07E1" w:rsidRDefault="000E07E1">
      <w:pPr>
        <w:pStyle w:val="CommentText"/>
      </w:pPr>
      <w:r>
        <w:rPr>
          <w:rStyle w:val="CommentReference"/>
        </w:rPr>
        <w:annotationRef/>
      </w:r>
      <w:r>
        <w:t>These two sentences read a bit unusually…can you revise for better flow and accuracy? For example, we end the first sentence that describes the chronological procedure with mentioning that the confederates weren’t involved. This can be revised.</w:t>
      </w:r>
    </w:p>
  </w:comment>
  <w:comment w:id="62" w:author="Meshi, Dar" w:date="2020-11-10T13:01:00Z" w:initials="MD">
    <w:p w14:paraId="1A68C0AA" w14:textId="405F9892" w:rsidR="000E07E1" w:rsidRDefault="000E07E1">
      <w:pPr>
        <w:pStyle w:val="CommentText"/>
      </w:pPr>
      <w:r>
        <w:rPr>
          <w:rStyle w:val="CommentReference"/>
        </w:rPr>
        <w:annotationRef/>
      </w:r>
      <w:r>
        <w:t>I took these from the next scale…can you edit this to be correct?</w:t>
      </w:r>
    </w:p>
  </w:comment>
  <w:comment w:id="63" w:author="Meshi, Dar" w:date="2020-11-10T13:01:00Z" w:initials="MD">
    <w:p w14:paraId="2E6CFCEB" w14:textId="4D8DE653" w:rsidR="000E07E1" w:rsidRDefault="000E07E1">
      <w:pPr>
        <w:pStyle w:val="CommentText"/>
      </w:pPr>
      <w:r>
        <w:rPr>
          <w:rStyle w:val="CommentReference"/>
        </w:rPr>
        <w:annotationRef/>
      </w:r>
      <w:r>
        <w:t>Hmmm…I’m not sure what this means. Can you clarify?</w:t>
      </w:r>
    </w:p>
  </w:comment>
  <w:comment w:id="65" w:author="Meshi, Dar" w:date="2020-11-10T13:13:00Z" w:initials="MD">
    <w:p w14:paraId="558F2FD2" w14:textId="07188C2E" w:rsidR="000E07E1" w:rsidRDefault="000E07E1">
      <w:pPr>
        <w:pStyle w:val="CommentText"/>
      </w:pPr>
      <w:r>
        <w:rPr>
          <w:rStyle w:val="CommentReference"/>
        </w:rPr>
        <w:annotationRef/>
      </w:r>
      <w:r>
        <w:t>Can you please provide the missing info?</w:t>
      </w:r>
    </w:p>
  </w:comment>
  <w:comment w:id="68" w:author="Meshi, Dar" w:date="2020-11-10T13:18:00Z" w:initials="MD">
    <w:p w14:paraId="06F63606" w14:textId="764DA39F" w:rsidR="000E07E1" w:rsidRDefault="000E07E1">
      <w:pPr>
        <w:pStyle w:val="CommentText"/>
      </w:pPr>
      <w:r>
        <w:rPr>
          <w:rStyle w:val="CommentReference"/>
        </w:rPr>
        <w:annotationRef/>
      </w:r>
      <w:r>
        <w:t xml:space="preserve">Note, formatting is different here than above </w:t>
      </w:r>
      <w:r>
        <w:sym w:font="Wingdings" w:char="F04A"/>
      </w:r>
    </w:p>
  </w:comment>
  <w:comment w:id="69" w:author="Meshi, Dar" w:date="2020-11-10T13:19:00Z" w:initials="MD">
    <w:p w14:paraId="6701CEAE" w14:textId="28BBF1B6" w:rsidR="000E07E1" w:rsidRDefault="000E07E1">
      <w:pPr>
        <w:pStyle w:val="CommentText"/>
      </w:pPr>
      <w:r>
        <w:rPr>
          <w:rStyle w:val="CommentReference"/>
        </w:rPr>
        <w:annotationRef/>
      </w:r>
      <w:r>
        <w:t xml:space="preserve">I’m not sure why this clause is in the sentence. Can we just skip this? We can also remove the paragraph break and combine this paragraph with the above to make one paragraph about our </w:t>
      </w:r>
      <w:proofErr w:type="gramStart"/>
      <w:r>
        <w:t>ROI’s</w:t>
      </w:r>
      <w:proofErr w:type="gramEnd"/>
      <w:r>
        <w:t xml:space="preserve"> right?</w:t>
      </w:r>
    </w:p>
  </w:comment>
  <w:comment w:id="70" w:author="Meshi, Dar" w:date="2020-11-10T13:19:00Z" w:initials="MD">
    <w:p w14:paraId="772B8071" w14:textId="15728FC2" w:rsidR="000E07E1" w:rsidRDefault="000E07E1">
      <w:pPr>
        <w:pStyle w:val="CommentText"/>
      </w:pPr>
      <w:r>
        <w:rPr>
          <w:rStyle w:val="CommentReference"/>
        </w:rPr>
        <w:annotationRef/>
      </w:r>
      <w:r>
        <w:t>I think Ralf’s PNAS paper should go here, right?</w:t>
      </w:r>
    </w:p>
  </w:comment>
  <w:comment w:id="78" w:author="Meshi, Dar" w:date="2020-11-10T14:18:00Z" w:initials="MD">
    <w:p w14:paraId="2CC2A612" w14:textId="6EC990FD" w:rsidR="000E07E1" w:rsidRDefault="000E07E1">
      <w:pPr>
        <w:pStyle w:val="CommentText"/>
      </w:pPr>
      <w:r>
        <w:rPr>
          <w:rStyle w:val="CommentReference"/>
        </w:rPr>
        <w:annotationRef/>
      </w:r>
      <w:r>
        <w:t>Can we add some theorizing into why we think we saw a result in the VS and not the LOFC?</w:t>
      </w:r>
    </w:p>
  </w:comment>
  <w:comment w:id="80" w:author="Meshi, Dar" w:date="2020-11-10T14:07:00Z" w:initials="MD">
    <w:p w14:paraId="2E70715D" w14:textId="6832194C" w:rsidR="000E07E1" w:rsidRDefault="000E07E1">
      <w:pPr>
        <w:pStyle w:val="CommentText"/>
      </w:pPr>
      <w:r>
        <w:rPr>
          <w:rStyle w:val="CommentReference"/>
        </w:rPr>
        <w:annotationRef/>
      </w:r>
      <w:r>
        <w:t>Which brain regions? The VS as well? Do we want to discuss if this is the same or different?</w:t>
      </w:r>
    </w:p>
  </w:comment>
  <w:comment w:id="81" w:author="Meshi, Dar" w:date="2020-11-10T14:09:00Z" w:initials="MD">
    <w:p w14:paraId="6A11731D" w14:textId="11FA2827" w:rsidR="000E07E1" w:rsidRDefault="000E07E1">
      <w:pPr>
        <w:pStyle w:val="CommentText"/>
      </w:pPr>
      <w:r>
        <w:rPr>
          <w:rStyle w:val="CommentReference"/>
        </w:rPr>
        <w:annotationRef/>
      </w:r>
      <w:r>
        <w:t xml:space="preserve">I’m not sure I understand this. Can you explain more? Maybe go into the exact brain regions? Did it include the VS? If too difficult, I think it would be okay to leave it out and just expand on the </w:t>
      </w:r>
      <w:proofErr w:type="spellStart"/>
      <w:r>
        <w:t>Masten</w:t>
      </w:r>
      <w:proofErr w:type="spellEnd"/>
      <w:r>
        <w:t xml:space="preserve"> study.</w:t>
      </w:r>
    </w:p>
  </w:comment>
  <w:comment w:id="82" w:author="Meshi, Dar" w:date="2020-11-10T14:19:00Z" w:initials="MD">
    <w:p w14:paraId="268EE120" w14:textId="494D2373" w:rsidR="000E07E1" w:rsidRDefault="000E07E1">
      <w:pPr>
        <w:pStyle w:val="CommentText"/>
      </w:pPr>
      <w:r>
        <w:rPr>
          <w:rStyle w:val="CommentReference"/>
        </w:rPr>
        <w:annotationRef/>
      </w:r>
      <w:r>
        <w:t>Can we add some theorizing into why we think we saw a result in some regions and not others? Maybe just a sentence or two?</w:t>
      </w:r>
    </w:p>
  </w:comment>
  <w:comment w:id="83" w:author="Meshi, Dar" w:date="2020-11-10T14:11:00Z" w:initials="MD">
    <w:p w14:paraId="0358B45E" w14:textId="76C9707F" w:rsidR="000E07E1" w:rsidRDefault="000E07E1">
      <w:pPr>
        <w:pStyle w:val="CommentText"/>
      </w:pPr>
      <w:r>
        <w:rPr>
          <w:rStyle w:val="CommentReference"/>
        </w:rPr>
        <w:annotationRef/>
      </w:r>
      <w:r>
        <w:t>I don’t think this is the right place for this. Maybe move it to the concluding paragraph?</w:t>
      </w:r>
    </w:p>
  </w:comment>
  <w:comment w:id="86" w:author="Meshi, Dar" w:date="2020-11-10T14:30:00Z" w:initials="MD">
    <w:p w14:paraId="71A6C8DE" w14:textId="3E54B757" w:rsidR="000E07E1" w:rsidRDefault="000E07E1">
      <w:pPr>
        <w:pStyle w:val="CommentText"/>
      </w:pPr>
      <w:r>
        <w:rPr>
          <w:rStyle w:val="CommentReference"/>
        </w:rPr>
        <w:annotationRef/>
      </w:r>
      <w:r>
        <w:t xml:space="preserve">I think moving this citation to earlier in the sentence would be better </w:t>
      </w:r>
      <w:r>
        <w:sym w:font="Wingdings" w:char="F04A"/>
      </w:r>
    </w:p>
  </w:comment>
  <w:comment w:id="87" w:author="Meshi, Dar" w:date="2020-11-10T13:50:00Z" w:initials="MD">
    <w:p w14:paraId="63E6459D" w14:textId="1C932591" w:rsidR="000E07E1" w:rsidRDefault="000E07E1" w:rsidP="005D6AD2">
      <w:pPr>
        <w:pStyle w:val="CommentText"/>
      </w:pPr>
      <w:r>
        <w:rPr>
          <w:rStyle w:val="CommentReference"/>
        </w:rPr>
        <w:annotationRef/>
      </w:r>
      <w:r>
        <w:t xml:space="preserve">Could we also add another </w:t>
      </w:r>
      <w:proofErr w:type="gramStart"/>
      <w:r>
        <w:t>limitation:</w:t>
      </w:r>
      <w:proofErr w:type="gramEnd"/>
    </w:p>
    <w:p w14:paraId="15D6C77C" w14:textId="4CD33784" w:rsidR="000E07E1" w:rsidRDefault="000E07E1" w:rsidP="00E673C3">
      <w:pPr>
        <w:pStyle w:val="CommentText"/>
        <w:numPr>
          <w:ilvl w:val="0"/>
          <w:numId w:val="4"/>
        </w:numPr>
      </w:pPr>
      <w:r>
        <w:t xml:space="preserve"> We did not assess participants’ levels of offline connectedness and social support. It could be that offline social connectedness is more responsible for the connectedness/support findings.</w:t>
      </w:r>
    </w:p>
  </w:comment>
  <w:comment w:id="89" w:author="Rui Pei" w:date="2020-11-01T00:27:00Z" w:initials="RP">
    <w:p w14:paraId="7797720F" w14:textId="77777777" w:rsidR="000E07E1" w:rsidRDefault="000E07E1">
      <w:pPr>
        <w:pStyle w:val="CommentText"/>
      </w:pPr>
      <w:r>
        <w:rPr>
          <w:rStyle w:val="CommentReference"/>
        </w:rPr>
        <w:annotationRef/>
      </w:r>
      <w:r>
        <w:t xml:space="preserve">Note: tables and figures will need to be </w:t>
      </w:r>
      <w:proofErr w:type="spellStart"/>
      <w:r>
        <w:t>inline</w:t>
      </w:r>
      <w:proofErr w:type="spellEnd"/>
      <w:r>
        <w:t xml:space="preserve"> for CHB submission. </w:t>
      </w:r>
    </w:p>
  </w:comment>
  <w:comment w:id="90" w:author="Meshi, Dar" w:date="2020-11-10T14:35:00Z" w:initials="MD">
    <w:p w14:paraId="1A3E2A3A" w14:textId="69E13295" w:rsidR="000E07E1" w:rsidRDefault="000E07E1">
      <w:pPr>
        <w:pStyle w:val="CommentText"/>
      </w:pPr>
      <w:r>
        <w:rPr>
          <w:rStyle w:val="CommentReference"/>
        </w:rPr>
        <w:annotationRef/>
      </w:r>
      <w:r>
        <w:t>Could we add a short vertical line separating the left display and the right display? It doesn’t need to split the whole image, just enough that it’s clear that there’s a left and a right side. Cool?</w:t>
      </w:r>
    </w:p>
  </w:comment>
  <w:comment w:id="91" w:author="Meshi, Dar" w:date="2020-11-10T14:37:00Z" w:initials="MD">
    <w:p w14:paraId="555D63A5" w14:textId="36DE139C" w:rsidR="000E07E1" w:rsidRDefault="000E07E1">
      <w:pPr>
        <w:pStyle w:val="CommentText"/>
      </w:pPr>
      <w:r>
        <w:rPr>
          <w:rStyle w:val="CommentReference"/>
        </w:rPr>
        <w:annotationRef/>
      </w:r>
      <w:r>
        <w:t xml:space="preserve">For the labels on the y-axes, can we just make a note in the figure description that all brain data were </w:t>
      </w:r>
      <w:proofErr w:type="gramStart"/>
      <w:r>
        <w:t>mean-adjusted</w:t>
      </w:r>
      <w:proofErr w:type="gramEnd"/>
      <w:r>
        <w:t xml:space="preserve"> for analyses? Then we can remove the word “adjusted” from each label making it much easier to read, right? I think we’d also want to make this statement in the data analysis section of the methods.</w:t>
      </w:r>
    </w:p>
  </w:comment>
  <w:comment w:id="97" w:author="Meshi, Dar" w:date="2020-11-10T14:39:00Z" w:initials="MD">
    <w:p w14:paraId="53837651" w14:textId="039CF134" w:rsidR="000E07E1" w:rsidRDefault="000E07E1">
      <w:pPr>
        <w:pStyle w:val="CommentText"/>
      </w:pPr>
      <w:r>
        <w:rPr>
          <w:rStyle w:val="CommentReference"/>
        </w:rPr>
        <w:annotationRef/>
      </w:r>
      <w:r>
        <w:t xml:space="preserve">For the labels on the y-axes, can we just make a note in the figure description that all brain data were </w:t>
      </w:r>
      <w:proofErr w:type="gramStart"/>
      <w:r>
        <w:t>mean-adjusted</w:t>
      </w:r>
      <w:proofErr w:type="gramEnd"/>
      <w:r>
        <w:t xml:space="preserve"> for analyses? Then we can remove the word “adjusted” from each label making it much easier to read, right? I think we’d also want to make this statement in the data analysis section of the methods.</w:t>
      </w:r>
    </w:p>
  </w:comment>
  <w:comment w:id="101" w:author="Meshi, Dar" w:date="2020-11-10T14:41:00Z" w:initials="MD">
    <w:p w14:paraId="258E7A7A" w14:textId="46C5C16C" w:rsidR="000E07E1" w:rsidRDefault="000E07E1">
      <w:pPr>
        <w:pStyle w:val="CommentText"/>
      </w:pPr>
      <w:r>
        <w:rPr>
          <w:rStyle w:val="CommentReference"/>
        </w:rPr>
        <w:annotationRef/>
      </w:r>
      <w:r>
        <w:t xml:space="preserve">For the label on the y-axes, can we just make a note in the figure description that all brain data were </w:t>
      </w:r>
      <w:proofErr w:type="gramStart"/>
      <w:r>
        <w:t>mean-adjusted</w:t>
      </w:r>
      <w:proofErr w:type="gramEnd"/>
      <w:r>
        <w:t xml:space="preserve"> for analyses? Then we can remove the word “adjusted” from each label making it much easier to read, right? I think we’d also want to make this statement in the data analysis section of the methods.</w:t>
      </w:r>
    </w:p>
  </w:comment>
  <w:comment w:id="104" w:author="Meshi, Dar" w:date="2020-11-10T14:43:00Z" w:initials="MD">
    <w:p w14:paraId="118ED060" w14:textId="17536827" w:rsidR="000E07E1" w:rsidRDefault="000E07E1">
      <w:pPr>
        <w:pStyle w:val="CommentText"/>
      </w:pPr>
      <w:r>
        <w:rPr>
          <w:rStyle w:val="CommentReference"/>
        </w:rPr>
        <w:annotationRef/>
      </w:r>
      <w:r>
        <w:t>On Tables 2 to 5, do we want to add a column for the total network?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82E584" w15:done="0"/>
  <w15:commentEx w15:paraId="69987B4D" w15:done="0"/>
  <w15:commentEx w15:paraId="4FC5F04C" w15:paraIdParent="69987B4D" w15:done="0"/>
  <w15:commentEx w15:paraId="6A057759" w15:done="0"/>
  <w15:commentEx w15:paraId="6EC08AB7" w15:paraIdParent="6A057759" w15:done="0"/>
  <w15:commentEx w15:paraId="6E768A19" w15:done="0"/>
  <w15:commentEx w15:paraId="73EBB733" w15:paraIdParent="6E768A19" w15:done="0"/>
  <w15:commentEx w15:paraId="3AC714F7" w15:done="0"/>
  <w15:commentEx w15:paraId="74A9915C" w15:done="0"/>
  <w15:commentEx w15:paraId="6602D39F" w15:done="0"/>
  <w15:commentEx w15:paraId="46B153A1" w15:done="0"/>
  <w15:commentEx w15:paraId="1AE49DDC" w15:done="0"/>
  <w15:commentEx w15:paraId="67D47E07" w15:done="0"/>
  <w15:commentEx w15:paraId="1A8D5DD3" w15:done="0"/>
  <w15:commentEx w15:paraId="0CB713BB" w15:paraIdParent="1A8D5DD3" w15:done="0"/>
  <w15:commentEx w15:paraId="6A9277E3" w15:done="0"/>
  <w15:commentEx w15:paraId="55490AE6" w15:done="0"/>
  <w15:commentEx w15:paraId="7B94C0A8" w15:done="0"/>
  <w15:commentEx w15:paraId="651B4728" w15:done="0"/>
  <w15:commentEx w15:paraId="05993694" w15:done="0"/>
  <w15:commentEx w15:paraId="2BF2F43D" w15:done="0"/>
  <w15:commentEx w15:paraId="03C926F4" w15:done="0"/>
  <w15:commentEx w15:paraId="339793A3" w15:done="0"/>
  <w15:commentEx w15:paraId="73CC5290" w15:done="0"/>
  <w15:commentEx w15:paraId="4C152AC4" w15:done="0"/>
  <w15:commentEx w15:paraId="0918D6DA" w15:done="0"/>
  <w15:commentEx w15:paraId="7818B145" w15:done="0"/>
  <w15:commentEx w15:paraId="73E032E4" w15:done="0"/>
  <w15:commentEx w15:paraId="4CCD29E8" w15:done="0"/>
  <w15:commentEx w15:paraId="1A68C0AA" w15:done="0"/>
  <w15:commentEx w15:paraId="2E6CFCEB" w15:done="0"/>
  <w15:commentEx w15:paraId="558F2FD2" w15:done="0"/>
  <w15:commentEx w15:paraId="06F63606" w15:done="0"/>
  <w15:commentEx w15:paraId="6701CEAE" w15:done="0"/>
  <w15:commentEx w15:paraId="772B8071" w15:done="0"/>
  <w15:commentEx w15:paraId="2CC2A612" w15:done="0"/>
  <w15:commentEx w15:paraId="2E70715D" w15:done="0"/>
  <w15:commentEx w15:paraId="6A11731D" w15:done="0"/>
  <w15:commentEx w15:paraId="268EE120" w15:done="0"/>
  <w15:commentEx w15:paraId="0358B45E" w15:done="0"/>
  <w15:commentEx w15:paraId="71A6C8DE" w15:done="1"/>
  <w15:commentEx w15:paraId="15D6C77C" w15:done="0"/>
  <w15:commentEx w15:paraId="7797720F" w15:done="0"/>
  <w15:commentEx w15:paraId="1A3E2A3A" w15:done="0"/>
  <w15:commentEx w15:paraId="555D63A5" w15:done="0"/>
  <w15:commentEx w15:paraId="53837651" w15:done="0"/>
  <w15:commentEx w15:paraId="258E7A7A" w15:done="0"/>
  <w15:commentEx w15:paraId="118ED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4ED36" w16cex:dateUtc="2020-11-10T15:43:00Z"/>
  <w16cex:commentExtensible w16cex:durableId="2354EDC2" w16cex:dateUtc="2020-11-10T15:45:00Z"/>
  <w16cex:commentExtensible w16cex:durableId="2357ADEB" w16cex:dateUtc="2020-11-12T17:49:00Z"/>
  <w16cex:commentExtensible w16cex:durableId="2354F060" w16cex:dateUtc="2020-11-10T15:56:00Z"/>
  <w16cex:commentExtensible w16cex:durableId="2357AF20" w16cex:dateUtc="2020-11-12T17:54:00Z"/>
  <w16cex:commentExtensible w16cex:durableId="2354EF96" w16cex:dateUtc="2020-11-10T15:53:00Z"/>
  <w16cex:commentExtensible w16cex:durableId="2357AEC1" w16cex:dateUtc="2020-11-12T17:53:00Z"/>
  <w16cex:commentExtensible w16cex:durableId="23550182" w16cex:dateUtc="2020-11-10T17:09:00Z"/>
  <w16cex:commentExtensible w16cex:durableId="2354F925" w16cex:dateUtc="2020-11-10T16:33:00Z"/>
  <w16cex:commentExtensible w16cex:durableId="2354F86B" w16cex:dateUtc="2020-11-10T16:30:00Z"/>
  <w16cex:commentExtensible w16cex:durableId="2354FEC6" w16cex:dateUtc="2020-11-10T16:57:00Z"/>
  <w16cex:commentExtensible w16cex:durableId="2354FDF5" w16cex:dateUtc="2020-11-10T16:54:00Z"/>
  <w16cex:commentExtensible w16cex:durableId="2354FAB2" w16cex:dateUtc="2020-11-10T16:40:00Z"/>
  <w16cex:commentExtensible w16cex:durableId="2354FB4D" w16cex:dateUtc="2020-11-10T16:43:00Z"/>
  <w16cex:commentExtensible w16cex:durableId="2354FC6C" w16cex:dateUtc="2020-11-10T16:47:00Z"/>
  <w16cex:commentExtensible w16cex:durableId="2354FC2C" w16cex:dateUtc="2020-11-10T16:46:00Z"/>
  <w16cex:commentExtensible w16cex:durableId="2354FEE9" w16cex:dateUtc="2020-11-10T16:58:00Z"/>
  <w16cex:commentExtensible w16cex:durableId="2354FE5A" w16cex:dateUtc="2020-11-10T16:56:00Z"/>
  <w16cex:commentExtensible w16cex:durableId="2354FFA3" w16cex:dateUtc="2020-11-10T17:01:00Z"/>
  <w16cex:commentExtensible w16cex:durableId="2355000A" w16cex:dateUtc="2020-11-10T17:03:00Z"/>
  <w16cex:commentExtensible w16cex:durableId="23550016" w16cex:dateUtc="2020-11-10T17:03:00Z"/>
  <w16cex:commentExtensible w16cex:durableId="23550259" w16cex:dateUtc="2020-11-10T17:13:00Z"/>
  <w16cex:commentExtensible w16cex:durableId="2355067E" w16cex:dateUtc="2020-11-10T17:30:00Z"/>
  <w16cex:commentExtensible w16cex:durableId="2355057C" w16cex:dateUtc="2020-11-10T17:26:00Z"/>
  <w16cex:commentExtensible w16cex:durableId="23550646" w16cex:dateUtc="2020-11-10T17:29:00Z"/>
  <w16cex:commentExtensible w16cex:durableId="235508DC" w16cex:dateUtc="2020-11-10T17:41:00Z"/>
  <w16cex:commentExtensible w16cex:durableId="23550A27" w16cex:dateUtc="2020-11-10T17:46:00Z"/>
  <w16cex:commentExtensible w16cex:durableId="23550C1E" w16cex:dateUtc="2020-11-10T17:54:00Z"/>
  <w16cex:commentExtensible w16cex:durableId="23550D9F" w16cex:dateUtc="2020-11-10T18:01:00Z"/>
  <w16cex:commentExtensible w16cex:durableId="23550DBC" w16cex:dateUtc="2020-11-10T18:01:00Z"/>
  <w16cex:commentExtensible w16cex:durableId="2355107A" w16cex:dateUtc="2020-11-10T18:13:00Z"/>
  <w16cex:commentExtensible w16cex:durableId="23551188" w16cex:dateUtc="2020-11-10T18:18:00Z"/>
  <w16cex:commentExtensible w16cex:durableId="235511EF" w16cex:dateUtc="2020-11-10T18:19:00Z"/>
  <w16cex:commentExtensible w16cex:durableId="235511C9" w16cex:dateUtc="2020-11-10T18:19:00Z"/>
  <w16cex:commentExtensible w16cex:durableId="23551FB3" w16cex:dateUtc="2020-11-10T19:18:00Z"/>
  <w16cex:commentExtensible w16cex:durableId="23551D0E" w16cex:dateUtc="2020-11-10T19:07:00Z"/>
  <w16cex:commentExtensible w16cex:durableId="23551D98" w16cex:dateUtc="2020-11-10T19:09:00Z"/>
  <w16cex:commentExtensible w16cex:durableId="23551FD4" w16cex:dateUtc="2020-11-10T19:19:00Z"/>
  <w16cex:commentExtensible w16cex:durableId="23551E20" w16cex:dateUtc="2020-11-10T19:11:00Z"/>
  <w16cex:commentExtensible w16cex:durableId="2355226B" w16cex:dateUtc="2020-11-10T19:30:00Z"/>
  <w16cex:commentExtensible w16cex:durableId="2355192B" w16cex:dateUtc="2020-11-10T18:50:00Z"/>
  <w16cex:commentExtensible w16cex:durableId="23487F59" w16cex:dateUtc="2020-11-01T04:27:00Z"/>
  <w16cex:commentExtensible w16cex:durableId="235523CC" w16cex:dateUtc="2020-11-10T19:35:00Z"/>
  <w16cex:commentExtensible w16cex:durableId="23552428" w16cex:dateUtc="2020-11-10T19:37:00Z"/>
  <w16cex:commentExtensible w16cex:durableId="2355248C" w16cex:dateUtc="2020-11-10T19:39:00Z"/>
  <w16cex:commentExtensible w16cex:durableId="23552511" w16cex:dateUtc="2020-11-10T19:41:00Z"/>
  <w16cex:commentExtensible w16cex:durableId="23552586" w16cex:dateUtc="2020-11-10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82E584" w16cid:durableId="2354ED36"/>
  <w16cid:commentId w16cid:paraId="69987B4D" w16cid:durableId="2354EDC2"/>
  <w16cid:commentId w16cid:paraId="4FC5F04C" w16cid:durableId="2357ADEB"/>
  <w16cid:commentId w16cid:paraId="6A057759" w16cid:durableId="2354F060"/>
  <w16cid:commentId w16cid:paraId="6EC08AB7" w16cid:durableId="2357AF20"/>
  <w16cid:commentId w16cid:paraId="6E768A19" w16cid:durableId="2354EF96"/>
  <w16cid:commentId w16cid:paraId="73EBB733" w16cid:durableId="2357AEC1"/>
  <w16cid:commentId w16cid:paraId="3AC714F7" w16cid:durableId="23550182"/>
  <w16cid:commentId w16cid:paraId="74A9915C" w16cid:durableId="2354F925"/>
  <w16cid:commentId w16cid:paraId="6602D39F" w16cid:durableId="2354F86B"/>
  <w16cid:commentId w16cid:paraId="46B153A1" w16cid:durableId="2354FEC6"/>
  <w16cid:commentId w16cid:paraId="1AE49DDC" w16cid:durableId="2354FDF5"/>
  <w16cid:commentId w16cid:paraId="67D47E07" w16cid:durableId="2354FAB2"/>
  <w16cid:commentId w16cid:paraId="1A8D5DD3" w16cid:durableId="23487ECF"/>
  <w16cid:commentId w16cid:paraId="0CB713BB" w16cid:durableId="2354FB4D"/>
  <w16cid:commentId w16cid:paraId="6A9277E3" w16cid:durableId="2354FC6C"/>
  <w16cid:commentId w16cid:paraId="55490AE6" w16cid:durableId="2354FC2C"/>
  <w16cid:commentId w16cid:paraId="7B94C0A8" w16cid:durableId="2354FEE9"/>
  <w16cid:commentId w16cid:paraId="651B4728" w16cid:durableId="2354FE5A"/>
  <w16cid:commentId w16cid:paraId="05993694" w16cid:durableId="2354FFA3"/>
  <w16cid:commentId w16cid:paraId="2BF2F43D" w16cid:durableId="2355000A"/>
  <w16cid:commentId w16cid:paraId="03C926F4" w16cid:durableId="23550016"/>
  <w16cid:commentId w16cid:paraId="339793A3" w16cid:durableId="23550259"/>
  <w16cid:commentId w16cid:paraId="73CC5290" w16cid:durableId="2355067E"/>
  <w16cid:commentId w16cid:paraId="4C152AC4" w16cid:durableId="2355057C"/>
  <w16cid:commentId w16cid:paraId="0918D6DA" w16cid:durableId="23550646"/>
  <w16cid:commentId w16cid:paraId="7818B145" w16cid:durableId="235508DC"/>
  <w16cid:commentId w16cid:paraId="73E032E4" w16cid:durableId="23550A27"/>
  <w16cid:commentId w16cid:paraId="4CCD29E8" w16cid:durableId="23550C1E"/>
  <w16cid:commentId w16cid:paraId="1A68C0AA" w16cid:durableId="23550D9F"/>
  <w16cid:commentId w16cid:paraId="2E6CFCEB" w16cid:durableId="23550DBC"/>
  <w16cid:commentId w16cid:paraId="558F2FD2" w16cid:durableId="2355107A"/>
  <w16cid:commentId w16cid:paraId="06F63606" w16cid:durableId="23551188"/>
  <w16cid:commentId w16cid:paraId="6701CEAE" w16cid:durableId="235511EF"/>
  <w16cid:commentId w16cid:paraId="772B8071" w16cid:durableId="235511C9"/>
  <w16cid:commentId w16cid:paraId="2CC2A612" w16cid:durableId="23551FB3"/>
  <w16cid:commentId w16cid:paraId="2E70715D" w16cid:durableId="23551D0E"/>
  <w16cid:commentId w16cid:paraId="6A11731D" w16cid:durableId="23551D98"/>
  <w16cid:commentId w16cid:paraId="268EE120" w16cid:durableId="23551FD4"/>
  <w16cid:commentId w16cid:paraId="0358B45E" w16cid:durableId="23551E20"/>
  <w16cid:commentId w16cid:paraId="71A6C8DE" w16cid:durableId="2355226B"/>
  <w16cid:commentId w16cid:paraId="15D6C77C" w16cid:durableId="2355192B"/>
  <w16cid:commentId w16cid:paraId="7797720F" w16cid:durableId="23487F59"/>
  <w16cid:commentId w16cid:paraId="1A3E2A3A" w16cid:durableId="235523CC"/>
  <w16cid:commentId w16cid:paraId="555D63A5" w16cid:durableId="23552428"/>
  <w16cid:commentId w16cid:paraId="53837651" w16cid:durableId="2355248C"/>
  <w16cid:commentId w16cid:paraId="258E7A7A" w16cid:durableId="23552511"/>
  <w16cid:commentId w16cid:paraId="118ED060" w16cid:durableId="235525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057EA" w14:textId="77777777" w:rsidR="00935E17" w:rsidRDefault="00935E17">
      <w:pPr>
        <w:spacing w:line="240" w:lineRule="auto"/>
      </w:pPr>
      <w:r>
        <w:separator/>
      </w:r>
    </w:p>
  </w:endnote>
  <w:endnote w:type="continuationSeparator" w:id="0">
    <w:p w14:paraId="5DDBF566" w14:textId="77777777" w:rsidR="00935E17" w:rsidRDefault="00935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765D5" w14:textId="77777777" w:rsidR="000E07E1" w:rsidRDefault="000E07E1">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5A4A5A91" w14:textId="77777777" w:rsidR="000E07E1" w:rsidRDefault="000E07E1">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1531" w14:textId="77777777" w:rsidR="000E07E1" w:rsidRDefault="000E07E1">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525AFE0" w14:textId="77777777" w:rsidR="000E07E1" w:rsidRDefault="000E07E1">
    <w:pPr>
      <w:pBdr>
        <w:top w:val="nil"/>
        <w:left w:val="nil"/>
        <w:bottom w:val="nil"/>
        <w:right w:val="nil"/>
        <w:between w:val="nil"/>
      </w:pBdr>
      <w:tabs>
        <w:tab w:val="center" w:pos="4680"/>
        <w:tab w:val="right" w:pos="9360"/>
      </w:tabs>
      <w:spacing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E760" w14:textId="77777777" w:rsidR="000E07E1" w:rsidRDefault="000E07E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BD36D" w14:textId="77777777" w:rsidR="00935E17" w:rsidRDefault="00935E17">
      <w:pPr>
        <w:spacing w:line="240" w:lineRule="auto"/>
      </w:pPr>
      <w:r>
        <w:separator/>
      </w:r>
    </w:p>
  </w:footnote>
  <w:footnote w:type="continuationSeparator" w:id="0">
    <w:p w14:paraId="26BD3D85" w14:textId="77777777" w:rsidR="00935E17" w:rsidRDefault="00935E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D0F55" w14:textId="77777777" w:rsidR="000E07E1" w:rsidRDefault="000E07E1">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BD2D" w14:textId="77777777" w:rsidR="000E07E1" w:rsidRDefault="000E07E1">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rPr>
    </w:pPr>
    <w:r>
      <w:rPr>
        <w:rFonts w:ascii="Times New Roman" w:eastAsia="Times New Roman" w:hAnsi="Times New Roman" w:cs="Times New Roman"/>
      </w:rPr>
      <w:t>Social Media and Responses to Social Exclusion</w:t>
    </w:r>
  </w:p>
  <w:p w14:paraId="0B6426F7" w14:textId="77777777" w:rsidR="000E07E1" w:rsidRDefault="000E07E1">
    <w:pPr>
      <w:pBdr>
        <w:top w:val="nil"/>
        <w:left w:val="nil"/>
        <w:bottom w:val="nil"/>
        <w:right w:val="nil"/>
        <w:between w:val="nil"/>
      </w:pBdr>
      <w:tabs>
        <w:tab w:val="center" w:pos="4680"/>
        <w:tab w:val="right" w:pos="9360"/>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6165F" w14:textId="77777777" w:rsidR="000E07E1" w:rsidRDefault="000E07E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025C"/>
    <w:multiLevelType w:val="multilevel"/>
    <w:tmpl w:val="49CA32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A6A5DEE"/>
    <w:multiLevelType w:val="multilevel"/>
    <w:tmpl w:val="75EC6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20363"/>
    <w:multiLevelType w:val="multilevel"/>
    <w:tmpl w:val="4502EC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DB7364"/>
    <w:multiLevelType w:val="hybridMultilevel"/>
    <w:tmpl w:val="BD7AA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shi, Dar">
    <w15:presenceInfo w15:providerId="AD" w15:userId="S::darmeshi@msu.edu::89107703-fb08-4a38-af0c-d55280fcc833"/>
  </w15:person>
  <w15:person w15:author="Rui Pei">
    <w15:presenceInfo w15:providerId="None" w15:userId="Rui P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61"/>
    <w:rsid w:val="00006D57"/>
    <w:rsid w:val="00024C0F"/>
    <w:rsid w:val="00032B6B"/>
    <w:rsid w:val="00041C3D"/>
    <w:rsid w:val="00083720"/>
    <w:rsid w:val="00086A92"/>
    <w:rsid w:val="000A01B9"/>
    <w:rsid w:val="000E07E1"/>
    <w:rsid w:val="000E45C5"/>
    <w:rsid w:val="000F2213"/>
    <w:rsid w:val="000F6658"/>
    <w:rsid w:val="00101AE9"/>
    <w:rsid w:val="0010459D"/>
    <w:rsid w:val="00133B9C"/>
    <w:rsid w:val="001500D7"/>
    <w:rsid w:val="00154D47"/>
    <w:rsid w:val="001A619C"/>
    <w:rsid w:val="001D0306"/>
    <w:rsid w:val="001E768B"/>
    <w:rsid w:val="001F5AE5"/>
    <w:rsid w:val="00216854"/>
    <w:rsid w:val="002C3AB8"/>
    <w:rsid w:val="002D33CC"/>
    <w:rsid w:val="002D6F61"/>
    <w:rsid w:val="00332BCC"/>
    <w:rsid w:val="0034521A"/>
    <w:rsid w:val="003F2C6C"/>
    <w:rsid w:val="0046471B"/>
    <w:rsid w:val="00490DE0"/>
    <w:rsid w:val="004C0693"/>
    <w:rsid w:val="004C0F15"/>
    <w:rsid w:val="00532597"/>
    <w:rsid w:val="0053470E"/>
    <w:rsid w:val="005D6AD2"/>
    <w:rsid w:val="00637AB3"/>
    <w:rsid w:val="0069631E"/>
    <w:rsid w:val="006B10E1"/>
    <w:rsid w:val="006C1529"/>
    <w:rsid w:val="006F018D"/>
    <w:rsid w:val="007271C6"/>
    <w:rsid w:val="00745CE8"/>
    <w:rsid w:val="00752539"/>
    <w:rsid w:val="007A1EBB"/>
    <w:rsid w:val="007B09BF"/>
    <w:rsid w:val="007B7798"/>
    <w:rsid w:val="007D2C69"/>
    <w:rsid w:val="00832341"/>
    <w:rsid w:val="008B428B"/>
    <w:rsid w:val="00935E17"/>
    <w:rsid w:val="009423D0"/>
    <w:rsid w:val="00983E0B"/>
    <w:rsid w:val="009A34A1"/>
    <w:rsid w:val="009D53B5"/>
    <w:rsid w:val="009E6901"/>
    <w:rsid w:val="00A35389"/>
    <w:rsid w:val="00B24CF2"/>
    <w:rsid w:val="00B24EBA"/>
    <w:rsid w:val="00B2567C"/>
    <w:rsid w:val="00B35B54"/>
    <w:rsid w:val="00BB0687"/>
    <w:rsid w:val="00BB0C33"/>
    <w:rsid w:val="00BC08DB"/>
    <w:rsid w:val="00BD2B5E"/>
    <w:rsid w:val="00C40E91"/>
    <w:rsid w:val="00C93EF3"/>
    <w:rsid w:val="00D637DA"/>
    <w:rsid w:val="00D63B39"/>
    <w:rsid w:val="00D70D4B"/>
    <w:rsid w:val="00DA4A28"/>
    <w:rsid w:val="00DC422B"/>
    <w:rsid w:val="00DD2CA5"/>
    <w:rsid w:val="00DF740C"/>
    <w:rsid w:val="00E053ED"/>
    <w:rsid w:val="00E6288D"/>
    <w:rsid w:val="00E673C3"/>
    <w:rsid w:val="00EF4678"/>
    <w:rsid w:val="00EF69EF"/>
    <w:rsid w:val="00F175B8"/>
    <w:rsid w:val="00F72C76"/>
    <w:rsid w:val="00F9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B5C5F"/>
  <w15:docId w15:val="{0234D55D-11FD-B649-9224-B6B0467D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15" w:type="dxa"/>
        <w:bottom w:w="15" w:type="dxa"/>
        <w:right w:w="115" w:type="dxa"/>
      </w:tblCellMar>
    </w:tblPr>
  </w:style>
  <w:style w:type="table" w:customStyle="1" w:styleId="a0">
    <w:basedOn w:val="TableNormal"/>
    <w:tblPr>
      <w:tblStyleRowBandSize w:val="1"/>
      <w:tblStyleColBandSize w:val="1"/>
      <w:tblCellMar>
        <w:top w:w="15" w:type="dxa"/>
        <w:left w:w="115" w:type="dxa"/>
        <w:bottom w:w="15" w:type="dxa"/>
        <w:right w:w="115" w:type="dxa"/>
      </w:tblCellMar>
    </w:tblPr>
  </w:style>
  <w:style w:type="table" w:customStyle="1" w:styleId="a1">
    <w:basedOn w:val="TableNormal"/>
    <w:tblPr>
      <w:tblStyleRowBandSize w:val="1"/>
      <w:tblStyleColBandSize w:val="1"/>
      <w:tblCellMar>
        <w:top w:w="15" w:type="dxa"/>
        <w:left w:w="115" w:type="dxa"/>
        <w:bottom w:w="15" w:type="dxa"/>
        <w:right w:w="115" w:type="dxa"/>
      </w:tblCellMar>
    </w:tblPr>
  </w:style>
  <w:style w:type="table" w:customStyle="1" w:styleId="a2">
    <w:basedOn w:val="TableNormal"/>
    <w:tblPr>
      <w:tblStyleRowBandSize w:val="1"/>
      <w:tblStyleColBandSize w:val="1"/>
      <w:tblCellMar>
        <w:top w:w="15" w:type="dxa"/>
        <w:left w:w="115" w:type="dxa"/>
        <w:bottom w:w="15" w:type="dxa"/>
        <w:right w:w="115" w:type="dxa"/>
      </w:tblCellMar>
    </w:tblPr>
  </w:style>
  <w:style w:type="table" w:customStyle="1" w:styleId="a3">
    <w:basedOn w:val="TableNormal"/>
    <w:tblPr>
      <w:tblStyleRowBandSize w:val="1"/>
      <w:tblStyleColBandSize w:val="1"/>
      <w:tblCellMar>
        <w:top w:w="15" w:type="dxa"/>
        <w:left w:w="115"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3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38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35389"/>
    <w:rPr>
      <w:b/>
      <w:bCs/>
    </w:rPr>
  </w:style>
  <w:style w:type="character" w:customStyle="1" w:styleId="CommentSubjectChar">
    <w:name w:val="Comment Subject Char"/>
    <w:basedOn w:val="CommentTextChar"/>
    <w:link w:val="CommentSubject"/>
    <w:uiPriority w:val="99"/>
    <w:semiHidden/>
    <w:rsid w:val="00A353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paperpile.com/b/tAVAnX/PYhd" TargetMode="External"/><Relationship Id="rId21" Type="http://schemas.openxmlformats.org/officeDocument/2006/relationships/hyperlink" Target="https://paperpile.com/c/tAVAnX/D7fWP" TargetMode="External"/><Relationship Id="rId324" Type="http://schemas.openxmlformats.org/officeDocument/2006/relationships/hyperlink" Target="http://paperpile.com/b/tAVAnX/D50Ml" TargetMode="External"/><Relationship Id="rId531" Type="http://schemas.openxmlformats.org/officeDocument/2006/relationships/hyperlink" Target="https://www.ncbi.nlm.nih.gov/pubmed/16817529" TargetMode="External"/><Relationship Id="rId170" Type="http://schemas.openxmlformats.org/officeDocument/2006/relationships/hyperlink" Target="http://paperpile.com/b/tAVAnX/yPeO" TargetMode="External"/><Relationship Id="rId268" Type="http://schemas.openxmlformats.org/officeDocument/2006/relationships/hyperlink" Target="http://paperpile.com/b/tAVAnX/LSVFU" TargetMode="External"/><Relationship Id="rId475" Type="http://schemas.openxmlformats.org/officeDocument/2006/relationships/hyperlink" Target="http://dx.doi.org/10.1016/j.neuroimage.2007.03.052" TargetMode="External"/><Relationship Id="rId32" Type="http://schemas.openxmlformats.org/officeDocument/2006/relationships/hyperlink" Target="https://paperpile.com/c/tAVAnX/X9sc" TargetMode="External"/><Relationship Id="rId128" Type="http://schemas.openxmlformats.org/officeDocument/2006/relationships/hyperlink" Target="http://paperpile.com/b/tAVAnX/LEqt" TargetMode="External"/><Relationship Id="rId335" Type="http://schemas.openxmlformats.org/officeDocument/2006/relationships/hyperlink" Target="http://paperpile.com/b/tAVAnX/F3Io" TargetMode="External"/><Relationship Id="rId542" Type="http://schemas.openxmlformats.org/officeDocument/2006/relationships/hyperlink" Target="http://paperpile.com/b/tAVAnX/ZEbbd" TargetMode="External"/><Relationship Id="rId181" Type="http://schemas.openxmlformats.org/officeDocument/2006/relationships/hyperlink" Target="http://paperpile.com/b/tAVAnX/1Y9Br" TargetMode="External"/><Relationship Id="rId402" Type="http://schemas.openxmlformats.org/officeDocument/2006/relationships/hyperlink" Target="http://paperpile.com/b/tAVAnX/mClr" TargetMode="External"/><Relationship Id="rId279" Type="http://schemas.openxmlformats.org/officeDocument/2006/relationships/hyperlink" Target="http://paperpile.com/b/tAVAnX/3CaUX" TargetMode="External"/><Relationship Id="rId486" Type="http://schemas.openxmlformats.org/officeDocument/2006/relationships/hyperlink" Target="http://paperpile.com/b/tAVAnX/WVwn3" TargetMode="External"/><Relationship Id="rId43" Type="http://schemas.openxmlformats.org/officeDocument/2006/relationships/hyperlink" Target="https://paperpile.com/c/tAVAnX/2IvA7" TargetMode="External"/><Relationship Id="rId139" Type="http://schemas.openxmlformats.org/officeDocument/2006/relationships/hyperlink" Target="http://paperpile.com/b/tAVAnX/YNu1h" TargetMode="External"/><Relationship Id="rId346" Type="http://schemas.openxmlformats.org/officeDocument/2006/relationships/hyperlink" Target="http://paperpile.com/b/tAVAnX/G30nf" TargetMode="External"/><Relationship Id="rId553" Type="http://schemas.openxmlformats.org/officeDocument/2006/relationships/header" Target="header2.xml"/><Relationship Id="rId192" Type="http://schemas.openxmlformats.org/officeDocument/2006/relationships/hyperlink" Target="http://paperpile.com/b/tAVAnX/6MUU" TargetMode="External"/><Relationship Id="rId206" Type="http://schemas.openxmlformats.org/officeDocument/2006/relationships/hyperlink" Target="http://paperpile.com/b/tAVAnX/JL4S" TargetMode="External"/><Relationship Id="rId413" Type="http://schemas.openxmlformats.org/officeDocument/2006/relationships/hyperlink" Target="http://paperpile.com/b/tAVAnX/CC7G1" TargetMode="External"/><Relationship Id="rId497" Type="http://schemas.openxmlformats.org/officeDocument/2006/relationships/hyperlink" Target="http://paperpile.com/b/tAVAnX/zDuV" TargetMode="External"/><Relationship Id="rId357" Type="http://schemas.openxmlformats.org/officeDocument/2006/relationships/hyperlink" Target="http://paperpile.com/b/tAVAnX/CiWtf" TargetMode="External"/><Relationship Id="rId54" Type="http://schemas.openxmlformats.org/officeDocument/2006/relationships/hyperlink" Target="https://paperpile.com/c/tAVAnX/ZEbbd" TargetMode="External"/><Relationship Id="rId217" Type="http://schemas.openxmlformats.org/officeDocument/2006/relationships/hyperlink" Target="http://paperpile.com/b/tAVAnX/R32B" TargetMode="External"/><Relationship Id="rId424" Type="http://schemas.openxmlformats.org/officeDocument/2006/relationships/hyperlink" Target="http://paperpile.com/b/tAVAnX/OKPdc" TargetMode="External"/><Relationship Id="rId23" Type="http://schemas.openxmlformats.org/officeDocument/2006/relationships/hyperlink" Target="https://paperpile.com/c/tAVAnX/m5iRX" TargetMode="External"/><Relationship Id="rId119" Type="http://schemas.openxmlformats.org/officeDocument/2006/relationships/hyperlink" Target="http://paperpile.com/b/tAVAnX/PYhd" TargetMode="External"/><Relationship Id="rId270" Type="http://schemas.openxmlformats.org/officeDocument/2006/relationships/hyperlink" Target="http://paperpile.com/b/tAVAnX/LSVFU" TargetMode="External"/><Relationship Id="rId326" Type="http://schemas.openxmlformats.org/officeDocument/2006/relationships/hyperlink" Target="http://paperpile.com/b/tAVAnX/D50Ml" TargetMode="External"/><Relationship Id="rId533" Type="http://schemas.openxmlformats.org/officeDocument/2006/relationships/hyperlink" Target="http://paperpile.com/b/tAVAnX/cX4Bc" TargetMode="External"/><Relationship Id="rId65" Type="http://schemas.openxmlformats.org/officeDocument/2006/relationships/hyperlink" Target="https://paperpile.com/c/tAVAnX/bUlgJ" TargetMode="External"/><Relationship Id="rId130" Type="http://schemas.openxmlformats.org/officeDocument/2006/relationships/hyperlink" Target="http://paperpile.com/b/tAVAnX/LEqt" TargetMode="External"/><Relationship Id="rId368" Type="http://schemas.openxmlformats.org/officeDocument/2006/relationships/hyperlink" Target="http://paperpile.com/b/tAVAnX/IKfn" TargetMode="External"/><Relationship Id="rId172" Type="http://schemas.openxmlformats.org/officeDocument/2006/relationships/hyperlink" Target="http://paperpile.com/b/tAVAnX/yPeO" TargetMode="External"/><Relationship Id="rId228" Type="http://schemas.openxmlformats.org/officeDocument/2006/relationships/hyperlink" Target="http://paperpile.com/b/tAVAnX/99Gr5" TargetMode="External"/><Relationship Id="rId435" Type="http://schemas.openxmlformats.org/officeDocument/2006/relationships/hyperlink" Target="http://paperpile.com/b/tAVAnX/maDwE" TargetMode="External"/><Relationship Id="rId477" Type="http://schemas.openxmlformats.org/officeDocument/2006/relationships/hyperlink" Target="http://paperpile.com/b/tAVAnX/m5iRX" TargetMode="External"/><Relationship Id="rId281" Type="http://schemas.openxmlformats.org/officeDocument/2006/relationships/hyperlink" Target="http://paperpile.com/b/tAVAnX/3CaUX" TargetMode="External"/><Relationship Id="rId337" Type="http://schemas.openxmlformats.org/officeDocument/2006/relationships/hyperlink" Target="http://paperpile.com/b/tAVAnX/F3Io" TargetMode="External"/><Relationship Id="rId502" Type="http://schemas.openxmlformats.org/officeDocument/2006/relationships/hyperlink" Target="http://paperpile.com/b/tAVAnX/1TrII" TargetMode="External"/><Relationship Id="rId34" Type="http://schemas.openxmlformats.org/officeDocument/2006/relationships/hyperlink" Target="https://paperpile.com/c/tAVAnX/zDuV+1f6d" TargetMode="External"/><Relationship Id="rId76" Type="http://schemas.openxmlformats.org/officeDocument/2006/relationships/hyperlink" Target="http://paperpile.com/b/tAVAnX/nGVPW" TargetMode="External"/><Relationship Id="rId141" Type="http://schemas.openxmlformats.org/officeDocument/2006/relationships/hyperlink" Target="http://paperpile.com/b/tAVAnX/YNu1h" TargetMode="External"/><Relationship Id="rId379" Type="http://schemas.openxmlformats.org/officeDocument/2006/relationships/hyperlink" Target="http://paperpile.com/b/tAVAnX/mr89" TargetMode="External"/><Relationship Id="rId544" Type="http://schemas.openxmlformats.org/officeDocument/2006/relationships/hyperlink" Target="http://paperpile.com/b/tAVAnX/ZEbbd" TargetMode="External"/><Relationship Id="rId7" Type="http://schemas.openxmlformats.org/officeDocument/2006/relationships/endnotes" Target="endnotes.xml"/><Relationship Id="rId183" Type="http://schemas.openxmlformats.org/officeDocument/2006/relationships/hyperlink" Target="http://paperpile.com/b/tAVAnX/1Y9Br" TargetMode="External"/><Relationship Id="rId239" Type="http://schemas.openxmlformats.org/officeDocument/2006/relationships/hyperlink" Target="http://paperpile.com/b/tAVAnX/WTbF" TargetMode="External"/><Relationship Id="rId390" Type="http://schemas.openxmlformats.org/officeDocument/2006/relationships/hyperlink" Target="http://dx.doi.org/10.1037/a0019596" TargetMode="External"/><Relationship Id="rId404" Type="http://schemas.openxmlformats.org/officeDocument/2006/relationships/hyperlink" Target="http://paperpile.com/b/tAVAnX/mClr" TargetMode="External"/><Relationship Id="rId446" Type="http://schemas.openxmlformats.org/officeDocument/2006/relationships/hyperlink" Target="http://paperpile.com/b/tAVAnX/gX6gw" TargetMode="External"/><Relationship Id="rId250" Type="http://schemas.openxmlformats.org/officeDocument/2006/relationships/hyperlink" Target="http://paperpile.com/b/tAVAnX/rXKFg" TargetMode="External"/><Relationship Id="rId292" Type="http://schemas.openxmlformats.org/officeDocument/2006/relationships/hyperlink" Target="http://paperpile.com/b/tAVAnX/OkwEi" TargetMode="External"/><Relationship Id="rId306" Type="http://schemas.openxmlformats.org/officeDocument/2006/relationships/hyperlink" Target="http://paperpile.com/b/tAVAnX/IqFSU" TargetMode="External"/><Relationship Id="rId488" Type="http://schemas.openxmlformats.org/officeDocument/2006/relationships/hyperlink" Target="http://paperpile.com/b/tAVAnX/SJGot" TargetMode="External"/><Relationship Id="rId45" Type="http://schemas.openxmlformats.org/officeDocument/2006/relationships/hyperlink" Target="https://paperpile.com/c/tAVAnX/IqFSU" TargetMode="External"/><Relationship Id="rId87" Type="http://schemas.openxmlformats.org/officeDocument/2006/relationships/hyperlink" Target="http://paperpile.com/b/tAVAnX/vo9aW" TargetMode="External"/><Relationship Id="rId110" Type="http://schemas.openxmlformats.org/officeDocument/2006/relationships/hyperlink" Target="http://paperpile.com/b/tAVAnX/8T1FX" TargetMode="External"/><Relationship Id="rId348" Type="http://schemas.openxmlformats.org/officeDocument/2006/relationships/hyperlink" Target="http://dx.doi.org/10.1016/j.tics.2015.09.004" TargetMode="External"/><Relationship Id="rId513" Type="http://schemas.openxmlformats.org/officeDocument/2006/relationships/hyperlink" Target="http://paperpile.com/b/tAVAnX/gxbk" TargetMode="External"/><Relationship Id="rId555" Type="http://schemas.openxmlformats.org/officeDocument/2006/relationships/footer" Target="footer2.xml"/><Relationship Id="rId152" Type="http://schemas.openxmlformats.org/officeDocument/2006/relationships/hyperlink" Target="http://paperpile.com/b/tAVAnX/9ssi2" TargetMode="External"/><Relationship Id="rId194" Type="http://schemas.openxmlformats.org/officeDocument/2006/relationships/hyperlink" Target="http://paperpile.com/b/tAVAnX/6MUU" TargetMode="External"/><Relationship Id="rId208" Type="http://schemas.openxmlformats.org/officeDocument/2006/relationships/hyperlink" Target="http://paperpile.com/b/tAVAnX/X9sc" TargetMode="External"/><Relationship Id="rId415" Type="http://schemas.openxmlformats.org/officeDocument/2006/relationships/hyperlink" Target="http://dx.doi.org/10.1023/b:jacp.0000019767.55592.63" TargetMode="External"/><Relationship Id="rId457" Type="http://schemas.openxmlformats.org/officeDocument/2006/relationships/hyperlink" Target="http://dx.doi.org/10.1016/j.adolescence.2013.11.003" TargetMode="External"/><Relationship Id="rId261" Type="http://schemas.openxmlformats.org/officeDocument/2006/relationships/hyperlink" Target="http://paperpile.com/b/tAVAnX/0Ne5l" TargetMode="External"/><Relationship Id="rId499" Type="http://schemas.openxmlformats.org/officeDocument/2006/relationships/hyperlink" Target="http://dx.doi.org/10.1016/j.neuroimage.2017.02.050" TargetMode="External"/><Relationship Id="rId14" Type="http://schemas.openxmlformats.org/officeDocument/2006/relationships/hyperlink" Target="https://paperpile.com/c/tAVAnX/kQQMz+vo9aW+99Gr5" TargetMode="External"/><Relationship Id="rId56" Type="http://schemas.openxmlformats.org/officeDocument/2006/relationships/hyperlink" Target="https://paperpile.com/c/tAVAnX/9ssi2" TargetMode="External"/><Relationship Id="rId317" Type="http://schemas.openxmlformats.org/officeDocument/2006/relationships/hyperlink" Target="http://dx.doi.org/10.1037/0022-0167.45.3.338" TargetMode="External"/><Relationship Id="rId359" Type="http://schemas.openxmlformats.org/officeDocument/2006/relationships/hyperlink" Target="http://paperpile.com/b/tAVAnX/CiWtf" TargetMode="External"/><Relationship Id="rId524" Type="http://schemas.openxmlformats.org/officeDocument/2006/relationships/hyperlink" Target="http://paperpile.com/b/tAVAnX/yc98T" TargetMode="External"/><Relationship Id="rId98" Type="http://schemas.openxmlformats.org/officeDocument/2006/relationships/hyperlink" Target="http://paperpile.com/b/tAVAnX/Y5p7T" TargetMode="External"/><Relationship Id="rId121" Type="http://schemas.openxmlformats.org/officeDocument/2006/relationships/hyperlink" Target="http://paperpile.com/b/tAVAnX/yPQvx" TargetMode="External"/><Relationship Id="rId163" Type="http://schemas.openxmlformats.org/officeDocument/2006/relationships/hyperlink" Target="http://paperpile.com/b/tAVAnX/xRkM" TargetMode="External"/><Relationship Id="rId219" Type="http://schemas.openxmlformats.org/officeDocument/2006/relationships/hyperlink" Target="http://dx.doi.org/10.1016/j.chb.2012.11.017" TargetMode="External"/><Relationship Id="rId370" Type="http://schemas.openxmlformats.org/officeDocument/2006/relationships/hyperlink" Target="http://paperpile.com/b/tAVAnX/IKfn" TargetMode="External"/><Relationship Id="rId426" Type="http://schemas.openxmlformats.org/officeDocument/2006/relationships/hyperlink" Target="http://paperpile.com/b/tAVAnX/OKPdc" TargetMode="External"/><Relationship Id="rId230" Type="http://schemas.openxmlformats.org/officeDocument/2006/relationships/hyperlink" Target="http://paperpile.com/b/tAVAnX/99Gr5" TargetMode="External"/><Relationship Id="rId468" Type="http://schemas.openxmlformats.org/officeDocument/2006/relationships/hyperlink" Target="http://paperpile.com/b/tAVAnX/bUlgJ" TargetMode="External"/><Relationship Id="rId25" Type="http://schemas.openxmlformats.org/officeDocument/2006/relationships/hyperlink" Target="https://paperpile.com/c/tAVAnX/MIJxU+6TMyG+N1Usi" TargetMode="External"/><Relationship Id="rId67" Type="http://schemas.openxmlformats.org/officeDocument/2006/relationships/hyperlink" Target="https://paperpile.com/c/tAVAnX/XPrGM" TargetMode="External"/><Relationship Id="rId272" Type="http://schemas.openxmlformats.org/officeDocument/2006/relationships/hyperlink" Target="http://paperpile.com/b/tAVAnX/RN77n" TargetMode="External"/><Relationship Id="rId328" Type="http://schemas.openxmlformats.org/officeDocument/2006/relationships/hyperlink" Target="http://paperpile.com/b/tAVAnX/J5Uia" TargetMode="External"/><Relationship Id="rId535" Type="http://schemas.openxmlformats.org/officeDocument/2006/relationships/hyperlink" Target="http://dx.doi.org/10.1177/0963721411402480" TargetMode="External"/><Relationship Id="rId132" Type="http://schemas.openxmlformats.org/officeDocument/2006/relationships/hyperlink" Target="http://paperpile.com/b/tAVAnX/1f6d" TargetMode="External"/><Relationship Id="rId174" Type="http://schemas.openxmlformats.org/officeDocument/2006/relationships/hyperlink" Target="http://paperpile.com/b/tAVAnX/kQQMz" TargetMode="External"/><Relationship Id="rId381" Type="http://schemas.openxmlformats.org/officeDocument/2006/relationships/hyperlink" Target="http://paperpile.com/b/tAVAnX/mr89" TargetMode="External"/><Relationship Id="rId241" Type="http://schemas.openxmlformats.org/officeDocument/2006/relationships/hyperlink" Target="http://dx.doi.org/10.1145/2675133.2675299" TargetMode="External"/><Relationship Id="rId437" Type="http://schemas.openxmlformats.org/officeDocument/2006/relationships/hyperlink" Target="http://dx.doi.org/10.1177/0956797616645673" TargetMode="External"/><Relationship Id="rId479" Type="http://schemas.openxmlformats.org/officeDocument/2006/relationships/hyperlink" Target="http://paperpile.com/b/tAVAnX/m5iRX" TargetMode="External"/><Relationship Id="rId36" Type="http://schemas.openxmlformats.org/officeDocument/2006/relationships/hyperlink" Target="https://paperpile.com/c/tAVAnX/zDuV" TargetMode="External"/><Relationship Id="rId283" Type="http://schemas.openxmlformats.org/officeDocument/2006/relationships/hyperlink" Target="http://dx.doi.org/10.1027/1864-9335/a000246" TargetMode="External"/><Relationship Id="rId339" Type="http://schemas.openxmlformats.org/officeDocument/2006/relationships/hyperlink" Target="http://dx.doi.org/10.1016/s0896-6273(03)00154-5" TargetMode="External"/><Relationship Id="rId490" Type="http://schemas.openxmlformats.org/officeDocument/2006/relationships/hyperlink" Target="http://paperpile.com/b/tAVAnX/SJGot" TargetMode="External"/><Relationship Id="rId504" Type="http://schemas.openxmlformats.org/officeDocument/2006/relationships/hyperlink" Target="http://paperpile.com/b/tAVAnX/1TrII" TargetMode="External"/><Relationship Id="rId546" Type="http://schemas.openxmlformats.org/officeDocument/2006/relationships/hyperlink" Target="http://paperpile.com/b/tAVAnX/ZEbbd" TargetMode="External"/><Relationship Id="rId78" Type="http://schemas.openxmlformats.org/officeDocument/2006/relationships/hyperlink" Target="http://paperpile.com/b/tAVAnX/nGVPW" TargetMode="External"/><Relationship Id="rId101" Type="http://schemas.openxmlformats.org/officeDocument/2006/relationships/hyperlink" Target="http://paperpile.com/b/tAVAnX/Y5p7T" TargetMode="External"/><Relationship Id="rId143" Type="http://schemas.openxmlformats.org/officeDocument/2006/relationships/hyperlink" Target="http://dx.doi.org/10.1016/j.ijinfomgt.2011.07.004" TargetMode="External"/><Relationship Id="rId185" Type="http://schemas.openxmlformats.org/officeDocument/2006/relationships/hyperlink" Target="http://dx.doi.org/10.1016/j.chb.2020.106510" TargetMode="External"/><Relationship Id="rId350" Type="http://schemas.openxmlformats.org/officeDocument/2006/relationships/hyperlink" Target="http://paperpile.com/b/tAVAnX/gk6T" TargetMode="External"/><Relationship Id="rId406" Type="http://schemas.openxmlformats.org/officeDocument/2006/relationships/hyperlink" Target="http://dx.doi.org/10.1016/j.neuron.2011.02.019" TargetMode="External"/><Relationship Id="rId9" Type="http://schemas.microsoft.com/office/2011/relationships/commentsExtended" Target="commentsExtended.xml"/><Relationship Id="rId210" Type="http://schemas.openxmlformats.org/officeDocument/2006/relationships/hyperlink" Target="http://paperpile.com/b/tAVAnX/X9sc" TargetMode="External"/><Relationship Id="rId392" Type="http://schemas.openxmlformats.org/officeDocument/2006/relationships/hyperlink" Target="http://paperpile.com/b/tAVAnX/6Sv1" TargetMode="External"/><Relationship Id="rId448" Type="http://schemas.openxmlformats.org/officeDocument/2006/relationships/hyperlink" Target="http://paperpile.com/b/tAVAnX/gX6gw" TargetMode="External"/><Relationship Id="rId252" Type="http://schemas.openxmlformats.org/officeDocument/2006/relationships/hyperlink" Target="http://paperpile.com/b/tAVAnX/rXKFg" TargetMode="External"/><Relationship Id="rId294" Type="http://schemas.openxmlformats.org/officeDocument/2006/relationships/hyperlink" Target="http://paperpile.com/b/tAVAnX/hpZGX" TargetMode="External"/><Relationship Id="rId308" Type="http://schemas.openxmlformats.org/officeDocument/2006/relationships/hyperlink" Target="http://paperpile.com/b/tAVAnX/IqFSU" TargetMode="External"/><Relationship Id="rId515" Type="http://schemas.openxmlformats.org/officeDocument/2006/relationships/hyperlink" Target="http://dx.doi.org/10.1016/j.chb.2016.05.040" TargetMode="External"/><Relationship Id="rId47" Type="http://schemas.openxmlformats.org/officeDocument/2006/relationships/hyperlink" Target="https://paperpile.com/c/tAVAnX/ugSF" TargetMode="External"/><Relationship Id="rId89" Type="http://schemas.openxmlformats.org/officeDocument/2006/relationships/hyperlink" Target="http://paperpile.com/b/tAVAnX/vo9aW" TargetMode="External"/><Relationship Id="rId112" Type="http://schemas.openxmlformats.org/officeDocument/2006/relationships/hyperlink" Target="http://paperpile.com/b/tAVAnX/8T1FX" TargetMode="External"/><Relationship Id="rId154" Type="http://schemas.openxmlformats.org/officeDocument/2006/relationships/hyperlink" Target="http://paperpile.com/b/tAVAnX/9ssi2" TargetMode="External"/><Relationship Id="rId361" Type="http://schemas.openxmlformats.org/officeDocument/2006/relationships/hyperlink" Target="http://paperpile.com/b/tAVAnX/WApY" TargetMode="External"/><Relationship Id="rId557" Type="http://schemas.openxmlformats.org/officeDocument/2006/relationships/footer" Target="footer3.xml"/><Relationship Id="rId196" Type="http://schemas.openxmlformats.org/officeDocument/2006/relationships/hyperlink" Target="http://paperpile.com/b/tAVAnX/6MUU" TargetMode="External"/><Relationship Id="rId417" Type="http://schemas.openxmlformats.org/officeDocument/2006/relationships/hyperlink" Target="http://paperpile.com/b/tAVAnX/P6ICj" TargetMode="External"/><Relationship Id="rId459" Type="http://schemas.openxmlformats.org/officeDocument/2006/relationships/hyperlink" Target="http://paperpile.com/b/tAVAnX/uOAJ" TargetMode="External"/><Relationship Id="rId16" Type="http://schemas.openxmlformats.org/officeDocument/2006/relationships/hyperlink" Target="https://paperpile.com/c/tAVAnX/0Ne5l" TargetMode="External"/><Relationship Id="rId221" Type="http://schemas.openxmlformats.org/officeDocument/2006/relationships/hyperlink" Target="http://paperpile.com/b/tAVAnX/LV6LW" TargetMode="External"/><Relationship Id="rId263" Type="http://schemas.openxmlformats.org/officeDocument/2006/relationships/hyperlink" Target="http://paperpile.com/b/tAVAnX/0Ne5l" TargetMode="External"/><Relationship Id="rId319" Type="http://schemas.openxmlformats.org/officeDocument/2006/relationships/hyperlink" Target="http://paperpile.com/b/tAVAnX/6TMyG" TargetMode="External"/><Relationship Id="rId470" Type="http://schemas.openxmlformats.org/officeDocument/2006/relationships/hyperlink" Target="http://paperpile.com/b/tAVAnX/LM7e" TargetMode="External"/><Relationship Id="rId526" Type="http://schemas.openxmlformats.org/officeDocument/2006/relationships/hyperlink" Target="http://paperpile.com/b/tAVAnX/nPU1D" TargetMode="External"/><Relationship Id="rId58" Type="http://schemas.openxmlformats.org/officeDocument/2006/relationships/hyperlink" Target="https://paperpile.com/c/tAVAnX/yPeO" TargetMode="External"/><Relationship Id="rId123" Type="http://schemas.openxmlformats.org/officeDocument/2006/relationships/hyperlink" Target="http://paperpile.com/b/tAVAnX/yPQvx" TargetMode="External"/><Relationship Id="rId330" Type="http://schemas.openxmlformats.org/officeDocument/2006/relationships/hyperlink" Target="http://paperpile.com/b/tAVAnX/J5Uia" TargetMode="External"/><Relationship Id="rId165" Type="http://schemas.openxmlformats.org/officeDocument/2006/relationships/hyperlink" Target="http://paperpile.com/b/tAVAnX/xRkM" TargetMode="External"/><Relationship Id="rId372" Type="http://schemas.openxmlformats.org/officeDocument/2006/relationships/hyperlink" Target="http://dx.doi.org/10.1016/j.neuroimage.2004.06.030" TargetMode="External"/><Relationship Id="rId428" Type="http://schemas.openxmlformats.org/officeDocument/2006/relationships/hyperlink" Target="http://paperpile.com/b/tAVAnX/g3iha" TargetMode="External"/><Relationship Id="rId232" Type="http://schemas.openxmlformats.org/officeDocument/2006/relationships/hyperlink" Target="http://paperpile.com/b/tAVAnX/D7fWP" TargetMode="External"/><Relationship Id="rId274" Type="http://schemas.openxmlformats.org/officeDocument/2006/relationships/hyperlink" Target="http://paperpile.com/b/tAVAnX/RN77n" TargetMode="External"/><Relationship Id="rId481" Type="http://schemas.openxmlformats.org/officeDocument/2006/relationships/hyperlink" Target="https://spssi.onlinelibrary.wiley.com/doi/abs/10.1111/sipr.12033" TargetMode="External"/><Relationship Id="rId27" Type="http://schemas.openxmlformats.org/officeDocument/2006/relationships/hyperlink" Target="https://paperpile.com/c/tAVAnX/CiWtf+CC7G1+P6ICj" TargetMode="External"/><Relationship Id="rId69" Type="http://schemas.openxmlformats.org/officeDocument/2006/relationships/hyperlink" Target="https://paperpile.com/c/tAVAnX/OLPRD+RN77n+3CaUX" TargetMode="External"/><Relationship Id="rId134" Type="http://schemas.openxmlformats.org/officeDocument/2006/relationships/hyperlink" Target="http://paperpile.com/b/tAVAnX/1f6d" TargetMode="External"/><Relationship Id="rId537" Type="http://schemas.openxmlformats.org/officeDocument/2006/relationships/hyperlink" Target="http://paperpile.com/b/tAVAnX/vqBTB" TargetMode="External"/><Relationship Id="rId80" Type="http://schemas.openxmlformats.org/officeDocument/2006/relationships/hyperlink" Target="http://paperpile.com/b/tAVAnX/nGVPW" TargetMode="External"/><Relationship Id="rId176" Type="http://schemas.openxmlformats.org/officeDocument/2006/relationships/hyperlink" Target="http://paperpile.com/b/tAVAnX/kQQMz" TargetMode="External"/><Relationship Id="rId341" Type="http://schemas.openxmlformats.org/officeDocument/2006/relationships/hyperlink" Target="http://paperpile.com/b/tAVAnX/GY2Ue" TargetMode="External"/><Relationship Id="rId383" Type="http://schemas.openxmlformats.org/officeDocument/2006/relationships/hyperlink" Target="http://paperpile.com/b/tAVAnX/mr89" TargetMode="External"/><Relationship Id="rId439" Type="http://schemas.openxmlformats.org/officeDocument/2006/relationships/hyperlink" Target="http://paperpile.com/b/tAVAnX/N1Usi" TargetMode="External"/><Relationship Id="rId201" Type="http://schemas.openxmlformats.org/officeDocument/2006/relationships/hyperlink" Target="http://paperpile.com/b/tAVAnX/rp2NQ" TargetMode="External"/><Relationship Id="rId243" Type="http://schemas.openxmlformats.org/officeDocument/2006/relationships/hyperlink" Target="http://paperpile.com/b/tAVAnX/NP6dK" TargetMode="External"/><Relationship Id="rId285" Type="http://schemas.openxmlformats.org/officeDocument/2006/relationships/hyperlink" Target="http://paperpile.com/b/tAVAnX/SUm3s" TargetMode="External"/><Relationship Id="rId450" Type="http://schemas.openxmlformats.org/officeDocument/2006/relationships/hyperlink" Target="http://paperpile.com/b/tAVAnX/gX6gw" TargetMode="External"/><Relationship Id="rId506" Type="http://schemas.openxmlformats.org/officeDocument/2006/relationships/hyperlink" Target="http://paperpile.com/b/tAVAnX/MIJxU" TargetMode="External"/><Relationship Id="rId38" Type="http://schemas.openxmlformats.org/officeDocument/2006/relationships/hyperlink" Target="https://paperpile.com/c/tAVAnX/JL4S+WApY+IKfn+LM7e+xRkM" TargetMode="External"/><Relationship Id="rId103" Type="http://schemas.openxmlformats.org/officeDocument/2006/relationships/hyperlink" Target="http://paperpile.com/b/tAVAnX/kIAoH" TargetMode="External"/><Relationship Id="rId310" Type="http://schemas.openxmlformats.org/officeDocument/2006/relationships/hyperlink" Target="http://paperpile.com/b/tAVAnX/IqFSU" TargetMode="External"/><Relationship Id="rId492" Type="http://schemas.openxmlformats.org/officeDocument/2006/relationships/hyperlink" Target="http://paperpile.com/b/tAVAnX/SJGot" TargetMode="External"/><Relationship Id="rId548" Type="http://schemas.openxmlformats.org/officeDocument/2006/relationships/image" Target="media/image1.png"/><Relationship Id="rId91" Type="http://schemas.openxmlformats.org/officeDocument/2006/relationships/hyperlink" Target="http://paperpile.com/b/tAVAnX/2IvA7" TargetMode="External"/><Relationship Id="rId145" Type="http://schemas.openxmlformats.org/officeDocument/2006/relationships/hyperlink" Target="http://paperpile.com/b/tAVAnX/OLPRD" TargetMode="External"/><Relationship Id="rId187" Type="http://schemas.openxmlformats.org/officeDocument/2006/relationships/hyperlink" Target="http://paperpile.com/b/tAVAnX/XPrGM" TargetMode="External"/><Relationship Id="rId352" Type="http://schemas.openxmlformats.org/officeDocument/2006/relationships/hyperlink" Target="http://paperpile.com/b/tAVAnX/gk6T" TargetMode="External"/><Relationship Id="rId394" Type="http://schemas.openxmlformats.org/officeDocument/2006/relationships/hyperlink" Target="http://paperpile.com/b/tAVAnX/6Sv1" TargetMode="External"/><Relationship Id="rId408" Type="http://schemas.openxmlformats.org/officeDocument/2006/relationships/hyperlink" Target="http://paperpile.com/b/tAVAnX/yn13a" TargetMode="External"/><Relationship Id="rId212" Type="http://schemas.openxmlformats.org/officeDocument/2006/relationships/hyperlink" Target="http://paperpile.com/b/tAVAnX/X9sc" TargetMode="External"/><Relationship Id="rId254" Type="http://schemas.openxmlformats.org/officeDocument/2006/relationships/hyperlink" Target="http://paperpile.com/b/tAVAnX/dDCoh" TargetMode="External"/><Relationship Id="rId49" Type="http://schemas.openxmlformats.org/officeDocument/2006/relationships/hyperlink" Target="https://paperpile.com/c/tAVAnX/SUm3s+SJGot" TargetMode="External"/><Relationship Id="rId114" Type="http://schemas.openxmlformats.org/officeDocument/2006/relationships/hyperlink" Target="http://dx.doi.org/10.1177/1461444804041438" TargetMode="External"/><Relationship Id="rId296" Type="http://schemas.openxmlformats.org/officeDocument/2006/relationships/hyperlink" Target="http://paperpile.com/b/tAVAnX/hpZGX" TargetMode="External"/><Relationship Id="rId461" Type="http://schemas.openxmlformats.org/officeDocument/2006/relationships/hyperlink" Target="http://paperpile.com/b/tAVAnX/uOAJ" TargetMode="External"/><Relationship Id="rId517" Type="http://schemas.openxmlformats.org/officeDocument/2006/relationships/hyperlink" Target="http://paperpile.com/b/tAVAnX/aOfND" TargetMode="External"/><Relationship Id="rId559" Type="http://schemas.openxmlformats.org/officeDocument/2006/relationships/fontTable" Target="fontTable.xml"/><Relationship Id="rId60" Type="http://schemas.openxmlformats.org/officeDocument/2006/relationships/hyperlink" Target="https://paperpile.com/c/tAVAnX/zDuV" TargetMode="External"/><Relationship Id="rId156" Type="http://schemas.openxmlformats.org/officeDocument/2006/relationships/hyperlink" Target="http://paperpile.com/b/tAVAnX/VHVP" TargetMode="External"/><Relationship Id="rId198" Type="http://schemas.openxmlformats.org/officeDocument/2006/relationships/hyperlink" Target="http://paperpile.com/b/tAVAnX/rp2NQ" TargetMode="External"/><Relationship Id="rId321" Type="http://schemas.openxmlformats.org/officeDocument/2006/relationships/hyperlink" Target="https://www.tandfonline.com/doi/abs/10.1080/15213269.2020.1799409?casa_token=4GHyZXx2JgsAAAAA:xjySEZmkJZtJKTX4AUPEzVFS5pvuL55x_a2NUneDCXDidGVdqk2HByIsnFDBxnRMnhm4NQX6JVeNzA" TargetMode="External"/><Relationship Id="rId363" Type="http://schemas.openxmlformats.org/officeDocument/2006/relationships/hyperlink" Target="http://paperpile.com/b/tAVAnX/WApY" TargetMode="External"/><Relationship Id="rId419" Type="http://schemas.openxmlformats.org/officeDocument/2006/relationships/hyperlink" Target="http://paperpile.com/b/tAVAnX/P6ICj" TargetMode="External"/><Relationship Id="rId223" Type="http://schemas.openxmlformats.org/officeDocument/2006/relationships/hyperlink" Target="http://paperpile.com/b/tAVAnX/LV6LW" TargetMode="External"/><Relationship Id="rId430" Type="http://schemas.openxmlformats.org/officeDocument/2006/relationships/hyperlink" Target="http://paperpile.com/b/tAVAnX/g3iha" TargetMode="External"/><Relationship Id="rId18" Type="http://schemas.openxmlformats.org/officeDocument/2006/relationships/hyperlink" Target="https://paperpile.com/c/tAVAnX/aXqu7+GY2Ue" TargetMode="External"/><Relationship Id="rId265" Type="http://schemas.openxmlformats.org/officeDocument/2006/relationships/hyperlink" Target="http://dx.doi.org/10.1016/j.chb.2016.03.078" TargetMode="External"/><Relationship Id="rId472" Type="http://schemas.openxmlformats.org/officeDocument/2006/relationships/hyperlink" Target="http://paperpile.com/b/tAVAnX/LM7e" TargetMode="External"/><Relationship Id="rId528" Type="http://schemas.openxmlformats.org/officeDocument/2006/relationships/hyperlink" Target="http://paperpile.com/b/tAVAnX/nPU1D" TargetMode="External"/><Relationship Id="rId125" Type="http://schemas.openxmlformats.org/officeDocument/2006/relationships/hyperlink" Target="http://paperpile.com/b/tAVAnX/yPQvx" TargetMode="External"/><Relationship Id="rId167" Type="http://schemas.openxmlformats.org/officeDocument/2006/relationships/hyperlink" Target="http://dx.doi.org/10.1162/jocn_a_01041" TargetMode="External"/><Relationship Id="rId332" Type="http://schemas.openxmlformats.org/officeDocument/2006/relationships/hyperlink" Target="http://paperpile.com/b/tAVAnX/J5Uia" TargetMode="External"/><Relationship Id="rId374" Type="http://schemas.openxmlformats.org/officeDocument/2006/relationships/hyperlink" Target="http://paperpile.com/b/tAVAnX/VGIw" TargetMode="External"/><Relationship Id="rId71" Type="http://schemas.openxmlformats.org/officeDocument/2006/relationships/hyperlink" Target="https://paperpile.com/c/tAVAnX/RN77n" TargetMode="External"/><Relationship Id="rId234" Type="http://schemas.openxmlformats.org/officeDocument/2006/relationships/hyperlink" Target="http://paperpile.com/b/tAVAnX/D7fWP" TargetMode="External"/><Relationship Id="rId2" Type="http://schemas.openxmlformats.org/officeDocument/2006/relationships/numbering" Target="numbering.xml"/><Relationship Id="rId29" Type="http://schemas.openxmlformats.org/officeDocument/2006/relationships/hyperlink" Target="https://paperpile.com/c/tAVAnX/D50Ml+vqBTB" TargetMode="External"/><Relationship Id="rId276" Type="http://schemas.openxmlformats.org/officeDocument/2006/relationships/hyperlink" Target="http://paperpile.com/b/tAVAnX/RN77n" TargetMode="External"/><Relationship Id="rId441" Type="http://schemas.openxmlformats.org/officeDocument/2006/relationships/hyperlink" Target="http://dx.doi.org/10.1016/b978-0-12-849867-5.00010-0" TargetMode="External"/><Relationship Id="rId483" Type="http://schemas.openxmlformats.org/officeDocument/2006/relationships/hyperlink" Target="http://paperpile.com/b/tAVAnX/WVwn3" TargetMode="External"/><Relationship Id="rId539" Type="http://schemas.openxmlformats.org/officeDocument/2006/relationships/hyperlink" Target="http://paperpile.com/b/tAVAnX/vqBTB" TargetMode="External"/><Relationship Id="rId40" Type="http://schemas.openxmlformats.org/officeDocument/2006/relationships/hyperlink" Target="https://paperpile.com/c/tAVAnX/LV6LW" TargetMode="External"/><Relationship Id="rId136" Type="http://schemas.openxmlformats.org/officeDocument/2006/relationships/hyperlink" Target="http://paperpile.com/b/tAVAnX/1f6d" TargetMode="External"/><Relationship Id="rId178" Type="http://schemas.openxmlformats.org/officeDocument/2006/relationships/hyperlink" Target="http://paperpile.com/b/tAVAnX/kQQMz" TargetMode="External"/><Relationship Id="rId301" Type="http://schemas.openxmlformats.org/officeDocument/2006/relationships/hyperlink" Target="http://paperpile.com/b/tAVAnX/ugSF" TargetMode="External"/><Relationship Id="rId343" Type="http://schemas.openxmlformats.org/officeDocument/2006/relationships/hyperlink" Target="http://paperpile.com/b/tAVAnX/G30nf" TargetMode="External"/><Relationship Id="rId550" Type="http://schemas.openxmlformats.org/officeDocument/2006/relationships/image" Target="media/image3.png"/><Relationship Id="rId82" Type="http://schemas.openxmlformats.org/officeDocument/2006/relationships/hyperlink" Target="http://paperpile.com/b/tAVAnX/kkj4j" TargetMode="External"/><Relationship Id="rId203" Type="http://schemas.openxmlformats.org/officeDocument/2006/relationships/hyperlink" Target="http://dx.doi.org/10.1016/j.paid.2016.07.008" TargetMode="External"/><Relationship Id="rId385" Type="http://schemas.openxmlformats.org/officeDocument/2006/relationships/hyperlink" Target="http://paperpile.com/b/tAVAnX/eIjAt" TargetMode="External"/><Relationship Id="rId245" Type="http://schemas.openxmlformats.org/officeDocument/2006/relationships/hyperlink" Target="http://paperpile.com/b/tAVAnX/NP6dK" TargetMode="External"/><Relationship Id="rId287" Type="http://schemas.openxmlformats.org/officeDocument/2006/relationships/hyperlink" Target="http://paperpile.com/b/tAVAnX/SUm3s" TargetMode="External"/><Relationship Id="rId410" Type="http://schemas.openxmlformats.org/officeDocument/2006/relationships/hyperlink" Target="http://paperpile.com/b/tAVAnX/CC7G1" TargetMode="External"/><Relationship Id="rId452" Type="http://schemas.openxmlformats.org/officeDocument/2006/relationships/hyperlink" Target="http://paperpile.com/b/tAVAnX/aXqu7" TargetMode="External"/><Relationship Id="rId494" Type="http://schemas.openxmlformats.org/officeDocument/2006/relationships/hyperlink" Target="http://paperpile.com/b/tAVAnX/zDuV" TargetMode="External"/><Relationship Id="rId508" Type="http://schemas.openxmlformats.org/officeDocument/2006/relationships/hyperlink" Target="http://paperpile.com/b/tAVAnX/MIJxU" TargetMode="External"/><Relationship Id="rId105" Type="http://schemas.openxmlformats.org/officeDocument/2006/relationships/hyperlink" Target="http://paperpile.com/b/tAVAnX/kIAoH" TargetMode="External"/><Relationship Id="rId147" Type="http://schemas.openxmlformats.org/officeDocument/2006/relationships/hyperlink" Target="http://paperpile.com/b/tAVAnX/OLPRD" TargetMode="External"/><Relationship Id="rId312" Type="http://schemas.openxmlformats.org/officeDocument/2006/relationships/hyperlink" Target="http://paperpile.com/b/tAVAnX/OJVG" TargetMode="External"/><Relationship Id="rId354" Type="http://schemas.openxmlformats.org/officeDocument/2006/relationships/hyperlink" Target="http://dx.doi.org/10.1016/j.abrep.2020.100294" TargetMode="External"/><Relationship Id="rId51" Type="http://schemas.openxmlformats.org/officeDocument/2006/relationships/hyperlink" Target="https://paperpile.com/c/tAVAnX/g3iha" TargetMode="External"/><Relationship Id="rId93" Type="http://schemas.openxmlformats.org/officeDocument/2006/relationships/hyperlink" Target="http://paperpile.com/b/tAVAnX/2IvA7" TargetMode="External"/><Relationship Id="rId189" Type="http://schemas.openxmlformats.org/officeDocument/2006/relationships/hyperlink" Target="http://paperpile.com/b/tAVAnX/XPrGM" TargetMode="External"/><Relationship Id="rId396" Type="http://schemas.openxmlformats.org/officeDocument/2006/relationships/hyperlink" Target="http://dx.doi.org/10.1016/j.dcn.2020.100794" TargetMode="External"/><Relationship Id="rId561" Type="http://schemas.openxmlformats.org/officeDocument/2006/relationships/theme" Target="theme/theme1.xml"/><Relationship Id="rId214" Type="http://schemas.openxmlformats.org/officeDocument/2006/relationships/hyperlink" Target="http://paperpile.com/b/tAVAnX/R32B" TargetMode="External"/><Relationship Id="rId256" Type="http://schemas.openxmlformats.org/officeDocument/2006/relationships/hyperlink" Target="http://paperpile.com/b/tAVAnX/dDCoh" TargetMode="External"/><Relationship Id="rId298" Type="http://schemas.openxmlformats.org/officeDocument/2006/relationships/hyperlink" Target="http://paperpile.com/b/tAVAnX/hpZGX" TargetMode="External"/><Relationship Id="rId421" Type="http://schemas.openxmlformats.org/officeDocument/2006/relationships/hyperlink" Target="http://dx.doi.org/10.1177/070674370304800904" TargetMode="External"/><Relationship Id="rId463" Type="http://schemas.openxmlformats.org/officeDocument/2006/relationships/hyperlink" Target="http://dx.doi.org/10.1080/17470919.2017.1382387" TargetMode="External"/><Relationship Id="rId519" Type="http://schemas.openxmlformats.org/officeDocument/2006/relationships/hyperlink" Target="http://paperpile.com/b/tAVAnX/aOfND" TargetMode="External"/><Relationship Id="rId116" Type="http://schemas.openxmlformats.org/officeDocument/2006/relationships/hyperlink" Target="http://paperpile.com/b/tAVAnX/PYhd" TargetMode="External"/><Relationship Id="rId158" Type="http://schemas.openxmlformats.org/officeDocument/2006/relationships/hyperlink" Target="http://paperpile.com/b/tAVAnX/VHVP" TargetMode="External"/><Relationship Id="rId323" Type="http://schemas.openxmlformats.org/officeDocument/2006/relationships/hyperlink" Target="http://paperpile.com/b/tAVAnX/D50Ml" TargetMode="External"/><Relationship Id="rId530" Type="http://schemas.openxmlformats.org/officeDocument/2006/relationships/hyperlink" Target="http://paperpile.com/b/tAVAnX/nPU1D" TargetMode="External"/><Relationship Id="rId20" Type="http://schemas.openxmlformats.org/officeDocument/2006/relationships/hyperlink" Target="https://paperpile.com/c/tAVAnX/1Y9Br" TargetMode="External"/><Relationship Id="rId62" Type="http://schemas.openxmlformats.org/officeDocument/2006/relationships/hyperlink" Target="https://paperpile.com/c/tAVAnX/J5Uia" TargetMode="External"/><Relationship Id="rId365" Type="http://schemas.openxmlformats.org/officeDocument/2006/relationships/hyperlink" Target="http://paperpile.com/b/tAVAnX/WApY" TargetMode="External"/><Relationship Id="rId225" Type="http://schemas.openxmlformats.org/officeDocument/2006/relationships/hyperlink" Target="http://dx.doi.org/10.1037/a0016541" TargetMode="External"/><Relationship Id="rId267" Type="http://schemas.openxmlformats.org/officeDocument/2006/relationships/hyperlink" Target="http://paperpile.com/b/tAVAnX/LSVFU" TargetMode="External"/><Relationship Id="rId432" Type="http://schemas.openxmlformats.org/officeDocument/2006/relationships/hyperlink" Target="http://paperpile.com/b/tAVAnX/g3iha" TargetMode="External"/><Relationship Id="rId474" Type="http://schemas.openxmlformats.org/officeDocument/2006/relationships/hyperlink" Target="http://paperpile.com/b/tAVAnX/LM7e" TargetMode="External"/><Relationship Id="rId127" Type="http://schemas.openxmlformats.org/officeDocument/2006/relationships/hyperlink" Target="http://paperpile.com/b/tAVAnX/LEqt" TargetMode="External"/><Relationship Id="rId31" Type="http://schemas.openxmlformats.org/officeDocument/2006/relationships/hyperlink" Target="https://paperpile.com/c/tAVAnX/zDuV+1f6d" TargetMode="External"/><Relationship Id="rId73" Type="http://schemas.openxmlformats.org/officeDocument/2006/relationships/hyperlink" Target="https://paperpile.com/c/tAVAnX/mClr+VHVP" TargetMode="External"/><Relationship Id="rId169" Type="http://schemas.openxmlformats.org/officeDocument/2006/relationships/hyperlink" Target="http://paperpile.com/b/tAVAnX/yPeO" TargetMode="External"/><Relationship Id="rId334" Type="http://schemas.openxmlformats.org/officeDocument/2006/relationships/hyperlink" Target="http://paperpile.com/b/tAVAnX/F3Io" TargetMode="External"/><Relationship Id="rId376" Type="http://schemas.openxmlformats.org/officeDocument/2006/relationships/hyperlink" Target="http://paperpile.com/b/tAVAnX/VGIw" TargetMode="External"/><Relationship Id="rId541" Type="http://schemas.openxmlformats.org/officeDocument/2006/relationships/hyperlink" Target="http://dx.doi.org/10.1177/0149206314567779" TargetMode="External"/><Relationship Id="rId4" Type="http://schemas.openxmlformats.org/officeDocument/2006/relationships/settings" Target="settings.xml"/><Relationship Id="rId180" Type="http://schemas.openxmlformats.org/officeDocument/2006/relationships/hyperlink" Target="http://paperpile.com/b/tAVAnX/1Y9Br" TargetMode="External"/><Relationship Id="rId236" Type="http://schemas.openxmlformats.org/officeDocument/2006/relationships/hyperlink" Target="http://paperpile.com/b/tAVAnX/D7fWP" TargetMode="External"/><Relationship Id="rId278" Type="http://schemas.openxmlformats.org/officeDocument/2006/relationships/hyperlink" Target="http://paperpile.com/b/tAVAnX/3CaUX" TargetMode="External"/><Relationship Id="rId401" Type="http://schemas.openxmlformats.org/officeDocument/2006/relationships/hyperlink" Target="http://paperpile.com/b/tAVAnX/mClr" TargetMode="External"/><Relationship Id="rId443" Type="http://schemas.openxmlformats.org/officeDocument/2006/relationships/hyperlink" Target="http://paperpile.com/b/tAVAnX/0zyGg" TargetMode="External"/><Relationship Id="rId303" Type="http://schemas.openxmlformats.org/officeDocument/2006/relationships/hyperlink" Target="http://paperpile.com/b/tAVAnX/ugSF" TargetMode="External"/><Relationship Id="rId485" Type="http://schemas.openxmlformats.org/officeDocument/2006/relationships/hyperlink" Target="http://paperpile.com/b/tAVAnX/WVwn3" TargetMode="External"/><Relationship Id="rId42" Type="http://schemas.openxmlformats.org/officeDocument/2006/relationships/hyperlink" Target="https://paperpile.com/c/tAVAnX/3CaUX" TargetMode="External"/><Relationship Id="rId84" Type="http://schemas.openxmlformats.org/officeDocument/2006/relationships/hyperlink" Target="http://paperpile.com/b/tAVAnX/kkj4j" TargetMode="External"/><Relationship Id="rId138" Type="http://schemas.openxmlformats.org/officeDocument/2006/relationships/hyperlink" Target="http://paperpile.com/b/tAVAnX/YNu1h" TargetMode="External"/><Relationship Id="rId345" Type="http://schemas.openxmlformats.org/officeDocument/2006/relationships/hyperlink" Target="http://paperpile.com/b/tAVAnX/G30nf" TargetMode="External"/><Relationship Id="rId387" Type="http://schemas.openxmlformats.org/officeDocument/2006/relationships/hyperlink" Target="http://paperpile.com/b/tAVAnX/eIjAt" TargetMode="External"/><Relationship Id="rId510" Type="http://schemas.openxmlformats.org/officeDocument/2006/relationships/hyperlink" Target="http://paperpile.com/b/tAVAnX/gxbk" TargetMode="External"/><Relationship Id="rId552" Type="http://schemas.openxmlformats.org/officeDocument/2006/relationships/header" Target="header1.xml"/><Relationship Id="rId191" Type="http://schemas.openxmlformats.org/officeDocument/2006/relationships/hyperlink" Target="http://dx.doi.org/10.1016/j.jadohealth.2013.12.035" TargetMode="External"/><Relationship Id="rId205" Type="http://schemas.openxmlformats.org/officeDocument/2006/relationships/hyperlink" Target="http://paperpile.com/b/tAVAnX/JL4S" TargetMode="External"/><Relationship Id="rId247" Type="http://schemas.openxmlformats.org/officeDocument/2006/relationships/hyperlink" Target="http://dx.doi.org/10.1177/0146167209358882" TargetMode="External"/><Relationship Id="rId412" Type="http://schemas.openxmlformats.org/officeDocument/2006/relationships/hyperlink" Target="http://paperpile.com/b/tAVAnX/CC7G1" TargetMode="External"/><Relationship Id="rId107" Type="http://schemas.openxmlformats.org/officeDocument/2006/relationships/hyperlink" Target="http://paperpile.com/b/tAVAnX/kIAoH" TargetMode="External"/><Relationship Id="rId289" Type="http://schemas.openxmlformats.org/officeDocument/2006/relationships/hyperlink" Target="http://dx.doi.org/10.1111/j.1468-2885.2010.01360.x" TargetMode="External"/><Relationship Id="rId454" Type="http://schemas.openxmlformats.org/officeDocument/2006/relationships/hyperlink" Target="http://paperpile.com/b/tAVAnX/aXqu7" TargetMode="External"/><Relationship Id="rId496" Type="http://schemas.openxmlformats.org/officeDocument/2006/relationships/hyperlink" Target="http://paperpile.com/b/tAVAnX/zDuV" TargetMode="External"/><Relationship Id="rId11" Type="http://schemas.microsoft.com/office/2018/08/relationships/commentsExtensible" Target="commentsExtensible.xml"/><Relationship Id="rId53" Type="http://schemas.openxmlformats.org/officeDocument/2006/relationships/hyperlink" Target="https://paperpile.com/c/tAVAnX/nPU1D+J5Uia" TargetMode="External"/><Relationship Id="rId149" Type="http://schemas.openxmlformats.org/officeDocument/2006/relationships/hyperlink" Target="http://dx.doi.org/10.1016/j.chb.2015.02.064" TargetMode="External"/><Relationship Id="rId314" Type="http://schemas.openxmlformats.org/officeDocument/2006/relationships/hyperlink" Target="http://paperpile.com/b/tAVAnX/OJVG" TargetMode="External"/><Relationship Id="rId356" Type="http://schemas.openxmlformats.org/officeDocument/2006/relationships/hyperlink" Target="http://paperpile.com/b/tAVAnX/CiWtf" TargetMode="External"/><Relationship Id="rId398" Type="http://schemas.openxmlformats.org/officeDocument/2006/relationships/hyperlink" Target="http://paperpile.com/b/tAVAnX/OeEJ" TargetMode="External"/><Relationship Id="rId521" Type="http://schemas.openxmlformats.org/officeDocument/2006/relationships/hyperlink" Target="http://dx.doi.org/10.1007/s11682-016-9561-2" TargetMode="External"/><Relationship Id="rId95" Type="http://schemas.openxmlformats.org/officeDocument/2006/relationships/hyperlink" Target="http://paperpile.com/b/tAVAnX/2IvA7" TargetMode="External"/><Relationship Id="rId160" Type="http://schemas.openxmlformats.org/officeDocument/2006/relationships/hyperlink" Target="http://paperpile.com/b/tAVAnX/VHVP" TargetMode="External"/><Relationship Id="rId216" Type="http://schemas.openxmlformats.org/officeDocument/2006/relationships/hyperlink" Target="http://paperpile.com/b/tAVAnX/R32B" TargetMode="External"/><Relationship Id="rId423" Type="http://schemas.openxmlformats.org/officeDocument/2006/relationships/hyperlink" Target="http://paperpile.com/b/tAVAnX/OKPdc" TargetMode="External"/><Relationship Id="rId258" Type="http://schemas.openxmlformats.org/officeDocument/2006/relationships/hyperlink" Target="http://paperpile.com/b/tAVAnX/dDCoh" TargetMode="External"/><Relationship Id="rId465" Type="http://schemas.openxmlformats.org/officeDocument/2006/relationships/hyperlink" Target="http://paperpile.com/b/tAVAnX/bUlgJ" TargetMode="External"/><Relationship Id="rId22" Type="http://schemas.openxmlformats.org/officeDocument/2006/relationships/hyperlink" Target="https://paperpile.com/c/tAVAnX/yn13a" TargetMode="External"/><Relationship Id="rId64" Type="http://schemas.openxmlformats.org/officeDocument/2006/relationships/hyperlink" Target="https://paperpile.com/c/tAVAnX/zDuV+aOfND" TargetMode="External"/><Relationship Id="rId118" Type="http://schemas.openxmlformats.org/officeDocument/2006/relationships/hyperlink" Target="http://paperpile.com/b/tAVAnX/PYhd" TargetMode="External"/><Relationship Id="rId325" Type="http://schemas.openxmlformats.org/officeDocument/2006/relationships/hyperlink" Target="http://paperpile.com/b/tAVAnX/D50Ml" TargetMode="External"/><Relationship Id="rId367" Type="http://schemas.openxmlformats.org/officeDocument/2006/relationships/hyperlink" Target="http://paperpile.com/b/tAVAnX/IKfn" TargetMode="External"/><Relationship Id="rId532" Type="http://schemas.openxmlformats.org/officeDocument/2006/relationships/hyperlink" Target="http://paperpile.com/b/tAVAnX/cX4Bc" TargetMode="External"/><Relationship Id="rId171" Type="http://schemas.openxmlformats.org/officeDocument/2006/relationships/hyperlink" Target="http://paperpile.com/b/tAVAnX/yPeO" TargetMode="External"/><Relationship Id="rId227" Type="http://schemas.openxmlformats.org/officeDocument/2006/relationships/hyperlink" Target="http://paperpile.com/b/tAVAnX/99Gr5" TargetMode="External"/><Relationship Id="rId269" Type="http://schemas.openxmlformats.org/officeDocument/2006/relationships/hyperlink" Target="http://paperpile.com/b/tAVAnX/LSVFU" TargetMode="External"/><Relationship Id="rId434" Type="http://schemas.openxmlformats.org/officeDocument/2006/relationships/hyperlink" Target="http://paperpile.com/b/tAVAnX/maDwE" TargetMode="External"/><Relationship Id="rId476" Type="http://schemas.openxmlformats.org/officeDocument/2006/relationships/hyperlink" Target="http://paperpile.com/b/tAVAnX/m5iRX" TargetMode="External"/><Relationship Id="rId33" Type="http://schemas.openxmlformats.org/officeDocument/2006/relationships/hyperlink" Target="https://paperpile.com/c/tAVAnX/yPeO+6MUU" TargetMode="External"/><Relationship Id="rId129" Type="http://schemas.openxmlformats.org/officeDocument/2006/relationships/hyperlink" Target="http://paperpile.com/b/tAVAnX/LEqt" TargetMode="External"/><Relationship Id="rId280" Type="http://schemas.openxmlformats.org/officeDocument/2006/relationships/hyperlink" Target="http://paperpile.com/b/tAVAnX/3CaUX" TargetMode="External"/><Relationship Id="rId336" Type="http://schemas.openxmlformats.org/officeDocument/2006/relationships/hyperlink" Target="http://paperpile.com/b/tAVAnX/F3Io" TargetMode="External"/><Relationship Id="rId501" Type="http://schemas.openxmlformats.org/officeDocument/2006/relationships/hyperlink" Target="http://paperpile.com/b/tAVAnX/1TrII" TargetMode="External"/><Relationship Id="rId543" Type="http://schemas.openxmlformats.org/officeDocument/2006/relationships/hyperlink" Target="http://paperpile.com/b/tAVAnX/ZEbbd" TargetMode="External"/><Relationship Id="rId75" Type="http://schemas.openxmlformats.org/officeDocument/2006/relationships/hyperlink" Target="https://paperpile.com/c/tAVAnX/8T1FX" TargetMode="External"/><Relationship Id="rId140" Type="http://schemas.openxmlformats.org/officeDocument/2006/relationships/hyperlink" Target="http://paperpile.com/b/tAVAnX/YNu1h" TargetMode="External"/><Relationship Id="rId182" Type="http://schemas.openxmlformats.org/officeDocument/2006/relationships/hyperlink" Target="http://paperpile.com/b/tAVAnX/1Y9Br" TargetMode="External"/><Relationship Id="rId378" Type="http://schemas.openxmlformats.org/officeDocument/2006/relationships/hyperlink" Target="http://dx.doi.org/10.1126/science.1094285" TargetMode="External"/><Relationship Id="rId403" Type="http://schemas.openxmlformats.org/officeDocument/2006/relationships/hyperlink" Target="http://paperpile.com/b/tAVAnX/mClr" TargetMode="External"/><Relationship Id="rId6" Type="http://schemas.openxmlformats.org/officeDocument/2006/relationships/footnotes" Target="footnotes.xml"/><Relationship Id="rId238" Type="http://schemas.openxmlformats.org/officeDocument/2006/relationships/hyperlink" Target="http://paperpile.com/b/tAVAnX/WTbF" TargetMode="External"/><Relationship Id="rId445" Type="http://schemas.openxmlformats.org/officeDocument/2006/relationships/hyperlink" Target="https://www.statista.com/statistics/264810/number-of-monthly-active-facebook-users-worldwide/" TargetMode="External"/><Relationship Id="rId487" Type="http://schemas.openxmlformats.org/officeDocument/2006/relationships/hyperlink" Target="https://onlinelibrary.wiley.com/doi/abs/10.1111/j.1559-1816.2003.tb01951.x?casa_token=_bIV6qDAG_EAAAAA:jsderHhHSJWmWG9pK9OG5zkgkxXsft1eqfbVI9q794DRDQJAfxk4j6NOCHKVi9OUUJpiWof0qrDr2Xqa" TargetMode="External"/><Relationship Id="rId291" Type="http://schemas.openxmlformats.org/officeDocument/2006/relationships/hyperlink" Target="http://paperpile.com/b/tAVAnX/OkwEi" TargetMode="External"/><Relationship Id="rId305" Type="http://schemas.openxmlformats.org/officeDocument/2006/relationships/hyperlink" Target="http://dx.doi.org/10.1177/0093650210365537" TargetMode="External"/><Relationship Id="rId347" Type="http://schemas.openxmlformats.org/officeDocument/2006/relationships/hyperlink" Target="http://paperpile.com/b/tAVAnX/G30nf" TargetMode="External"/><Relationship Id="rId512" Type="http://schemas.openxmlformats.org/officeDocument/2006/relationships/hyperlink" Target="http://paperpile.com/b/tAVAnX/gxbk" TargetMode="External"/><Relationship Id="rId44" Type="http://schemas.openxmlformats.org/officeDocument/2006/relationships/hyperlink" Target="https://paperpile.com/c/tAVAnX/IqFSU" TargetMode="External"/><Relationship Id="rId86" Type="http://schemas.openxmlformats.org/officeDocument/2006/relationships/hyperlink" Target="http://paperpile.com/b/tAVAnX/vo9aW" TargetMode="External"/><Relationship Id="rId151" Type="http://schemas.openxmlformats.org/officeDocument/2006/relationships/hyperlink" Target="http://paperpile.com/b/tAVAnX/9ssi2" TargetMode="External"/><Relationship Id="rId389" Type="http://schemas.openxmlformats.org/officeDocument/2006/relationships/hyperlink" Target="http://paperpile.com/b/tAVAnX/eIjAt" TargetMode="External"/><Relationship Id="rId554" Type="http://schemas.openxmlformats.org/officeDocument/2006/relationships/footer" Target="footer1.xml"/><Relationship Id="rId193" Type="http://schemas.openxmlformats.org/officeDocument/2006/relationships/hyperlink" Target="http://paperpile.com/b/tAVAnX/6MUU" TargetMode="External"/><Relationship Id="rId207" Type="http://schemas.openxmlformats.org/officeDocument/2006/relationships/hyperlink" Target="http://dx.doi.org/10.1016/j.biopsych.2007.05.031" TargetMode="External"/><Relationship Id="rId249" Type="http://schemas.openxmlformats.org/officeDocument/2006/relationships/hyperlink" Target="http://paperpile.com/b/tAVAnX/rXKFg" TargetMode="External"/><Relationship Id="rId414" Type="http://schemas.openxmlformats.org/officeDocument/2006/relationships/hyperlink" Target="http://paperpile.com/b/tAVAnX/CC7G1" TargetMode="External"/><Relationship Id="rId456" Type="http://schemas.openxmlformats.org/officeDocument/2006/relationships/hyperlink" Target="http://paperpile.com/b/tAVAnX/aXqu7" TargetMode="External"/><Relationship Id="rId498" Type="http://schemas.openxmlformats.org/officeDocument/2006/relationships/hyperlink" Target="http://paperpile.com/b/tAVAnX/zDuV" TargetMode="External"/><Relationship Id="rId13" Type="http://schemas.openxmlformats.org/officeDocument/2006/relationships/hyperlink" Target="https://paperpile.com/c/tAVAnX/OeEJ" TargetMode="External"/><Relationship Id="rId109" Type="http://schemas.openxmlformats.org/officeDocument/2006/relationships/hyperlink" Target="http://paperpile.com/b/tAVAnX/8T1FX" TargetMode="External"/><Relationship Id="rId260" Type="http://schemas.openxmlformats.org/officeDocument/2006/relationships/hyperlink" Target="http://paperpile.com/b/tAVAnX/0Ne5l" TargetMode="External"/><Relationship Id="rId316" Type="http://schemas.openxmlformats.org/officeDocument/2006/relationships/hyperlink" Target="http://paperpile.com/b/tAVAnX/OJVG" TargetMode="External"/><Relationship Id="rId523" Type="http://schemas.openxmlformats.org/officeDocument/2006/relationships/hyperlink" Target="http://paperpile.com/b/tAVAnX/yc98T" TargetMode="External"/><Relationship Id="rId55" Type="http://schemas.openxmlformats.org/officeDocument/2006/relationships/hyperlink" Target="https://paperpile.com/c/tAVAnX/NP6dK+rp2NQ" TargetMode="External"/><Relationship Id="rId97" Type="http://schemas.openxmlformats.org/officeDocument/2006/relationships/hyperlink" Target="http://paperpile.com/b/tAVAnX/Y5p7T" TargetMode="External"/><Relationship Id="rId120" Type="http://schemas.openxmlformats.org/officeDocument/2006/relationships/hyperlink" Target="http://dx.doi.org/10.1016/j.childyouth.2014.03.001" TargetMode="External"/><Relationship Id="rId358" Type="http://schemas.openxmlformats.org/officeDocument/2006/relationships/hyperlink" Target="http://paperpile.com/b/tAVAnX/CiWtf" TargetMode="External"/><Relationship Id="rId162" Type="http://schemas.openxmlformats.org/officeDocument/2006/relationships/hyperlink" Target="http://paperpile.com/b/tAVAnX/xRkM" TargetMode="External"/><Relationship Id="rId218" Type="http://schemas.openxmlformats.org/officeDocument/2006/relationships/hyperlink" Target="http://paperpile.com/b/tAVAnX/R32B" TargetMode="External"/><Relationship Id="rId425" Type="http://schemas.openxmlformats.org/officeDocument/2006/relationships/hyperlink" Target="http://paperpile.com/b/tAVAnX/OKPdc" TargetMode="External"/><Relationship Id="rId467" Type="http://schemas.openxmlformats.org/officeDocument/2006/relationships/hyperlink" Target="http://paperpile.com/b/tAVAnX/bUlgJ" TargetMode="External"/><Relationship Id="rId271" Type="http://schemas.openxmlformats.org/officeDocument/2006/relationships/hyperlink" Target="http://dx.doi.org/10.1016/j.chb.2010.03.024" TargetMode="External"/><Relationship Id="rId24" Type="http://schemas.openxmlformats.org/officeDocument/2006/relationships/hyperlink" Target="https://paperpile.com/c/tAVAnX/RN77n+D50Ml+OLPRD" TargetMode="External"/><Relationship Id="rId66" Type="http://schemas.openxmlformats.org/officeDocument/2006/relationships/hyperlink" Target="https://paperpile.com/c/tAVAnX/dDCoh" TargetMode="External"/><Relationship Id="rId131" Type="http://schemas.openxmlformats.org/officeDocument/2006/relationships/hyperlink" Target="http://dx.doi.org/10.1111/1467-9280.14461" TargetMode="External"/><Relationship Id="rId327" Type="http://schemas.openxmlformats.org/officeDocument/2006/relationships/hyperlink" Target="https://psycnet.apa.org/buy/2006-23056-004" TargetMode="External"/><Relationship Id="rId369" Type="http://schemas.openxmlformats.org/officeDocument/2006/relationships/hyperlink" Target="http://paperpile.com/b/tAVAnX/IKfn" TargetMode="External"/><Relationship Id="rId534" Type="http://schemas.openxmlformats.org/officeDocument/2006/relationships/hyperlink" Target="http://paperpile.com/b/tAVAnX/cX4Bc" TargetMode="External"/><Relationship Id="rId173" Type="http://schemas.openxmlformats.org/officeDocument/2006/relationships/hyperlink" Target="http://dx.doi.org/10.1371/journal.pone.0075468" TargetMode="External"/><Relationship Id="rId229" Type="http://schemas.openxmlformats.org/officeDocument/2006/relationships/hyperlink" Target="http://paperpile.com/b/tAVAnX/99Gr5" TargetMode="External"/><Relationship Id="rId380" Type="http://schemas.openxmlformats.org/officeDocument/2006/relationships/hyperlink" Target="http://paperpile.com/b/tAVAnX/mr89" TargetMode="External"/><Relationship Id="rId436" Type="http://schemas.openxmlformats.org/officeDocument/2006/relationships/hyperlink" Target="http://paperpile.com/b/tAVAnX/maDwE" TargetMode="External"/><Relationship Id="rId240" Type="http://schemas.openxmlformats.org/officeDocument/2006/relationships/hyperlink" Target="http://paperpile.com/b/tAVAnX/WTbF" TargetMode="External"/><Relationship Id="rId478" Type="http://schemas.openxmlformats.org/officeDocument/2006/relationships/hyperlink" Target="http://paperpile.com/b/tAVAnX/m5iRX" TargetMode="External"/><Relationship Id="rId35" Type="http://schemas.openxmlformats.org/officeDocument/2006/relationships/hyperlink" Target="https://paperpile.com/c/tAVAnX/bUlgJ" TargetMode="External"/><Relationship Id="rId77" Type="http://schemas.openxmlformats.org/officeDocument/2006/relationships/hyperlink" Target="http://paperpile.com/b/tAVAnX/nGVPW" TargetMode="External"/><Relationship Id="rId100" Type="http://schemas.openxmlformats.org/officeDocument/2006/relationships/hyperlink" Target="http://paperpile.com/b/tAVAnX/Y5p7T" TargetMode="External"/><Relationship Id="rId282" Type="http://schemas.openxmlformats.org/officeDocument/2006/relationships/hyperlink" Target="http://paperpile.com/b/tAVAnX/3CaUX" TargetMode="External"/><Relationship Id="rId338" Type="http://schemas.openxmlformats.org/officeDocument/2006/relationships/hyperlink" Target="http://paperpile.com/b/tAVAnX/F3Io" TargetMode="External"/><Relationship Id="rId503" Type="http://schemas.openxmlformats.org/officeDocument/2006/relationships/hyperlink" Target="http://paperpile.com/b/tAVAnX/1TrII" TargetMode="External"/><Relationship Id="rId545" Type="http://schemas.openxmlformats.org/officeDocument/2006/relationships/hyperlink" Target="http://paperpile.com/b/tAVAnX/ZEbbd" TargetMode="External"/><Relationship Id="rId8" Type="http://schemas.openxmlformats.org/officeDocument/2006/relationships/comments" Target="comments.xml"/><Relationship Id="rId142" Type="http://schemas.openxmlformats.org/officeDocument/2006/relationships/hyperlink" Target="http://paperpile.com/b/tAVAnX/YNu1h" TargetMode="External"/><Relationship Id="rId184" Type="http://schemas.openxmlformats.org/officeDocument/2006/relationships/hyperlink" Target="http://paperpile.com/b/tAVAnX/1Y9Br" TargetMode="External"/><Relationship Id="rId391" Type="http://schemas.openxmlformats.org/officeDocument/2006/relationships/hyperlink" Target="http://paperpile.com/b/tAVAnX/6Sv1" TargetMode="External"/><Relationship Id="rId405" Type="http://schemas.openxmlformats.org/officeDocument/2006/relationships/hyperlink" Target="http://paperpile.com/b/tAVAnX/mClr" TargetMode="External"/><Relationship Id="rId447" Type="http://schemas.openxmlformats.org/officeDocument/2006/relationships/hyperlink" Target="http://paperpile.com/b/tAVAnX/gX6gw" TargetMode="External"/><Relationship Id="rId251" Type="http://schemas.openxmlformats.org/officeDocument/2006/relationships/hyperlink" Target="http://paperpile.com/b/tAVAnX/rXKFg" TargetMode="External"/><Relationship Id="rId489" Type="http://schemas.openxmlformats.org/officeDocument/2006/relationships/hyperlink" Target="http://paperpile.com/b/tAVAnX/SJGot" TargetMode="External"/><Relationship Id="rId46" Type="http://schemas.openxmlformats.org/officeDocument/2006/relationships/hyperlink" Target="https://paperpile.com/c/tAVAnX/LEqt+OJVG" TargetMode="External"/><Relationship Id="rId293" Type="http://schemas.openxmlformats.org/officeDocument/2006/relationships/hyperlink" Target="http://dx.doi.org/10.1207/s15506878jobem4803_2" TargetMode="External"/><Relationship Id="rId307" Type="http://schemas.openxmlformats.org/officeDocument/2006/relationships/hyperlink" Target="http://paperpile.com/b/tAVAnX/IqFSU" TargetMode="External"/><Relationship Id="rId349" Type="http://schemas.openxmlformats.org/officeDocument/2006/relationships/hyperlink" Target="http://paperpile.com/b/tAVAnX/gk6T" TargetMode="External"/><Relationship Id="rId514" Type="http://schemas.openxmlformats.org/officeDocument/2006/relationships/hyperlink" Target="http://paperpile.com/b/tAVAnX/gxbk" TargetMode="External"/><Relationship Id="rId556" Type="http://schemas.openxmlformats.org/officeDocument/2006/relationships/header" Target="header3.xml"/><Relationship Id="rId88" Type="http://schemas.openxmlformats.org/officeDocument/2006/relationships/hyperlink" Target="http://paperpile.com/b/tAVAnX/vo9aW" TargetMode="External"/><Relationship Id="rId111" Type="http://schemas.openxmlformats.org/officeDocument/2006/relationships/hyperlink" Target="http://paperpile.com/b/tAVAnX/8T1FX" TargetMode="External"/><Relationship Id="rId153" Type="http://schemas.openxmlformats.org/officeDocument/2006/relationships/hyperlink" Target="http://paperpile.com/b/tAVAnX/9ssi2" TargetMode="External"/><Relationship Id="rId195" Type="http://schemas.openxmlformats.org/officeDocument/2006/relationships/hyperlink" Target="http://paperpile.com/b/tAVAnX/6MUU" TargetMode="External"/><Relationship Id="rId209" Type="http://schemas.openxmlformats.org/officeDocument/2006/relationships/hyperlink" Target="http://paperpile.com/b/tAVAnX/X9sc" TargetMode="External"/><Relationship Id="rId360" Type="http://schemas.openxmlformats.org/officeDocument/2006/relationships/hyperlink" Target="http://dx.doi.org/10.1037/0022-3514.85.4.745" TargetMode="External"/><Relationship Id="rId416" Type="http://schemas.openxmlformats.org/officeDocument/2006/relationships/hyperlink" Target="http://paperpile.com/b/tAVAnX/P6ICj" TargetMode="External"/><Relationship Id="rId220" Type="http://schemas.openxmlformats.org/officeDocument/2006/relationships/hyperlink" Target="http://paperpile.com/b/tAVAnX/LV6LW" TargetMode="External"/><Relationship Id="rId458" Type="http://schemas.openxmlformats.org/officeDocument/2006/relationships/hyperlink" Target="http://paperpile.com/b/tAVAnX/uOAJ" TargetMode="External"/><Relationship Id="rId15" Type="http://schemas.openxmlformats.org/officeDocument/2006/relationships/hyperlink" Target="https://paperpile.com/c/tAVAnX/rXKFg" TargetMode="External"/><Relationship Id="rId57" Type="http://schemas.openxmlformats.org/officeDocument/2006/relationships/hyperlink" Target="https://paperpile.com/c/tAVAnX/kkj4j+maDwE+nGVPW" TargetMode="External"/><Relationship Id="rId262" Type="http://schemas.openxmlformats.org/officeDocument/2006/relationships/hyperlink" Target="http://paperpile.com/b/tAVAnX/0Ne5l" TargetMode="External"/><Relationship Id="rId318" Type="http://schemas.openxmlformats.org/officeDocument/2006/relationships/hyperlink" Target="http://paperpile.com/b/tAVAnX/6TMyG" TargetMode="External"/><Relationship Id="rId525" Type="http://schemas.openxmlformats.org/officeDocument/2006/relationships/hyperlink" Target="http://dx.doi.org/10.1016/S0065-2601(08)00406-1" TargetMode="External"/><Relationship Id="rId99" Type="http://schemas.openxmlformats.org/officeDocument/2006/relationships/hyperlink" Target="http://paperpile.com/b/tAVAnX/Y5p7T" TargetMode="External"/><Relationship Id="rId122" Type="http://schemas.openxmlformats.org/officeDocument/2006/relationships/hyperlink" Target="http://paperpile.com/b/tAVAnX/yPQvx" TargetMode="External"/><Relationship Id="rId164" Type="http://schemas.openxmlformats.org/officeDocument/2006/relationships/hyperlink" Target="http://paperpile.com/b/tAVAnX/xRkM" TargetMode="External"/><Relationship Id="rId371" Type="http://schemas.openxmlformats.org/officeDocument/2006/relationships/hyperlink" Target="http://paperpile.com/b/tAVAnX/IKfn" TargetMode="External"/><Relationship Id="rId427" Type="http://schemas.openxmlformats.org/officeDocument/2006/relationships/hyperlink" Target="http://dx.doi.org/10.1111/jora.12340" TargetMode="External"/><Relationship Id="rId469" Type="http://schemas.openxmlformats.org/officeDocument/2006/relationships/hyperlink" Target="http://dx.doi.org/10.1016/j.neuroimage.2009.06.009" TargetMode="External"/><Relationship Id="rId26" Type="http://schemas.openxmlformats.org/officeDocument/2006/relationships/hyperlink" Target="https://paperpile.com/c/tAVAnX/hpZGX" TargetMode="External"/><Relationship Id="rId231" Type="http://schemas.openxmlformats.org/officeDocument/2006/relationships/hyperlink" Target="http://dx.doi.org/10.1080/13691180500146185" TargetMode="External"/><Relationship Id="rId273" Type="http://schemas.openxmlformats.org/officeDocument/2006/relationships/hyperlink" Target="http://paperpile.com/b/tAVAnX/RN77n" TargetMode="External"/><Relationship Id="rId329" Type="http://schemas.openxmlformats.org/officeDocument/2006/relationships/hyperlink" Target="http://paperpile.com/b/tAVAnX/J5Uia" TargetMode="External"/><Relationship Id="rId480" Type="http://schemas.openxmlformats.org/officeDocument/2006/relationships/hyperlink" Target="http://paperpile.com/b/tAVAnX/m5iRX" TargetMode="External"/><Relationship Id="rId536" Type="http://schemas.openxmlformats.org/officeDocument/2006/relationships/hyperlink" Target="http://paperpile.com/b/tAVAnX/vqBTB" TargetMode="External"/><Relationship Id="rId68" Type="http://schemas.openxmlformats.org/officeDocument/2006/relationships/hyperlink" Target="https://paperpile.com/c/tAVAnX/uOAJ+gxbk" TargetMode="External"/><Relationship Id="rId133" Type="http://schemas.openxmlformats.org/officeDocument/2006/relationships/hyperlink" Target="http://paperpile.com/b/tAVAnX/1f6d" TargetMode="External"/><Relationship Id="rId175" Type="http://schemas.openxmlformats.org/officeDocument/2006/relationships/hyperlink" Target="http://paperpile.com/b/tAVAnX/kQQMz" TargetMode="External"/><Relationship Id="rId340" Type="http://schemas.openxmlformats.org/officeDocument/2006/relationships/hyperlink" Target="http://paperpile.com/b/tAVAnX/GY2Ue" TargetMode="External"/><Relationship Id="rId200" Type="http://schemas.openxmlformats.org/officeDocument/2006/relationships/hyperlink" Target="http://paperpile.com/b/tAVAnX/rp2NQ" TargetMode="External"/><Relationship Id="rId382" Type="http://schemas.openxmlformats.org/officeDocument/2006/relationships/hyperlink" Target="http://paperpile.com/b/tAVAnX/mr89" TargetMode="External"/><Relationship Id="rId438" Type="http://schemas.openxmlformats.org/officeDocument/2006/relationships/hyperlink" Target="http://paperpile.com/b/tAVAnX/N1Usi" TargetMode="External"/><Relationship Id="rId242" Type="http://schemas.openxmlformats.org/officeDocument/2006/relationships/hyperlink" Target="http://paperpile.com/b/tAVAnX/NP6dK" TargetMode="External"/><Relationship Id="rId284" Type="http://schemas.openxmlformats.org/officeDocument/2006/relationships/hyperlink" Target="http://paperpile.com/b/tAVAnX/SUm3s" TargetMode="External"/><Relationship Id="rId491" Type="http://schemas.openxmlformats.org/officeDocument/2006/relationships/hyperlink" Target="http://paperpile.com/b/tAVAnX/SJGot" TargetMode="External"/><Relationship Id="rId505" Type="http://schemas.openxmlformats.org/officeDocument/2006/relationships/hyperlink" Target="http://dx.doi.org/10.1111/jcc4.12100" TargetMode="External"/><Relationship Id="rId37" Type="http://schemas.openxmlformats.org/officeDocument/2006/relationships/hyperlink" Target="https://paperpile.com/c/tAVAnX/F3Io+VGIw+mr89+6Sv1" TargetMode="External"/><Relationship Id="rId79" Type="http://schemas.openxmlformats.org/officeDocument/2006/relationships/hyperlink" Target="http://paperpile.com/b/tAVAnX/nGVPW" TargetMode="External"/><Relationship Id="rId102" Type="http://schemas.openxmlformats.org/officeDocument/2006/relationships/hyperlink" Target="http://dx.doi.org/10.1521/jscp.1990.9.2.165" TargetMode="External"/><Relationship Id="rId144" Type="http://schemas.openxmlformats.org/officeDocument/2006/relationships/hyperlink" Target="http://paperpile.com/b/tAVAnX/OLPRD" TargetMode="External"/><Relationship Id="rId547" Type="http://schemas.openxmlformats.org/officeDocument/2006/relationships/hyperlink" Target="http://dx.doi.org/10.1016/j.jesp.2003.11.006" TargetMode="External"/><Relationship Id="rId90" Type="http://schemas.openxmlformats.org/officeDocument/2006/relationships/hyperlink" Target="http://dx.doi.org/10.1146/annurev.psych.55.090902.141922" TargetMode="External"/><Relationship Id="rId186" Type="http://schemas.openxmlformats.org/officeDocument/2006/relationships/hyperlink" Target="http://paperpile.com/b/tAVAnX/XPrGM" TargetMode="External"/><Relationship Id="rId351" Type="http://schemas.openxmlformats.org/officeDocument/2006/relationships/hyperlink" Target="http://paperpile.com/b/tAVAnX/gk6T" TargetMode="External"/><Relationship Id="rId393" Type="http://schemas.openxmlformats.org/officeDocument/2006/relationships/hyperlink" Target="http://paperpile.com/b/tAVAnX/6Sv1" TargetMode="External"/><Relationship Id="rId407" Type="http://schemas.openxmlformats.org/officeDocument/2006/relationships/hyperlink" Target="http://paperpile.com/b/tAVAnX/yn13a" TargetMode="External"/><Relationship Id="rId449" Type="http://schemas.openxmlformats.org/officeDocument/2006/relationships/hyperlink" Target="http://paperpile.com/b/tAVAnX/gX6gw" TargetMode="External"/><Relationship Id="rId211" Type="http://schemas.openxmlformats.org/officeDocument/2006/relationships/hyperlink" Target="http://paperpile.com/b/tAVAnX/X9sc" TargetMode="External"/><Relationship Id="rId253" Type="http://schemas.openxmlformats.org/officeDocument/2006/relationships/hyperlink" Target="http://dx.doi.org/10.1089/cyber.2010.0061" TargetMode="External"/><Relationship Id="rId295" Type="http://schemas.openxmlformats.org/officeDocument/2006/relationships/hyperlink" Target="http://paperpile.com/b/tAVAnX/hpZGX" TargetMode="External"/><Relationship Id="rId309" Type="http://schemas.openxmlformats.org/officeDocument/2006/relationships/hyperlink" Target="http://paperpile.com/b/tAVAnX/IqFSU" TargetMode="External"/><Relationship Id="rId460" Type="http://schemas.openxmlformats.org/officeDocument/2006/relationships/hyperlink" Target="http://paperpile.com/b/tAVAnX/uOAJ" TargetMode="External"/><Relationship Id="rId516" Type="http://schemas.openxmlformats.org/officeDocument/2006/relationships/hyperlink" Target="http://paperpile.com/b/tAVAnX/aOfND" TargetMode="External"/><Relationship Id="rId48" Type="http://schemas.openxmlformats.org/officeDocument/2006/relationships/hyperlink" Target="https://paperpile.com/c/tAVAnX/SUm3s+eIjAt+1TrII" TargetMode="External"/><Relationship Id="rId113" Type="http://schemas.openxmlformats.org/officeDocument/2006/relationships/hyperlink" Target="http://paperpile.com/b/tAVAnX/8T1FX" TargetMode="External"/><Relationship Id="rId320" Type="http://schemas.openxmlformats.org/officeDocument/2006/relationships/hyperlink" Target="http://paperpile.com/b/tAVAnX/6TMyG" TargetMode="External"/><Relationship Id="rId558" Type="http://schemas.openxmlformats.org/officeDocument/2006/relationships/hyperlink" Target="https://paperpile.com/c/tAVAnX/WVwn3+kIAoH" TargetMode="External"/><Relationship Id="rId155" Type="http://schemas.openxmlformats.org/officeDocument/2006/relationships/hyperlink" Target="http://dx.doi.org/10.1006/cbmr.1996.0014" TargetMode="External"/><Relationship Id="rId197" Type="http://schemas.openxmlformats.org/officeDocument/2006/relationships/hyperlink" Target="http://dx.doi.org/10.1016/j.neuron.2006.05.001" TargetMode="External"/><Relationship Id="rId362" Type="http://schemas.openxmlformats.org/officeDocument/2006/relationships/hyperlink" Target="http://paperpile.com/b/tAVAnX/WApY" TargetMode="External"/><Relationship Id="rId418" Type="http://schemas.openxmlformats.org/officeDocument/2006/relationships/hyperlink" Target="http://paperpile.com/b/tAVAnX/P6ICj" TargetMode="External"/><Relationship Id="rId222" Type="http://schemas.openxmlformats.org/officeDocument/2006/relationships/hyperlink" Target="http://paperpile.com/b/tAVAnX/LV6LW" TargetMode="External"/><Relationship Id="rId264" Type="http://schemas.openxmlformats.org/officeDocument/2006/relationships/hyperlink" Target="http://paperpile.com/b/tAVAnX/0Ne5l" TargetMode="External"/><Relationship Id="rId471" Type="http://schemas.openxmlformats.org/officeDocument/2006/relationships/hyperlink" Target="http://paperpile.com/b/tAVAnX/LM7e" TargetMode="External"/><Relationship Id="rId17" Type="http://schemas.openxmlformats.org/officeDocument/2006/relationships/hyperlink" Target="https://paperpile.com/c/tAVAnX/LSVFU" TargetMode="External"/><Relationship Id="rId59" Type="http://schemas.openxmlformats.org/officeDocument/2006/relationships/hyperlink" Target="https://paperpile.com/c/tAVAnX/yPQvx" TargetMode="External"/><Relationship Id="rId124" Type="http://schemas.openxmlformats.org/officeDocument/2006/relationships/hyperlink" Target="http://paperpile.com/b/tAVAnX/yPQvx" TargetMode="External"/><Relationship Id="rId527" Type="http://schemas.openxmlformats.org/officeDocument/2006/relationships/hyperlink" Target="http://paperpile.com/b/tAVAnX/nPU1D" TargetMode="External"/><Relationship Id="rId70" Type="http://schemas.openxmlformats.org/officeDocument/2006/relationships/hyperlink" Target="https://paperpile.com/c/tAVAnX/R32B+ugSF+PYhd" TargetMode="External"/><Relationship Id="rId166" Type="http://schemas.openxmlformats.org/officeDocument/2006/relationships/hyperlink" Target="http://paperpile.com/b/tAVAnX/xRkM" TargetMode="External"/><Relationship Id="rId331" Type="http://schemas.openxmlformats.org/officeDocument/2006/relationships/hyperlink" Target="http://paperpile.com/b/tAVAnX/J5Uia" TargetMode="External"/><Relationship Id="rId373" Type="http://schemas.openxmlformats.org/officeDocument/2006/relationships/hyperlink" Target="http://paperpile.com/b/tAVAnX/VGIw" TargetMode="External"/><Relationship Id="rId429" Type="http://schemas.openxmlformats.org/officeDocument/2006/relationships/hyperlink" Target="http://paperpile.com/b/tAVAnX/g3iha" TargetMode="External"/><Relationship Id="rId1" Type="http://schemas.openxmlformats.org/officeDocument/2006/relationships/customXml" Target="../customXml/item1.xml"/><Relationship Id="rId233" Type="http://schemas.openxmlformats.org/officeDocument/2006/relationships/hyperlink" Target="http://paperpile.com/b/tAVAnX/D7fWP" TargetMode="External"/><Relationship Id="rId440" Type="http://schemas.openxmlformats.org/officeDocument/2006/relationships/hyperlink" Target="http://paperpile.com/b/tAVAnX/N1Usi" TargetMode="External"/><Relationship Id="rId28" Type="http://schemas.openxmlformats.org/officeDocument/2006/relationships/hyperlink" Target="https://paperpile.com/c/tAVAnX/cX4Bc" TargetMode="External"/><Relationship Id="rId275" Type="http://schemas.openxmlformats.org/officeDocument/2006/relationships/hyperlink" Target="http://paperpile.com/b/tAVAnX/RN77n" TargetMode="External"/><Relationship Id="rId300" Type="http://schemas.openxmlformats.org/officeDocument/2006/relationships/hyperlink" Target="http://paperpile.com/b/tAVAnX/ugSF" TargetMode="External"/><Relationship Id="rId482" Type="http://schemas.openxmlformats.org/officeDocument/2006/relationships/hyperlink" Target="http://paperpile.com/b/tAVAnX/WVwn3" TargetMode="External"/><Relationship Id="rId538" Type="http://schemas.openxmlformats.org/officeDocument/2006/relationships/hyperlink" Target="http://paperpile.com/b/tAVAnX/vqBTB" TargetMode="External"/><Relationship Id="rId81" Type="http://schemas.openxmlformats.org/officeDocument/2006/relationships/hyperlink" Target="http://dx.doi.org/10.1523/JNEUROSCI.3459-15.2016" TargetMode="External"/><Relationship Id="rId135" Type="http://schemas.openxmlformats.org/officeDocument/2006/relationships/hyperlink" Target="http://paperpile.com/b/tAVAnX/1f6d" TargetMode="External"/><Relationship Id="rId177" Type="http://schemas.openxmlformats.org/officeDocument/2006/relationships/hyperlink" Target="http://paperpile.com/b/tAVAnX/kQQMz" TargetMode="External"/><Relationship Id="rId342" Type="http://schemas.openxmlformats.org/officeDocument/2006/relationships/hyperlink" Target="http://paperpile.com/b/tAVAnX/GY2Ue" TargetMode="External"/><Relationship Id="rId384" Type="http://schemas.openxmlformats.org/officeDocument/2006/relationships/hyperlink" Target="http://dx.doi.org/10.1016/s0896-6273(03)00169-7" TargetMode="External"/><Relationship Id="rId202" Type="http://schemas.openxmlformats.org/officeDocument/2006/relationships/hyperlink" Target="http://paperpile.com/b/tAVAnX/rp2NQ" TargetMode="External"/><Relationship Id="rId244" Type="http://schemas.openxmlformats.org/officeDocument/2006/relationships/hyperlink" Target="http://paperpile.com/b/tAVAnX/NP6dK" TargetMode="External"/><Relationship Id="rId39" Type="http://schemas.openxmlformats.org/officeDocument/2006/relationships/hyperlink" Target="https://paperpile.com/c/tAVAnX/nPU1D" TargetMode="External"/><Relationship Id="rId286" Type="http://schemas.openxmlformats.org/officeDocument/2006/relationships/hyperlink" Target="http://paperpile.com/b/tAVAnX/SUm3s" TargetMode="External"/><Relationship Id="rId451" Type="http://schemas.openxmlformats.org/officeDocument/2006/relationships/hyperlink" Target="http://dx.doi.org/10.1016/j.jesp.2009.03.007" TargetMode="External"/><Relationship Id="rId493" Type="http://schemas.openxmlformats.org/officeDocument/2006/relationships/hyperlink" Target="http://dx.doi.org/10.1509/jppm.25.1.90" TargetMode="External"/><Relationship Id="rId507" Type="http://schemas.openxmlformats.org/officeDocument/2006/relationships/hyperlink" Target="http://paperpile.com/b/tAVAnX/MIJxU" TargetMode="External"/><Relationship Id="rId549" Type="http://schemas.openxmlformats.org/officeDocument/2006/relationships/image" Target="media/image2.png"/><Relationship Id="rId50" Type="http://schemas.openxmlformats.org/officeDocument/2006/relationships/hyperlink" Target="https://paperpile.com/c/tAVAnX/OkwEi" TargetMode="External"/><Relationship Id="rId104" Type="http://schemas.openxmlformats.org/officeDocument/2006/relationships/hyperlink" Target="http://paperpile.com/b/tAVAnX/kIAoH" TargetMode="External"/><Relationship Id="rId146" Type="http://schemas.openxmlformats.org/officeDocument/2006/relationships/hyperlink" Target="http://paperpile.com/b/tAVAnX/OLPRD" TargetMode="External"/><Relationship Id="rId188" Type="http://schemas.openxmlformats.org/officeDocument/2006/relationships/hyperlink" Target="http://paperpile.com/b/tAVAnX/XPrGM" TargetMode="External"/><Relationship Id="rId311" Type="http://schemas.openxmlformats.org/officeDocument/2006/relationships/hyperlink" Target="http://dx.doi.org/10.1037/0022-0167.48.3.310" TargetMode="External"/><Relationship Id="rId353" Type="http://schemas.openxmlformats.org/officeDocument/2006/relationships/hyperlink" Target="http://paperpile.com/b/tAVAnX/gk6T" TargetMode="External"/><Relationship Id="rId395" Type="http://schemas.openxmlformats.org/officeDocument/2006/relationships/hyperlink" Target="http://paperpile.com/b/tAVAnX/6Sv1" TargetMode="External"/><Relationship Id="rId409" Type="http://schemas.openxmlformats.org/officeDocument/2006/relationships/hyperlink" Target="http://paperpile.com/b/tAVAnX/yn13a" TargetMode="External"/><Relationship Id="rId560" Type="http://schemas.microsoft.com/office/2011/relationships/people" Target="people.xml"/><Relationship Id="rId92" Type="http://schemas.openxmlformats.org/officeDocument/2006/relationships/hyperlink" Target="http://paperpile.com/b/tAVAnX/2IvA7" TargetMode="External"/><Relationship Id="rId213" Type="http://schemas.openxmlformats.org/officeDocument/2006/relationships/hyperlink" Target="http://dx.doi.org/10.1371/journal.pone.0048107" TargetMode="External"/><Relationship Id="rId420" Type="http://schemas.openxmlformats.org/officeDocument/2006/relationships/hyperlink" Target="http://paperpile.com/b/tAVAnX/P6ICj" TargetMode="External"/><Relationship Id="rId255" Type="http://schemas.openxmlformats.org/officeDocument/2006/relationships/hyperlink" Target="http://paperpile.com/b/tAVAnX/dDCoh" TargetMode="External"/><Relationship Id="rId297" Type="http://schemas.openxmlformats.org/officeDocument/2006/relationships/hyperlink" Target="http://paperpile.com/b/tAVAnX/hpZGX" TargetMode="External"/><Relationship Id="rId462" Type="http://schemas.openxmlformats.org/officeDocument/2006/relationships/hyperlink" Target="http://paperpile.com/b/tAVAnX/uOAJ" TargetMode="External"/><Relationship Id="rId518" Type="http://schemas.openxmlformats.org/officeDocument/2006/relationships/hyperlink" Target="http://paperpile.com/b/tAVAnX/aOfND" TargetMode="External"/><Relationship Id="rId115" Type="http://schemas.openxmlformats.org/officeDocument/2006/relationships/hyperlink" Target="http://paperpile.com/b/tAVAnX/PYhd" TargetMode="External"/><Relationship Id="rId157" Type="http://schemas.openxmlformats.org/officeDocument/2006/relationships/hyperlink" Target="http://paperpile.com/b/tAVAnX/VHVP" TargetMode="External"/><Relationship Id="rId322" Type="http://schemas.openxmlformats.org/officeDocument/2006/relationships/hyperlink" Target="http://paperpile.com/b/tAVAnX/D50Ml" TargetMode="External"/><Relationship Id="rId364" Type="http://schemas.openxmlformats.org/officeDocument/2006/relationships/hyperlink" Target="http://paperpile.com/b/tAVAnX/WApY" TargetMode="External"/><Relationship Id="rId61" Type="http://schemas.openxmlformats.org/officeDocument/2006/relationships/hyperlink" Target="https://paperpile.com/c/tAVAnX/zDuV" TargetMode="External"/><Relationship Id="rId199" Type="http://schemas.openxmlformats.org/officeDocument/2006/relationships/hyperlink" Target="http://paperpile.com/b/tAVAnX/rp2NQ" TargetMode="External"/><Relationship Id="rId19" Type="http://schemas.openxmlformats.org/officeDocument/2006/relationships/hyperlink" Target="https://paperpile.com/c/tAVAnX/YNu1h" TargetMode="External"/><Relationship Id="rId224" Type="http://schemas.openxmlformats.org/officeDocument/2006/relationships/hyperlink" Target="http://paperpile.com/b/tAVAnX/LV6LW" TargetMode="External"/><Relationship Id="rId266" Type="http://schemas.openxmlformats.org/officeDocument/2006/relationships/hyperlink" Target="http://paperpile.com/b/tAVAnX/LSVFU" TargetMode="External"/><Relationship Id="rId431" Type="http://schemas.openxmlformats.org/officeDocument/2006/relationships/hyperlink" Target="http://paperpile.com/b/tAVAnX/g3iha" TargetMode="External"/><Relationship Id="rId473" Type="http://schemas.openxmlformats.org/officeDocument/2006/relationships/hyperlink" Target="http://paperpile.com/b/tAVAnX/LM7e" TargetMode="External"/><Relationship Id="rId529" Type="http://schemas.openxmlformats.org/officeDocument/2006/relationships/hyperlink" Target="http://paperpile.com/b/tAVAnX/nPU1D" TargetMode="External"/><Relationship Id="rId30" Type="http://schemas.openxmlformats.org/officeDocument/2006/relationships/hyperlink" Target="https://paperpile.com/c/tAVAnX/NP6dK" TargetMode="External"/><Relationship Id="rId126" Type="http://schemas.openxmlformats.org/officeDocument/2006/relationships/hyperlink" Target="http://paperpile.com/b/tAVAnX/LEqt" TargetMode="External"/><Relationship Id="rId168" Type="http://schemas.openxmlformats.org/officeDocument/2006/relationships/hyperlink" Target="http://paperpile.com/b/tAVAnX/yPeO" TargetMode="External"/><Relationship Id="rId333" Type="http://schemas.openxmlformats.org/officeDocument/2006/relationships/hyperlink" Target="http://dx.doi.org/10.1093/scan/nsq098" TargetMode="External"/><Relationship Id="rId540" Type="http://schemas.openxmlformats.org/officeDocument/2006/relationships/hyperlink" Target="http://paperpile.com/b/tAVAnX/vqBTB" TargetMode="External"/><Relationship Id="rId72" Type="http://schemas.openxmlformats.org/officeDocument/2006/relationships/hyperlink" Target="https://paperpile.com/c/tAVAnX/3CaUX" TargetMode="External"/><Relationship Id="rId375" Type="http://schemas.openxmlformats.org/officeDocument/2006/relationships/hyperlink" Target="http://paperpile.com/b/tAVAnX/VGIw" TargetMode="External"/><Relationship Id="rId3" Type="http://schemas.openxmlformats.org/officeDocument/2006/relationships/styles" Target="styles.xml"/><Relationship Id="rId235" Type="http://schemas.openxmlformats.org/officeDocument/2006/relationships/hyperlink" Target="http://paperpile.com/b/tAVAnX/D7fWP" TargetMode="External"/><Relationship Id="rId277" Type="http://schemas.openxmlformats.org/officeDocument/2006/relationships/hyperlink" Target="https://onlinelibrary.wiley.com/doi/abs/10.1002/ejsp.2035?casa_token=ZdOGFLMbqiEAAAAA:OxOHIXF9U94hfV-znsb7hirYyKMYVgitWFmcFh75P2Nij6XGVEGfMW0tgErtv2gAiCc59_0Q8VG44l3V" TargetMode="External"/><Relationship Id="rId400" Type="http://schemas.openxmlformats.org/officeDocument/2006/relationships/hyperlink" Target="https://www.pewresearch.org/internet/2018/05/31/teens-social-media-technology-2018/" TargetMode="External"/><Relationship Id="rId442" Type="http://schemas.openxmlformats.org/officeDocument/2006/relationships/hyperlink" Target="http://paperpile.com/b/tAVAnX/0zyGg" TargetMode="External"/><Relationship Id="rId484" Type="http://schemas.openxmlformats.org/officeDocument/2006/relationships/hyperlink" Target="http://paperpile.com/b/tAVAnX/WVwn3" TargetMode="External"/><Relationship Id="rId137" Type="http://schemas.openxmlformats.org/officeDocument/2006/relationships/hyperlink" Target="http://dx.doi.org/10.1038/srep02027" TargetMode="External"/><Relationship Id="rId302" Type="http://schemas.openxmlformats.org/officeDocument/2006/relationships/hyperlink" Target="http://paperpile.com/b/tAVAnX/ugSF" TargetMode="External"/><Relationship Id="rId344" Type="http://schemas.openxmlformats.org/officeDocument/2006/relationships/hyperlink" Target="http://paperpile.com/b/tAVAnX/G30nf" TargetMode="External"/><Relationship Id="rId41" Type="http://schemas.openxmlformats.org/officeDocument/2006/relationships/hyperlink" Target="https://paperpile.com/c/tAVAnX/OLPRD+RN77n" TargetMode="External"/><Relationship Id="rId83" Type="http://schemas.openxmlformats.org/officeDocument/2006/relationships/hyperlink" Target="http://paperpile.com/b/tAVAnX/kkj4j" TargetMode="External"/><Relationship Id="rId179" Type="http://schemas.openxmlformats.org/officeDocument/2006/relationships/hyperlink" Target="https://academic.oup.com/jcmc/article-abstract/12/4/1143/4582961" TargetMode="External"/><Relationship Id="rId386" Type="http://schemas.openxmlformats.org/officeDocument/2006/relationships/hyperlink" Target="http://paperpile.com/b/tAVAnX/eIjAt" TargetMode="External"/><Relationship Id="rId551" Type="http://schemas.openxmlformats.org/officeDocument/2006/relationships/image" Target="media/image4.png"/><Relationship Id="rId190" Type="http://schemas.openxmlformats.org/officeDocument/2006/relationships/hyperlink" Target="http://paperpile.com/b/tAVAnX/XPrGM" TargetMode="External"/><Relationship Id="rId204" Type="http://schemas.openxmlformats.org/officeDocument/2006/relationships/hyperlink" Target="http://paperpile.com/b/tAVAnX/JL4S" TargetMode="External"/><Relationship Id="rId246" Type="http://schemas.openxmlformats.org/officeDocument/2006/relationships/hyperlink" Target="http://paperpile.com/b/tAVAnX/NP6dK" TargetMode="External"/><Relationship Id="rId288" Type="http://schemas.openxmlformats.org/officeDocument/2006/relationships/hyperlink" Target="http://paperpile.com/b/tAVAnX/SUm3s" TargetMode="External"/><Relationship Id="rId411" Type="http://schemas.openxmlformats.org/officeDocument/2006/relationships/hyperlink" Target="http://paperpile.com/b/tAVAnX/CC7G1" TargetMode="External"/><Relationship Id="rId453" Type="http://schemas.openxmlformats.org/officeDocument/2006/relationships/hyperlink" Target="http://paperpile.com/b/tAVAnX/aXqu7" TargetMode="External"/><Relationship Id="rId509" Type="http://schemas.openxmlformats.org/officeDocument/2006/relationships/hyperlink" Target="https://books.google.com/books?hl=en&amp;lr=&amp;id=diglDwAAQBAJ&amp;oi=fnd&amp;pg=PA240&amp;dq=Social+media+and+ostracism&amp;ots=47Sdo-MTEG&amp;sig=ShC_9l_NCU5gvP14mV8pJSzFQxc" TargetMode="External"/><Relationship Id="rId106" Type="http://schemas.openxmlformats.org/officeDocument/2006/relationships/hyperlink" Target="http://paperpile.com/b/tAVAnX/kIAoH" TargetMode="External"/><Relationship Id="rId313" Type="http://schemas.openxmlformats.org/officeDocument/2006/relationships/hyperlink" Target="http://paperpile.com/b/tAVAnX/OJVG" TargetMode="External"/><Relationship Id="rId495" Type="http://schemas.openxmlformats.org/officeDocument/2006/relationships/hyperlink" Target="http://paperpile.com/b/tAVAnX/zDuV" TargetMode="External"/><Relationship Id="rId10" Type="http://schemas.microsoft.com/office/2016/09/relationships/commentsIds" Target="commentsIds.xml"/><Relationship Id="rId52" Type="http://schemas.openxmlformats.org/officeDocument/2006/relationships/hyperlink" Target="https://paperpile.com/c/tAVAnX/WTbF" TargetMode="External"/><Relationship Id="rId94" Type="http://schemas.openxmlformats.org/officeDocument/2006/relationships/hyperlink" Target="http://paperpile.com/b/tAVAnX/2IvA7" TargetMode="External"/><Relationship Id="rId148" Type="http://schemas.openxmlformats.org/officeDocument/2006/relationships/hyperlink" Target="http://paperpile.com/b/tAVAnX/OLPRD" TargetMode="External"/><Relationship Id="rId355" Type="http://schemas.openxmlformats.org/officeDocument/2006/relationships/hyperlink" Target="http://paperpile.com/b/tAVAnX/CiWtf" TargetMode="External"/><Relationship Id="rId397" Type="http://schemas.openxmlformats.org/officeDocument/2006/relationships/hyperlink" Target="http://paperpile.com/b/tAVAnX/OeEJ" TargetMode="External"/><Relationship Id="rId520" Type="http://schemas.openxmlformats.org/officeDocument/2006/relationships/hyperlink" Target="http://paperpile.com/b/tAVAnX/aOfND" TargetMode="External"/><Relationship Id="rId215" Type="http://schemas.openxmlformats.org/officeDocument/2006/relationships/hyperlink" Target="http://paperpile.com/b/tAVAnX/R32B" TargetMode="External"/><Relationship Id="rId257" Type="http://schemas.openxmlformats.org/officeDocument/2006/relationships/hyperlink" Target="http://paperpile.com/b/tAVAnX/dDCoh" TargetMode="External"/><Relationship Id="rId422" Type="http://schemas.openxmlformats.org/officeDocument/2006/relationships/hyperlink" Target="http://paperpile.com/b/tAVAnX/OKPdc" TargetMode="External"/><Relationship Id="rId464" Type="http://schemas.openxmlformats.org/officeDocument/2006/relationships/hyperlink" Target="http://paperpile.com/b/tAVAnX/bUlgJ" TargetMode="External"/><Relationship Id="rId299" Type="http://schemas.openxmlformats.org/officeDocument/2006/relationships/hyperlink" Target="http://dx.doi.org/10.1521/jscp.1990.9.2.221" TargetMode="External"/><Relationship Id="rId63" Type="http://schemas.openxmlformats.org/officeDocument/2006/relationships/hyperlink" Target="https://paperpile.com/c/tAVAnX/OKPdc" TargetMode="External"/><Relationship Id="rId159" Type="http://schemas.openxmlformats.org/officeDocument/2006/relationships/hyperlink" Target="http://paperpile.com/b/tAVAnX/VHVP" TargetMode="External"/><Relationship Id="rId366" Type="http://schemas.openxmlformats.org/officeDocument/2006/relationships/hyperlink" Target="http://dx.doi.org/10.1162/089892902760807212" TargetMode="External"/><Relationship Id="rId226" Type="http://schemas.openxmlformats.org/officeDocument/2006/relationships/hyperlink" Target="http://paperpile.com/b/tAVAnX/99Gr5" TargetMode="External"/><Relationship Id="rId433" Type="http://schemas.openxmlformats.org/officeDocument/2006/relationships/hyperlink" Target="http://dx.doi.org/10.1016/j.chb.2019.05.018" TargetMode="External"/><Relationship Id="rId74" Type="http://schemas.openxmlformats.org/officeDocument/2006/relationships/hyperlink" Target="https://paperpile.com/c/tAVAnX/yc98T" TargetMode="External"/><Relationship Id="rId377" Type="http://schemas.openxmlformats.org/officeDocument/2006/relationships/hyperlink" Target="http://paperpile.com/b/tAVAnX/VGIw" TargetMode="External"/><Relationship Id="rId500" Type="http://schemas.openxmlformats.org/officeDocument/2006/relationships/hyperlink" Target="http://paperpile.com/b/tAVAnX/1TrII" TargetMode="External"/><Relationship Id="rId5" Type="http://schemas.openxmlformats.org/officeDocument/2006/relationships/webSettings" Target="webSettings.xml"/><Relationship Id="rId237" Type="http://schemas.openxmlformats.org/officeDocument/2006/relationships/hyperlink" Target="http://dx.doi.org/10.1521/jscp.2018.37.10.751" TargetMode="External"/><Relationship Id="rId444" Type="http://schemas.openxmlformats.org/officeDocument/2006/relationships/hyperlink" Target="http://paperpile.com/b/tAVAnX/0zyGg" TargetMode="External"/><Relationship Id="rId290" Type="http://schemas.openxmlformats.org/officeDocument/2006/relationships/hyperlink" Target="http://paperpile.com/b/tAVAnX/OkwEi" TargetMode="External"/><Relationship Id="rId304" Type="http://schemas.openxmlformats.org/officeDocument/2006/relationships/hyperlink" Target="http://paperpile.com/b/tAVAnX/ugSF" TargetMode="External"/><Relationship Id="rId388" Type="http://schemas.openxmlformats.org/officeDocument/2006/relationships/hyperlink" Target="http://paperpile.com/b/tAVAnX/eIjAt" TargetMode="External"/><Relationship Id="rId511" Type="http://schemas.openxmlformats.org/officeDocument/2006/relationships/hyperlink" Target="http://paperpile.com/b/tAVAnX/gxbk" TargetMode="External"/><Relationship Id="rId85" Type="http://schemas.openxmlformats.org/officeDocument/2006/relationships/hyperlink" Target="http://paperpile.com/b/tAVAnX/vo9aW" TargetMode="External"/><Relationship Id="rId150" Type="http://schemas.openxmlformats.org/officeDocument/2006/relationships/hyperlink" Target="http://paperpile.com/b/tAVAnX/9ssi2" TargetMode="External"/><Relationship Id="rId248" Type="http://schemas.openxmlformats.org/officeDocument/2006/relationships/hyperlink" Target="http://paperpile.com/b/tAVAnX/rXKFg" TargetMode="External"/><Relationship Id="rId455" Type="http://schemas.openxmlformats.org/officeDocument/2006/relationships/hyperlink" Target="http://paperpile.com/b/tAVAnX/aXqu7" TargetMode="External"/><Relationship Id="rId12" Type="http://schemas.openxmlformats.org/officeDocument/2006/relationships/hyperlink" Target="https://paperpile.com/c/tAVAnX/0zyGg" TargetMode="External"/><Relationship Id="rId108" Type="http://schemas.openxmlformats.org/officeDocument/2006/relationships/hyperlink" Target="http://dx.doi.org/10.1016/j.chb.2012.06.012" TargetMode="External"/><Relationship Id="rId315" Type="http://schemas.openxmlformats.org/officeDocument/2006/relationships/hyperlink" Target="http://paperpile.com/b/tAVAnX/OJVG" TargetMode="External"/><Relationship Id="rId522" Type="http://schemas.openxmlformats.org/officeDocument/2006/relationships/hyperlink" Target="http://paperpile.com/b/tAVAnX/yc98T" TargetMode="External"/><Relationship Id="rId96" Type="http://schemas.openxmlformats.org/officeDocument/2006/relationships/hyperlink" Target="https://www.ncbi.nlm.nih.gov/pubmed/7777651" TargetMode="External"/><Relationship Id="rId161" Type="http://schemas.openxmlformats.org/officeDocument/2006/relationships/hyperlink" Target="http://dx.doi.org/10.1038/nrn3313" TargetMode="External"/><Relationship Id="rId399" Type="http://schemas.openxmlformats.org/officeDocument/2006/relationships/hyperlink" Target="http://paperpile.com/b/tAVAnX/OeEJ" TargetMode="External"/><Relationship Id="rId259" Type="http://schemas.openxmlformats.org/officeDocument/2006/relationships/hyperlink" Target="http://dx.doi.org/10.1016/j.ijpsycho.2011.04.003" TargetMode="External"/><Relationship Id="rId466" Type="http://schemas.openxmlformats.org/officeDocument/2006/relationships/hyperlink" Target="http://paperpile.com/b/tAVAnX/bUl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C0859DE-A041-1643-A03C-3F7AEDD74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30</Pages>
  <Words>14879</Words>
  <Characters>84811</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Pei</cp:lastModifiedBy>
  <cp:revision>4</cp:revision>
  <dcterms:created xsi:type="dcterms:W3CDTF">2020-11-12T17:48:00Z</dcterms:created>
  <dcterms:modified xsi:type="dcterms:W3CDTF">2020-11-12T21:23:00Z</dcterms:modified>
</cp:coreProperties>
</file>