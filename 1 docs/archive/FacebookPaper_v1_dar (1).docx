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0561C9B" w14:textId="77777777" w:rsidR="00447FDB" w:rsidRDefault="00447FDB">
      <w:pPr>
        <w:spacing w:line="240" w:lineRule="auto"/>
        <w:jc w:val="center"/>
        <w:rPr>
          <w:ins w:id="0" w:author="Meshi, Dar" w:date="2020-09-18T10:51:00Z"/>
          <w:color w:val="282828" w:themeColor="accent3" w:themeShade="80"/>
          <w:sz w:val="24"/>
          <w:szCs w:val="24"/>
        </w:rPr>
      </w:pPr>
    </w:p>
    <w:p w14:paraId="293EF7C0" w14:textId="77777777" w:rsidR="00447FDB" w:rsidRDefault="00447FDB">
      <w:pPr>
        <w:spacing w:line="240" w:lineRule="auto"/>
        <w:jc w:val="center"/>
        <w:rPr>
          <w:ins w:id="1" w:author="Meshi, Dar" w:date="2020-09-18T10:51:00Z"/>
          <w:color w:val="282828" w:themeColor="accent3" w:themeShade="80"/>
          <w:sz w:val="24"/>
          <w:szCs w:val="24"/>
        </w:rPr>
      </w:pPr>
    </w:p>
    <w:p w14:paraId="487F431A" w14:textId="0BC2B5C7" w:rsidR="005E406A" w:rsidRPr="00E20E1B" w:rsidRDefault="00FA5630">
      <w:pPr>
        <w:spacing w:line="240" w:lineRule="auto"/>
        <w:jc w:val="center"/>
        <w:rPr>
          <w:color w:val="282828" w:themeColor="accent3" w:themeShade="80"/>
          <w:sz w:val="24"/>
          <w:szCs w:val="24"/>
          <w:rPrChange w:id="2" w:author="Meshi, Dar" w:date="2020-09-18T08:05:00Z">
            <w:rPr>
              <w:color w:val="282828" w:themeColor="accent3" w:themeShade="80"/>
            </w:rPr>
          </w:rPrChange>
        </w:rPr>
        <w:pPrChange w:id="3" w:author="Meshi, Dar" w:date="2020-09-18T08:04:00Z">
          <w:pPr>
            <w:jc w:val="center"/>
          </w:pPr>
        </w:pPrChange>
      </w:pPr>
      <w:commentRangeStart w:id="4"/>
      <w:r w:rsidRPr="00E20E1B">
        <w:rPr>
          <w:color w:val="282828" w:themeColor="accent3" w:themeShade="80"/>
          <w:sz w:val="24"/>
          <w:szCs w:val="24"/>
          <w:rPrChange w:id="5" w:author="Meshi, Dar" w:date="2020-09-18T08:05:00Z">
            <w:rPr>
              <w:color w:val="282828" w:themeColor="accent3" w:themeShade="80"/>
            </w:rPr>
          </w:rPrChange>
        </w:rPr>
        <w:t>Connectedness</w:t>
      </w:r>
      <w:commentRangeEnd w:id="4"/>
      <w:r w:rsidR="008837C5" w:rsidRPr="00E20E1B">
        <w:rPr>
          <w:rStyle w:val="CommentReference"/>
          <w:sz w:val="24"/>
          <w:szCs w:val="24"/>
          <w:rPrChange w:id="6" w:author="Meshi, Dar" w:date="2020-09-18T08:05:00Z">
            <w:rPr>
              <w:rStyle w:val="CommentReference"/>
            </w:rPr>
          </w:rPrChange>
        </w:rPr>
        <w:commentReference w:id="4"/>
      </w:r>
      <w:r w:rsidRPr="00E20E1B">
        <w:rPr>
          <w:color w:val="282828" w:themeColor="accent3" w:themeShade="80"/>
          <w:sz w:val="24"/>
          <w:szCs w:val="24"/>
          <w:rPrChange w:id="7" w:author="Meshi, Dar" w:date="2020-09-18T08:05:00Z">
            <w:rPr>
              <w:color w:val="282828" w:themeColor="accent3" w:themeShade="80"/>
            </w:rPr>
          </w:rPrChange>
        </w:rPr>
        <w:t xml:space="preserve"> and habitual use of social media predict the neural response to social exclusion in adolescents</w:t>
      </w:r>
    </w:p>
    <w:p w14:paraId="553E1E87" w14:textId="77777777" w:rsidR="005E406A" w:rsidRPr="00E20E1B" w:rsidRDefault="005E406A">
      <w:pPr>
        <w:spacing w:line="240" w:lineRule="auto"/>
        <w:rPr>
          <w:color w:val="282828" w:themeColor="accent3" w:themeShade="80"/>
          <w:sz w:val="24"/>
          <w:szCs w:val="24"/>
          <w:rPrChange w:id="8" w:author="Meshi, Dar" w:date="2020-09-18T08:05:00Z">
            <w:rPr>
              <w:color w:val="282828" w:themeColor="accent3" w:themeShade="80"/>
            </w:rPr>
          </w:rPrChange>
        </w:rPr>
        <w:pPrChange w:id="9" w:author="Meshi, Dar" w:date="2020-09-18T08:04:00Z">
          <w:pPr/>
        </w:pPrChange>
      </w:pPr>
    </w:p>
    <w:p w14:paraId="10A7B10C" w14:textId="77777777" w:rsidR="00097082" w:rsidRPr="00E20E1B" w:rsidRDefault="00097082">
      <w:pPr>
        <w:spacing w:line="240" w:lineRule="auto"/>
        <w:rPr>
          <w:ins w:id="10" w:author="Pei, Rui" w:date="2020-09-10T11:54:00Z"/>
          <w:color w:val="282828" w:themeColor="accent3" w:themeShade="80"/>
          <w:sz w:val="24"/>
          <w:szCs w:val="24"/>
          <w:rPrChange w:id="11" w:author="Meshi, Dar" w:date="2020-09-18T08:05:00Z">
            <w:rPr>
              <w:ins w:id="12" w:author="Pei, Rui" w:date="2020-09-10T11:54:00Z"/>
              <w:color w:val="282828" w:themeColor="accent3" w:themeShade="80"/>
            </w:rPr>
          </w:rPrChange>
        </w:rPr>
        <w:pPrChange w:id="13" w:author="Meshi, Dar" w:date="2020-09-18T08:04:00Z">
          <w:pPr/>
        </w:pPrChange>
      </w:pPr>
    </w:p>
    <w:p w14:paraId="5ABF1C9C" w14:textId="77777777" w:rsidR="00097082" w:rsidRPr="00E20E1B" w:rsidRDefault="00097082">
      <w:pPr>
        <w:spacing w:line="240" w:lineRule="auto"/>
        <w:rPr>
          <w:color w:val="282828" w:themeColor="accent3" w:themeShade="80"/>
          <w:sz w:val="24"/>
          <w:szCs w:val="24"/>
          <w:rPrChange w:id="14" w:author="Meshi, Dar" w:date="2020-09-18T08:05:00Z">
            <w:rPr>
              <w:color w:val="282828" w:themeColor="accent3" w:themeShade="80"/>
            </w:rPr>
          </w:rPrChange>
        </w:rPr>
        <w:pPrChange w:id="15" w:author="Meshi, Dar" w:date="2020-09-18T08:04:00Z">
          <w:pPr/>
        </w:pPrChange>
      </w:pPr>
    </w:p>
    <w:p w14:paraId="07823555" w14:textId="77777777" w:rsidR="00097082" w:rsidRPr="00E20E1B" w:rsidRDefault="00097082">
      <w:pPr>
        <w:spacing w:line="240" w:lineRule="auto"/>
        <w:rPr>
          <w:ins w:id="16" w:author="Pei, Rui" w:date="2020-09-10T11:54:00Z"/>
          <w:color w:val="282828" w:themeColor="accent3" w:themeShade="80"/>
          <w:sz w:val="24"/>
          <w:szCs w:val="24"/>
          <w:rPrChange w:id="17" w:author="Meshi, Dar" w:date="2020-09-18T08:05:00Z">
            <w:rPr>
              <w:ins w:id="18" w:author="Pei, Rui" w:date="2020-09-10T11:54:00Z"/>
              <w:color w:val="282828" w:themeColor="accent3" w:themeShade="80"/>
            </w:rPr>
          </w:rPrChange>
        </w:rPr>
        <w:pPrChange w:id="19" w:author="Meshi, Dar" w:date="2020-09-18T08:04:00Z">
          <w:pPr/>
        </w:pPrChange>
      </w:pPr>
    </w:p>
    <w:p w14:paraId="4084FF9A" w14:textId="77777777" w:rsidR="008837C5" w:rsidRPr="00E20E1B" w:rsidRDefault="008837C5">
      <w:pPr>
        <w:spacing w:line="240" w:lineRule="auto"/>
        <w:rPr>
          <w:ins w:id="20" w:author="Meshi, Dar" w:date="2020-09-18T08:04:00Z"/>
          <w:color w:val="282828" w:themeColor="accent3" w:themeShade="80"/>
          <w:sz w:val="24"/>
          <w:szCs w:val="24"/>
          <w:rPrChange w:id="21" w:author="Meshi, Dar" w:date="2020-09-18T08:05:00Z">
            <w:rPr>
              <w:ins w:id="22" w:author="Meshi, Dar" w:date="2020-09-18T08:04:00Z"/>
              <w:color w:val="282828" w:themeColor="accent3" w:themeShade="80"/>
            </w:rPr>
          </w:rPrChange>
        </w:rPr>
        <w:pPrChange w:id="23" w:author="Meshi, Dar" w:date="2020-09-18T08:04:00Z">
          <w:pPr/>
        </w:pPrChange>
      </w:pPr>
      <w:ins w:id="24" w:author="Meshi, Dar" w:date="2020-09-18T08:04:00Z">
        <w:r w:rsidRPr="00E20E1B">
          <w:rPr>
            <w:color w:val="282828" w:themeColor="accent3" w:themeShade="80"/>
            <w:sz w:val="24"/>
            <w:szCs w:val="24"/>
            <w:rPrChange w:id="25" w:author="Meshi, Dar" w:date="2020-09-18T08:05:00Z">
              <w:rPr>
                <w:color w:val="282828" w:themeColor="accent3" w:themeShade="80"/>
              </w:rPr>
            </w:rPrChange>
          </w:rPr>
          <w:br w:type="page"/>
        </w:r>
      </w:ins>
    </w:p>
    <w:p w14:paraId="4B25F1F7" w14:textId="38D0E243" w:rsidR="005E406A" w:rsidRPr="00E20E1B" w:rsidDel="00E20E1B" w:rsidRDefault="00FA5630">
      <w:pPr>
        <w:spacing w:line="480" w:lineRule="auto"/>
        <w:rPr>
          <w:del w:id="26" w:author="Meshi, Dar" w:date="2020-09-18T08:05:00Z"/>
          <w:color w:val="282828" w:themeColor="accent3" w:themeShade="80"/>
          <w:sz w:val="24"/>
          <w:szCs w:val="24"/>
          <w:rPrChange w:id="27" w:author="Meshi, Dar" w:date="2020-09-18T08:05:00Z">
            <w:rPr>
              <w:del w:id="28" w:author="Meshi, Dar" w:date="2020-09-18T08:05:00Z"/>
              <w:color w:val="282828" w:themeColor="accent3" w:themeShade="80"/>
            </w:rPr>
          </w:rPrChange>
        </w:rPr>
        <w:pPrChange w:id="29" w:author="Meshi, Dar" w:date="2020-09-18T08:03:00Z">
          <w:pPr/>
        </w:pPrChange>
      </w:pPr>
      <w:r w:rsidRPr="00E20E1B">
        <w:rPr>
          <w:color w:val="282828" w:themeColor="accent3" w:themeShade="80"/>
          <w:sz w:val="24"/>
          <w:szCs w:val="24"/>
          <w:rPrChange w:id="30" w:author="Meshi, Dar" w:date="2020-09-18T08:05:00Z">
            <w:rPr>
              <w:color w:val="282828" w:themeColor="accent3" w:themeShade="80"/>
            </w:rPr>
          </w:rPrChange>
        </w:rPr>
        <w:lastRenderedPageBreak/>
        <w:t>2. Methods</w:t>
      </w:r>
    </w:p>
    <w:p w14:paraId="09C0712B" w14:textId="77777777" w:rsidR="005E406A" w:rsidRPr="00E20E1B" w:rsidRDefault="005E406A">
      <w:pPr>
        <w:spacing w:line="480" w:lineRule="auto"/>
        <w:rPr>
          <w:color w:val="282828" w:themeColor="accent3" w:themeShade="80"/>
          <w:sz w:val="24"/>
          <w:szCs w:val="24"/>
          <w:rPrChange w:id="31" w:author="Meshi, Dar" w:date="2020-09-18T08:05:00Z">
            <w:rPr>
              <w:color w:val="282828" w:themeColor="accent3" w:themeShade="80"/>
            </w:rPr>
          </w:rPrChange>
        </w:rPr>
        <w:pPrChange w:id="32" w:author="Meshi, Dar" w:date="2020-09-18T08:03:00Z">
          <w:pPr/>
        </w:pPrChange>
      </w:pPr>
    </w:p>
    <w:p w14:paraId="36C22955" w14:textId="77777777" w:rsidR="005E406A" w:rsidRPr="00E20E1B" w:rsidDel="00E20E1B" w:rsidRDefault="00FA5630">
      <w:pPr>
        <w:spacing w:line="480" w:lineRule="auto"/>
        <w:rPr>
          <w:del w:id="33" w:author="Meshi, Dar" w:date="2020-09-18T08:05:00Z"/>
          <w:color w:val="282828" w:themeColor="accent3" w:themeShade="80"/>
          <w:sz w:val="24"/>
          <w:szCs w:val="24"/>
          <w:rPrChange w:id="34" w:author="Meshi, Dar" w:date="2020-09-18T08:05:00Z">
            <w:rPr>
              <w:del w:id="35" w:author="Meshi, Dar" w:date="2020-09-18T08:05:00Z"/>
              <w:color w:val="282828" w:themeColor="accent3" w:themeShade="80"/>
            </w:rPr>
          </w:rPrChange>
        </w:rPr>
        <w:pPrChange w:id="36" w:author="Meshi, Dar" w:date="2020-09-18T08:03:00Z">
          <w:pPr/>
        </w:pPrChange>
      </w:pPr>
      <w:r w:rsidRPr="00E20E1B">
        <w:rPr>
          <w:color w:val="282828" w:themeColor="accent3" w:themeShade="80"/>
          <w:sz w:val="24"/>
          <w:szCs w:val="24"/>
          <w:rPrChange w:id="37" w:author="Meshi, Dar" w:date="2020-09-18T08:05:00Z">
            <w:rPr>
              <w:color w:val="282828" w:themeColor="accent3" w:themeShade="80"/>
            </w:rPr>
          </w:rPrChange>
        </w:rPr>
        <w:t xml:space="preserve">2.1 Participants </w:t>
      </w:r>
    </w:p>
    <w:p w14:paraId="51B869E2" w14:textId="77777777" w:rsidR="005E406A" w:rsidRPr="00E20E1B" w:rsidRDefault="005E406A">
      <w:pPr>
        <w:spacing w:line="480" w:lineRule="auto"/>
        <w:rPr>
          <w:color w:val="282828" w:themeColor="accent3" w:themeShade="80"/>
          <w:sz w:val="24"/>
          <w:szCs w:val="24"/>
          <w:rPrChange w:id="38" w:author="Meshi, Dar" w:date="2020-09-18T08:05:00Z">
            <w:rPr>
              <w:color w:val="282828" w:themeColor="accent3" w:themeShade="80"/>
            </w:rPr>
          </w:rPrChange>
        </w:rPr>
        <w:pPrChange w:id="39" w:author="Meshi, Dar" w:date="2020-09-18T08:03:00Z">
          <w:pPr/>
        </w:pPrChange>
      </w:pPr>
    </w:p>
    <w:p w14:paraId="2AC2F24C" w14:textId="59A2E107" w:rsidR="005E406A" w:rsidRPr="00E20E1B" w:rsidRDefault="00FA5630">
      <w:pPr>
        <w:spacing w:line="480" w:lineRule="auto"/>
        <w:rPr>
          <w:color w:val="282828" w:themeColor="accent3" w:themeShade="80"/>
          <w:sz w:val="24"/>
          <w:szCs w:val="24"/>
          <w:rPrChange w:id="40" w:author="Meshi, Dar" w:date="2020-09-18T08:05:00Z">
            <w:rPr>
              <w:color w:val="282828" w:themeColor="accent3" w:themeShade="80"/>
            </w:rPr>
          </w:rPrChange>
        </w:rPr>
        <w:pPrChange w:id="41" w:author="Meshi, Dar" w:date="2020-09-18T08:03:00Z">
          <w:pPr/>
        </w:pPrChange>
      </w:pPr>
      <w:r w:rsidRPr="00E20E1B">
        <w:rPr>
          <w:color w:val="282828" w:themeColor="accent3" w:themeShade="80"/>
          <w:sz w:val="24"/>
          <w:szCs w:val="24"/>
          <w:rPrChange w:id="42" w:author="Meshi, Dar" w:date="2020-09-18T08:05:00Z">
            <w:rPr>
              <w:color w:val="282828" w:themeColor="accent3" w:themeShade="80"/>
            </w:rPr>
          </w:rPrChange>
        </w:rPr>
        <w:t xml:space="preserve">Participants included </w:t>
      </w:r>
      <w:r w:rsidR="00C94184" w:rsidRPr="00E20E1B">
        <w:rPr>
          <w:color w:val="282828" w:themeColor="accent3" w:themeShade="80"/>
          <w:sz w:val="24"/>
          <w:szCs w:val="24"/>
          <w:rPrChange w:id="43" w:author="Meshi, Dar" w:date="2020-09-18T08:05:00Z">
            <w:rPr>
              <w:color w:val="282828" w:themeColor="accent3" w:themeShade="80"/>
            </w:rPr>
          </w:rPrChange>
        </w:rPr>
        <w:t xml:space="preserve">66 </w:t>
      </w:r>
      <w:r w:rsidRPr="00E20E1B">
        <w:rPr>
          <w:color w:val="282828" w:themeColor="accent3" w:themeShade="80"/>
          <w:sz w:val="24"/>
          <w:szCs w:val="24"/>
          <w:rPrChange w:id="44" w:author="Meshi, Dar" w:date="2020-09-18T08:05:00Z">
            <w:rPr>
              <w:color w:val="282828" w:themeColor="accent3" w:themeShade="80"/>
            </w:rPr>
          </w:rPrChange>
        </w:rPr>
        <w:t>adolescent males 16 or 17 years old (Mean age = 16.87, SD age = 0.38) who reported using Facebook</w:t>
      </w:r>
      <w:r w:rsidR="00C94184" w:rsidRPr="00E20E1B">
        <w:rPr>
          <w:color w:val="282828" w:themeColor="accent3" w:themeShade="80"/>
          <w:sz w:val="24"/>
          <w:szCs w:val="24"/>
          <w:rPrChange w:id="45" w:author="Meshi, Dar" w:date="2020-09-18T08:05:00Z">
            <w:rPr>
              <w:color w:val="282828" w:themeColor="accent3" w:themeShade="80"/>
            </w:rPr>
          </w:rPrChange>
        </w:rPr>
        <w:t xml:space="preserve"> and </w:t>
      </w:r>
      <w:commentRangeStart w:id="46"/>
      <w:r w:rsidR="00C94184" w:rsidRPr="00E20E1B">
        <w:rPr>
          <w:color w:val="282828" w:themeColor="accent3" w:themeShade="80"/>
          <w:sz w:val="24"/>
          <w:szCs w:val="24"/>
          <w:rPrChange w:id="47" w:author="Meshi, Dar" w:date="2020-09-18T08:05:00Z">
            <w:rPr>
              <w:color w:val="282828" w:themeColor="accent3" w:themeShade="80"/>
            </w:rPr>
          </w:rPrChange>
        </w:rPr>
        <w:t>agreed to contribute their Facebook data</w:t>
      </w:r>
      <w:commentRangeEnd w:id="46"/>
      <w:r w:rsidR="00F463CE">
        <w:rPr>
          <w:rStyle w:val="CommentReference"/>
        </w:rPr>
        <w:commentReference w:id="46"/>
      </w:r>
      <w:r w:rsidRPr="00E20E1B">
        <w:rPr>
          <w:color w:val="282828" w:themeColor="accent3" w:themeShade="80"/>
          <w:sz w:val="24"/>
          <w:szCs w:val="24"/>
          <w:rPrChange w:id="48" w:author="Meshi, Dar" w:date="2020-09-18T08:05:00Z">
            <w:rPr>
              <w:color w:val="282828" w:themeColor="accent3" w:themeShade="80"/>
            </w:rPr>
          </w:rPrChange>
        </w:rPr>
        <w:t>.</w:t>
      </w:r>
      <w:r w:rsidR="00C94184" w:rsidRPr="00E20E1B">
        <w:rPr>
          <w:color w:val="282828" w:themeColor="accent3" w:themeShade="80"/>
          <w:sz w:val="24"/>
          <w:szCs w:val="24"/>
          <w:rPrChange w:id="49" w:author="Meshi, Dar" w:date="2020-09-18T08:05:00Z">
            <w:rPr>
              <w:color w:val="282828" w:themeColor="accent3" w:themeShade="80"/>
            </w:rPr>
          </w:rPrChange>
        </w:rPr>
        <w:t xml:space="preserve"> </w:t>
      </w:r>
      <w:ins w:id="50" w:author="Meshi, Dar" w:date="2020-09-18T10:25:00Z">
        <w:r w:rsidR="00F463CE">
          <w:rPr>
            <w:color w:val="282828" w:themeColor="accent3" w:themeShade="80"/>
            <w:sz w:val="24"/>
            <w:szCs w:val="24"/>
          </w:rPr>
          <w:t>Nine</w:t>
        </w:r>
      </w:ins>
      <w:del w:id="51" w:author="Meshi, Dar" w:date="2020-09-18T10:25:00Z">
        <w:r w:rsidR="00C94184" w:rsidRPr="00E20E1B" w:rsidDel="00F463CE">
          <w:rPr>
            <w:color w:val="282828" w:themeColor="accent3" w:themeShade="80"/>
            <w:sz w:val="24"/>
            <w:szCs w:val="24"/>
            <w:rPrChange w:id="52" w:author="Meshi, Dar" w:date="2020-09-18T08:05:00Z">
              <w:rPr>
                <w:color w:val="282828" w:themeColor="accent3" w:themeShade="80"/>
              </w:rPr>
            </w:rPrChange>
          </w:rPr>
          <w:delText>9</w:delText>
        </w:r>
      </w:del>
      <w:r w:rsidR="00C94184" w:rsidRPr="00E20E1B">
        <w:rPr>
          <w:color w:val="282828" w:themeColor="accent3" w:themeShade="80"/>
          <w:sz w:val="24"/>
          <w:szCs w:val="24"/>
          <w:rPrChange w:id="53" w:author="Meshi, Dar" w:date="2020-09-18T08:05:00Z">
            <w:rPr>
              <w:color w:val="282828" w:themeColor="accent3" w:themeShade="80"/>
            </w:rPr>
          </w:rPrChange>
        </w:rPr>
        <w:t xml:space="preserve"> participants were excluded due to missing age variable, </w:t>
      </w:r>
      <w:commentRangeStart w:id="54"/>
      <w:r w:rsidR="00C94184" w:rsidRPr="00E20E1B">
        <w:rPr>
          <w:color w:val="282828" w:themeColor="accent3" w:themeShade="80"/>
          <w:sz w:val="24"/>
          <w:szCs w:val="24"/>
          <w:rPrChange w:id="55" w:author="Meshi, Dar" w:date="2020-09-18T08:05:00Z">
            <w:rPr>
              <w:color w:val="282828" w:themeColor="accent3" w:themeShade="80"/>
            </w:rPr>
          </w:rPrChange>
        </w:rPr>
        <w:t>resulting in 59 participants included in the current study</w:t>
      </w:r>
      <w:commentRangeEnd w:id="54"/>
      <w:r w:rsidR="00D444A3">
        <w:rPr>
          <w:rStyle w:val="CommentReference"/>
        </w:rPr>
        <w:commentReference w:id="54"/>
      </w:r>
      <w:r w:rsidR="00C94184" w:rsidRPr="00E20E1B">
        <w:rPr>
          <w:color w:val="282828" w:themeColor="accent3" w:themeShade="80"/>
          <w:sz w:val="24"/>
          <w:szCs w:val="24"/>
          <w:rPrChange w:id="56" w:author="Meshi, Dar" w:date="2020-09-18T08:05:00Z">
            <w:rPr>
              <w:color w:val="282828" w:themeColor="accent3" w:themeShade="80"/>
            </w:rPr>
          </w:rPrChange>
        </w:rPr>
        <w:t>.</w:t>
      </w:r>
      <w:r w:rsidRPr="00E20E1B">
        <w:rPr>
          <w:color w:val="282828" w:themeColor="accent3" w:themeShade="80"/>
          <w:sz w:val="24"/>
          <w:szCs w:val="24"/>
          <w:rPrChange w:id="57" w:author="Meshi, Dar" w:date="2020-09-18T08:05:00Z">
            <w:rPr>
              <w:color w:val="282828" w:themeColor="accent3" w:themeShade="80"/>
            </w:rPr>
          </w:rPrChange>
        </w:rPr>
        <w:t xml:space="preserve"> Participants were recruited from high schools in </w:t>
      </w:r>
      <w:commentRangeStart w:id="58"/>
      <w:r w:rsidRPr="00E20E1B">
        <w:rPr>
          <w:color w:val="282828" w:themeColor="accent3" w:themeShade="80"/>
          <w:sz w:val="24"/>
          <w:szCs w:val="24"/>
          <w:rPrChange w:id="59" w:author="Meshi, Dar" w:date="2020-09-18T08:05:00Z">
            <w:rPr>
              <w:color w:val="282828" w:themeColor="accent3" w:themeShade="80"/>
            </w:rPr>
          </w:rPrChange>
        </w:rPr>
        <w:t>Ann Arbor, Michigan</w:t>
      </w:r>
      <w:commentRangeEnd w:id="58"/>
      <w:r w:rsidR="00D444A3">
        <w:rPr>
          <w:rStyle w:val="CommentReference"/>
        </w:rPr>
        <w:commentReference w:id="58"/>
      </w:r>
      <w:r w:rsidRPr="00E20E1B">
        <w:rPr>
          <w:color w:val="282828" w:themeColor="accent3" w:themeShade="80"/>
          <w:sz w:val="24"/>
          <w:szCs w:val="24"/>
          <w:rPrChange w:id="60" w:author="Meshi, Dar" w:date="2020-09-18T08:05:00Z">
            <w:rPr>
              <w:color w:val="282828" w:themeColor="accent3" w:themeShade="80"/>
            </w:rPr>
          </w:rPrChange>
        </w:rPr>
        <w:t>, and surrounding communities. This sample combined two data collection periods which were part of a larger series of studies exploring adolescent driving behavior: sample 1 (N = 23; M age = 16.85, SD age = 0.46) data were collected between July and October of 2011 (citations blinded for peer review); and sample 2 (N = 36, M age = 16.89, SD age = 0.32) data were collected between July 2012 and January 2013 (citations blinded for peer review). The two samples did not differ significantly on age (t (36.11) = -0.36, p = 0.72). All regression models below included a covariate for sample wave to account for potential unmeasured differences between the samples. Participants provided written assents and their legal guardian provided written consents in accordance with the Institutional Review Board of [institution blinded for peer review] and were compensated for their participation.</w:t>
      </w:r>
    </w:p>
    <w:p w14:paraId="13D6165E" w14:textId="77777777" w:rsidR="005E406A" w:rsidRPr="00E20E1B" w:rsidRDefault="005E406A">
      <w:pPr>
        <w:spacing w:line="480" w:lineRule="auto"/>
        <w:rPr>
          <w:color w:val="282828" w:themeColor="accent3" w:themeShade="80"/>
          <w:sz w:val="24"/>
          <w:szCs w:val="24"/>
          <w:rPrChange w:id="61" w:author="Meshi, Dar" w:date="2020-09-18T08:05:00Z">
            <w:rPr>
              <w:color w:val="282828" w:themeColor="accent3" w:themeShade="80"/>
            </w:rPr>
          </w:rPrChange>
        </w:rPr>
        <w:pPrChange w:id="62" w:author="Meshi, Dar" w:date="2020-09-18T08:03:00Z">
          <w:pPr/>
        </w:pPrChange>
      </w:pPr>
    </w:p>
    <w:p w14:paraId="1724D5F0" w14:textId="77777777" w:rsidR="005E406A" w:rsidRPr="00E20E1B" w:rsidDel="00E20E1B" w:rsidRDefault="00FA5630">
      <w:pPr>
        <w:spacing w:line="480" w:lineRule="auto"/>
        <w:rPr>
          <w:del w:id="63" w:author="Meshi, Dar" w:date="2020-09-18T08:05:00Z"/>
          <w:color w:val="282828" w:themeColor="accent3" w:themeShade="80"/>
          <w:sz w:val="24"/>
          <w:szCs w:val="24"/>
          <w:rPrChange w:id="64" w:author="Meshi, Dar" w:date="2020-09-18T08:05:00Z">
            <w:rPr>
              <w:del w:id="65" w:author="Meshi, Dar" w:date="2020-09-18T08:05:00Z"/>
              <w:color w:val="282828" w:themeColor="accent3" w:themeShade="80"/>
            </w:rPr>
          </w:rPrChange>
        </w:rPr>
        <w:pPrChange w:id="66" w:author="Meshi, Dar" w:date="2020-09-18T08:03:00Z">
          <w:pPr/>
        </w:pPrChange>
      </w:pPr>
      <w:r w:rsidRPr="00E20E1B">
        <w:rPr>
          <w:color w:val="282828" w:themeColor="accent3" w:themeShade="80"/>
          <w:sz w:val="24"/>
          <w:szCs w:val="24"/>
          <w:rPrChange w:id="67" w:author="Meshi, Dar" w:date="2020-09-18T08:05:00Z">
            <w:rPr>
              <w:color w:val="282828" w:themeColor="accent3" w:themeShade="80"/>
            </w:rPr>
          </w:rPrChange>
        </w:rPr>
        <w:t xml:space="preserve">2.2 </w:t>
      </w:r>
      <w:proofErr w:type="spellStart"/>
      <w:r w:rsidRPr="00E20E1B">
        <w:rPr>
          <w:color w:val="282828" w:themeColor="accent3" w:themeShade="80"/>
          <w:sz w:val="24"/>
          <w:szCs w:val="24"/>
          <w:rPrChange w:id="68" w:author="Meshi, Dar" w:date="2020-09-18T08:05:00Z">
            <w:rPr>
              <w:color w:val="282828" w:themeColor="accent3" w:themeShade="80"/>
            </w:rPr>
          </w:rPrChange>
        </w:rPr>
        <w:t>Cyberball</w:t>
      </w:r>
      <w:proofErr w:type="spellEnd"/>
      <w:r w:rsidRPr="00E20E1B">
        <w:rPr>
          <w:color w:val="282828" w:themeColor="accent3" w:themeShade="80"/>
          <w:sz w:val="24"/>
          <w:szCs w:val="24"/>
          <w:rPrChange w:id="69" w:author="Meshi, Dar" w:date="2020-09-18T08:05:00Z">
            <w:rPr>
              <w:color w:val="282828" w:themeColor="accent3" w:themeShade="80"/>
            </w:rPr>
          </w:rPrChange>
        </w:rPr>
        <w:t xml:space="preserve"> game</w:t>
      </w:r>
    </w:p>
    <w:p w14:paraId="7B301E18" w14:textId="77777777" w:rsidR="005E406A" w:rsidRPr="00E20E1B" w:rsidRDefault="005E406A">
      <w:pPr>
        <w:spacing w:line="480" w:lineRule="auto"/>
        <w:rPr>
          <w:color w:val="282828" w:themeColor="accent3" w:themeShade="80"/>
          <w:sz w:val="24"/>
          <w:szCs w:val="24"/>
          <w:rPrChange w:id="70" w:author="Meshi, Dar" w:date="2020-09-18T08:05:00Z">
            <w:rPr>
              <w:color w:val="282828" w:themeColor="accent3" w:themeShade="80"/>
            </w:rPr>
          </w:rPrChange>
        </w:rPr>
        <w:pPrChange w:id="71" w:author="Meshi, Dar" w:date="2020-09-18T08:03:00Z">
          <w:pPr/>
        </w:pPrChange>
      </w:pPr>
    </w:p>
    <w:p w14:paraId="7FFF6A9D" w14:textId="120C26C5" w:rsidR="005E406A" w:rsidRPr="00E20E1B" w:rsidRDefault="00FA5630">
      <w:pPr>
        <w:spacing w:line="480" w:lineRule="auto"/>
        <w:rPr>
          <w:color w:val="282828" w:themeColor="accent3" w:themeShade="80"/>
          <w:sz w:val="24"/>
          <w:szCs w:val="24"/>
          <w:rPrChange w:id="72" w:author="Meshi, Dar" w:date="2020-09-18T08:05:00Z">
            <w:rPr>
              <w:color w:val="282828" w:themeColor="accent3" w:themeShade="80"/>
            </w:rPr>
          </w:rPrChange>
        </w:rPr>
        <w:pPrChange w:id="73" w:author="Meshi, Dar" w:date="2020-09-18T08:03:00Z">
          <w:pPr/>
        </w:pPrChange>
      </w:pPr>
      <w:r w:rsidRPr="00E20E1B">
        <w:rPr>
          <w:color w:val="282828" w:themeColor="accent3" w:themeShade="80"/>
          <w:sz w:val="24"/>
          <w:szCs w:val="24"/>
          <w:rPrChange w:id="74" w:author="Meshi, Dar" w:date="2020-09-18T08:05:00Z">
            <w:rPr>
              <w:color w:val="282828" w:themeColor="accent3" w:themeShade="80"/>
            </w:rPr>
          </w:rPrChange>
        </w:rPr>
        <w:t xml:space="preserve">To measure participants’ neural responses to social exclusion, participants completed the </w:t>
      </w:r>
      <w:proofErr w:type="spellStart"/>
      <w:r w:rsidRPr="00E20E1B">
        <w:rPr>
          <w:color w:val="282828" w:themeColor="accent3" w:themeShade="80"/>
          <w:sz w:val="24"/>
          <w:szCs w:val="24"/>
          <w:rPrChange w:id="75" w:author="Meshi, Dar" w:date="2020-09-18T08:05:00Z">
            <w:rPr>
              <w:color w:val="282828" w:themeColor="accent3" w:themeShade="80"/>
            </w:rPr>
          </w:rPrChange>
        </w:rPr>
        <w:t>Cyberball</w:t>
      </w:r>
      <w:proofErr w:type="spellEnd"/>
      <w:r w:rsidRPr="00E20E1B">
        <w:rPr>
          <w:color w:val="282828" w:themeColor="accent3" w:themeShade="80"/>
          <w:sz w:val="24"/>
          <w:szCs w:val="24"/>
          <w:rPrChange w:id="76" w:author="Meshi, Dar" w:date="2020-09-18T08:05:00Z">
            <w:rPr>
              <w:color w:val="282828" w:themeColor="accent3" w:themeShade="80"/>
            </w:rPr>
          </w:rPrChange>
        </w:rPr>
        <w:t xml:space="preserve"> task in an fMRI scanner. </w:t>
      </w:r>
      <w:proofErr w:type="spellStart"/>
      <w:r w:rsidRPr="00E20E1B">
        <w:rPr>
          <w:color w:val="282828" w:themeColor="accent3" w:themeShade="80"/>
          <w:sz w:val="24"/>
          <w:szCs w:val="24"/>
          <w:rPrChange w:id="77" w:author="Meshi, Dar" w:date="2020-09-18T08:05:00Z">
            <w:rPr>
              <w:color w:val="282828" w:themeColor="accent3" w:themeShade="80"/>
            </w:rPr>
          </w:rPrChange>
        </w:rPr>
        <w:t>Cyberball</w:t>
      </w:r>
      <w:proofErr w:type="spellEnd"/>
      <w:r w:rsidRPr="00E20E1B">
        <w:rPr>
          <w:color w:val="282828" w:themeColor="accent3" w:themeShade="80"/>
          <w:sz w:val="24"/>
          <w:szCs w:val="24"/>
          <w:rPrChange w:id="78" w:author="Meshi, Dar" w:date="2020-09-18T08:05:00Z">
            <w:rPr>
              <w:color w:val="282828" w:themeColor="accent3" w:themeShade="80"/>
            </w:rPr>
          </w:rPrChange>
        </w:rPr>
        <w:t xml:space="preserve"> has been validated in a number of behavioral and neuroimaging studies as a reliable way of simulating the experience of social exclusion</w:t>
      </w:r>
      <w:del w:id="79" w:author="Meshi, Dar" w:date="2020-09-18T10:29:00Z">
        <w:r w:rsidR="00C94184" w:rsidRPr="00E20E1B" w:rsidDel="002809F5">
          <w:rPr>
            <w:color w:val="282828" w:themeColor="accent3" w:themeShade="80"/>
            <w:sz w:val="24"/>
            <w:szCs w:val="24"/>
            <w:rPrChange w:id="80" w:author="Meshi, Dar" w:date="2020-09-18T08:05:00Z">
              <w:rPr>
                <w:color w:val="282828" w:themeColor="accent3" w:themeShade="80"/>
              </w:rPr>
            </w:rPrChange>
          </w:rPr>
          <w:delText>,</w:delText>
        </w:r>
      </w:del>
      <w:r w:rsidR="00C94184" w:rsidRPr="00E20E1B">
        <w:rPr>
          <w:color w:val="282828" w:themeColor="accent3" w:themeShade="80"/>
          <w:sz w:val="24"/>
          <w:szCs w:val="24"/>
          <w:rPrChange w:id="81" w:author="Meshi, Dar" w:date="2020-09-18T08:05:00Z">
            <w:rPr>
              <w:color w:val="282828" w:themeColor="accent3" w:themeShade="80"/>
            </w:rPr>
          </w:rPrChange>
        </w:rPr>
        <w:t xml:space="preserve"> </w:t>
      </w:r>
      <w:del w:id="82" w:author="Meshi, Dar" w:date="2020-09-18T10:29:00Z">
        <w:r w:rsidR="00C94184" w:rsidRPr="00E20E1B" w:rsidDel="002809F5">
          <w:rPr>
            <w:color w:val="282828" w:themeColor="accent3" w:themeShade="80"/>
            <w:sz w:val="24"/>
            <w:szCs w:val="24"/>
            <w:rPrChange w:id="83" w:author="Meshi, Dar" w:date="2020-09-18T08:05:00Z">
              <w:rPr>
                <w:color w:val="282828" w:themeColor="accent3" w:themeShade="80"/>
              </w:rPr>
            </w:rPrChange>
          </w:rPr>
          <w:delText xml:space="preserve">and </w:delText>
        </w:r>
      </w:del>
      <w:ins w:id="84" w:author="Meshi, Dar" w:date="2020-09-18T10:29:00Z">
        <w:r w:rsidR="002809F5">
          <w:rPr>
            <w:color w:val="282828" w:themeColor="accent3" w:themeShade="80"/>
            <w:sz w:val="24"/>
            <w:szCs w:val="24"/>
          </w:rPr>
          <w:t xml:space="preserve">– this task </w:t>
        </w:r>
      </w:ins>
      <w:r w:rsidR="00C94184" w:rsidRPr="00E20E1B">
        <w:rPr>
          <w:color w:val="282828" w:themeColor="accent3" w:themeShade="80"/>
          <w:sz w:val="24"/>
          <w:szCs w:val="24"/>
          <w:rPrChange w:id="85" w:author="Meshi, Dar" w:date="2020-09-18T08:05:00Z">
            <w:rPr>
              <w:color w:val="282828" w:themeColor="accent3" w:themeShade="80"/>
            </w:rPr>
          </w:rPrChange>
        </w:rPr>
        <w:t>was found to elicit social distress and mentalizing among</w:t>
      </w:r>
      <w:del w:id="86" w:author="Meshi, Dar" w:date="2020-09-18T10:29:00Z">
        <w:r w:rsidR="00C94184" w:rsidRPr="00E20E1B" w:rsidDel="002809F5">
          <w:rPr>
            <w:color w:val="282828" w:themeColor="accent3" w:themeShade="80"/>
            <w:sz w:val="24"/>
            <w:szCs w:val="24"/>
            <w:rPrChange w:id="87" w:author="Meshi, Dar" w:date="2020-09-18T08:05:00Z">
              <w:rPr>
                <w:color w:val="282828" w:themeColor="accent3" w:themeShade="80"/>
              </w:rPr>
            </w:rPrChange>
          </w:rPr>
          <w:delText xml:space="preserve"> the</w:delText>
        </w:r>
      </w:del>
      <w:r w:rsidR="00C94184" w:rsidRPr="00E20E1B">
        <w:rPr>
          <w:color w:val="282828" w:themeColor="accent3" w:themeShade="80"/>
          <w:sz w:val="24"/>
          <w:szCs w:val="24"/>
          <w:rPrChange w:id="88" w:author="Meshi, Dar" w:date="2020-09-18T08:05:00Z">
            <w:rPr>
              <w:color w:val="282828" w:themeColor="accent3" w:themeShade="80"/>
            </w:rPr>
          </w:rPrChange>
        </w:rPr>
        <w:t xml:space="preserve"> </w:t>
      </w:r>
      <w:r w:rsidR="00C94184" w:rsidRPr="00E20E1B">
        <w:rPr>
          <w:color w:val="282828" w:themeColor="accent3" w:themeShade="80"/>
          <w:sz w:val="24"/>
          <w:szCs w:val="24"/>
          <w:rPrChange w:id="89" w:author="Meshi, Dar" w:date="2020-09-18T08:05:00Z">
            <w:rPr>
              <w:color w:val="282828" w:themeColor="accent3" w:themeShade="80"/>
            </w:rPr>
          </w:rPrChange>
        </w:rPr>
        <w:lastRenderedPageBreak/>
        <w:t>participants</w:t>
      </w:r>
      <w:r w:rsidRPr="00E20E1B">
        <w:rPr>
          <w:color w:val="282828" w:themeColor="accent3" w:themeShade="80"/>
          <w:sz w:val="24"/>
          <w:szCs w:val="24"/>
          <w:rPrChange w:id="90" w:author="Meshi, Dar" w:date="2020-09-18T08:05:00Z">
            <w:rPr>
              <w:color w:val="282828" w:themeColor="accent3" w:themeShade="80"/>
            </w:rPr>
          </w:rPrChange>
        </w:rPr>
        <w:t xml:space="preserve"> (Eisenberger, 2012; Williams &amp; Jarvis, 2006; </w:t>
      </w:r>
      <w:commentRangeStart w:id="91"/>
      <w:r w:rsidRPr="00E20E1B">
        <w:rPr>
          <w:color w:val="282828" w:themeColor="accent3" w:themeShade="80"/>
          <w:sz w:val="24"/>
          <w:szCs w:val="24"/>
          <w:rPrChange w:id="92" w:author="Meshi, Dar" w:date="2020-09-18T08:05:00Z">
            <w:rPr>
              <w:color w:val="282828" w:themeColor="accent3" w:themeShade="80"/>
            </w:rPr>
          </w:rPrChange>
        </w:rPr>
        <w:t>Figure 1</w:t>
      </w:r>
      <w:commentRangeEnd w:id="91"/>
      <w:r w:rsidR="00432349">
        <w:rPr>
          <w:rStyle w:val="CommentReference"/>
        </w:rPr>
        <w:commentReference w:id="91"/>
      </w:r>
      <w:r w:rsidRPr="00E20E1B">
        <w:rPr>
          <w:color w:val="282828" w:themeColor="accent3" w:themeShade="80"/>
          <w:sz w:val="24"/>
          <w:szCs w:val="24"/>
          <w:rPrChange w:id="93" w:author="Meshi, Dar" w:date="2020-09-18T08:05:00Z">
            <w:rPr>
              <w:color w:val="282828" w:themeColor="accent3" w:themeShade="80"/>
            </w:rPr>
          </w:rPrChange>
        </w:rPr>
        <w:t xml:space="preserve">). In this game, participants interacted with two virtual players and tossed a ball at each other. A fair game of </w:t>
      </w:r>
      <w:proofErr w:type="spellStart"/>
      <w:r w:rsidRPr="00E20E1B">
        <w:rPr>
          <w:color w:val="282828" w:themeColor="accent3" w:themeShade="80"/>
          <w:sz w:val="24"/>
          <w:szCs w:val="24"/>
          <w:rPrChange w:id="94" w:author="Meshi, Dar" w:date="2020-09-18T08:05:00Z">
            <w:rPr>
              <w:color w:val="282828" w:themeColor="accent3" w:themeShade="80"/>
            </w:rPr>
          </w:rPrChange>
        </w:rPr>
        <w:t>Cyberball</w:t>
      </w:r>
      <w:proofErr w:type="spellEnd"/>
      <w:r w:rsidRPr="00E20E1B">
        <w:rPr>
          <w:color w:val="282828" w:themeColor="accent3" w:themeShade="80"/>
          <w:sz w:val="24"/>
          <w:szCs w:val="24"/>
          <w:rPrChange w:id="95" w:author="Meshi, Dar" w:date="2020-09-18T08:05:00Z">
            <w:rPr>
              <w:color w:val="282828" w:themeColor="accent3" w:themeShade="80"/>
            </w:rPr>
          </w:rPrChange>
        </w:rPr>
        <w:t xml:space="preserve"> (3 minutes in length) was always played first, in which the participant and two virtual players received the ball equally often. After a brief pause, this was followed by an unfair game (3 minutes in length), in which the participant was left </w:t>
      </w:r>
      <w:ins w:id="96" w:author="Meshi, Dar" w:date="2020-09-18T10:30:00Z">
        <w:r w:rsidR="00F65723">
          <w:rPr>
            <w:color w:val="282828" w:themeColor="accent3" w:themeShade="80"/>
            <w:sz w:val="24"/>
            <w:szCs w:val="24"/>
          </w:rPr>
          <w:t xml:space="preserve">out </w:t>
        </w:r>
      </w:ins>
      <w:r w:rsidR="00F658A9" w:rsidRPr="00E20E1B">
        <w:rPr>
          <w:color w:val="282828" w:themeColor="accent3" w:themeShade="80"/>
          <w:sz w:val="24"/>
          <w:szCs w:val="24"/>
          <w:rPrChange w:id="97" w:author="Meshi, Dar" w:date="2020-09-18T08:05:00Z">
            <w:rPr>
              <w:color w:val="282828" w:themeColor="accent3" w:themeShade="80"/>
            </w:rPr>
          </w:rPrChange>
        </w:rPr>
        <w:t xml:space="preserve">of </w:t>
      </w:r>
      <w:commentRangeStart w:id="98"/>
      <w:r w:rsidR="00F658A9" w:rsidRPr="00E20E1B">
        <w:rPr>
          <w:color w:val="282828" w:themeColor="accent3" w:themeShade="80"/>
          <w:sz w:val="24"/>
          <w:szCs w:val="24"/>
          <w:rPrChange w:id="99" w:author="Meshi, Dar" w:date="2020-09-18T08:05:00Z">
            <w:rPr>
              <w:color w:val="282828" w:themeColor="accent3" w:themeShade="80"/>
            </w:rPr>
          </w:rPrChange>
        </w:rPr>
        <w:t>ball throws</w:t>
      </w:r>
      <w:commentRangeEnd w:id="98"/>
      <w:r w:rsidR="00F65723">
        <w:rPr>
          <w:rStyle w:val="CommentReference"/>
        </w:rPr>
        <w:commentReference w:id="98"/>
      </w:r>
      <w:r w:rsidRPr="00E20E1B">
        <w:rPr>
          <w:color w:val="282828" w:themeColor="accent3" w:themeShade="80"/>
          <w:sz w:val="24"/>
          <w:szCs w:val="24"/>
          <w:rPrChange w:id="100" w:author="Meshi, Dar" w:date="2020-09-18T08:05:00Z">
            <w:rPr>
              <w:color w:val="282828" w:themeColor="accent3" w:themeShade="80"/>
            </w:rPr>
          </w:rPrChange>
        </w:rPr>
        <w:t>, simulating exclusion. The order of the two rounds was held constant to simulate the same psychological experience across participants.</w:t>
      </w:r>
    </w:p>
    <w:p w14:paraId="04A9F875" w14:textId="77777777" w:rsidR="005E406A" w:rsidRPr="00E20E1B" w:rsidRDefault="005E406A">
      <w:pPr>
        <w:spacing w:line="480" w:lineRule="auto"/>
        <w:rPr>
          <w:color w:val="282828" w:themeColor="accent3" w:themeShade="80"/>
          <w:sz w:val="24"/>
          <w:szCs w:val="24"/>
          <w:rPrChange w:id="101" w:author="Meshi, Dar" w:date="2020-09-18T08:05:00Z">
            <w:rPr>
              <w:color w:val="282828" w:themeColor="accent3" w:themeShade="80"/>
            </w:rPr>
          </w:rPrChange>
        </w:rPr>
        <w:pPrChange w:id="102" w:author="Meshi, Dar" w:date="2020-09-18T08:03:00Z">
          <w:pPr/>
        </w:pPrChange>
      </w:pPr>
    </w:p>
    <w:p w14:paraId="07AD57E1" w14:textId="77777777" w:rsidR="005E406A" w:rsidRPr="00E20E1B" w:rsidDel="00E20E1B" w:rsidRDefault="00FA5630">
      <w:pPr>
        <w:spacing w:line="480" w:lineRule="auto"/>
        <w:rPr>
          <w:del w:id="103" w:author="Meshi, Dar" w:date="2020-09-18T08:05:00Z"/>
          <w:color w:val="282828" w:themeColor="accent3" w:themeShade="80"/>
          <w:sz w:val="24"/>
          <w:szCs w:val="24"/>
          <w:rPrChange w:id="104" w:author="Meshi, Dar" w:date="2020-09-18T08:05:00Z">
            <w:rPr>
              <w:del w:id="105" w:author="Meshi, Dar" w:date="2020-09-18T08:05:00Z"/>
              <w:color w:val="282828" w:themeColor="accent3" w:themeShade="80"/>
            </w:rPr>
          </w:rPrChange>
        </w:rPr>
        <w:pPrChange w:id="106" w:author="Meshi, Dar" w:date="2020-09-18T08:03:00Z">
          <w:pPr/>
        </w:pPrChange>
      </w:pPr>
      <w:r w:rsidRPr="00E20E1B">
        <w:rPr>
          <w:color w:val="282828" w:themeColor="accent3" w:themeShade="80"/>
          <w:sz w:val="24"/>
          <w:szCs w:val="24"/>
          <w:rPrChange w:id="107" w:author="Meshi, Dar" w:date="2020-09-18T08:05:00Z">
            <w:rPr>
              <w:color w:val="282828" w:themeColor="accent3" w:themeShade="80"/>
            </w:rPr>
          </w:rPrChange>
        </w:rPr>
        <w:t>2.3. Self-report measures</w:t>
      </w:r>
    </w:p>
    <w:p w14:paraId="20110F22" w14:textId="77777777" w:rsidR="005E406A" w:rsidRPr="00E20E1B" w:rsidRDefault="005E406A">
      <w:pPr>
        <w:spacing w:line="480" w:lineRule="auto"/>
        <w:rPr>
          <w:color w:val="282828" w:themeColor="accent3" w:themeShade="80"/>
          <w:sz w:val="24"/>
          <w:szCs w:val="24"/>
          <w:rPrChange w:id="108" w:author="Meshi, Dar" w:date="2020-09-18T08:05:00Z">
            <w:rPr>
              <w:color w:val="282828" w:themeColor="accent3" w:themeShade="80"/>
            </w:rPr>
          </w:rPrChange>
        </w:rPr>
        <w:pPrChange w:id="109" w:author="Meshi, Dar" w:date="2020-09-18T08:03:00Z">
          <w:pPr/>
        </w:pPrChange>
      </w:pPr>
    </w:p>
    <w:p w14:paraId="497E4E43" w14:textId="441E9852" w:rsidR="005E406A" w:rsidRPr="00E20E1B" w:rsidRDefault="00FA5630">
      <w:pPr>
        <w:spacing w:line="480" w:lineRule="auto"/>
        <w:rPr>
          <w:color w:val="282828" w:themeColor="accent3" w:themeShade="80"/>
          <w:sz w:val="24"/>
          <w:szCs w:val="24"/>
          <w:rPrChange w:id="110" w:author="Meshi, Dar" w:date="2020-09-18T08:05:00Z">
            <w:rPr>
              <w:color w:val="282828" w:themeColor="accent3" w:themeShade="80"/>
            </w:rPr>
          </w:rPrChange>
        </w:rPr>
        <w:pPrChange w:id="111" w:author="Meshi, Dar" w:date="2020-09-18T08:03:00Z">
          <w:pPr/>
        </w:pPrChange>
      </w:pPr>
      <w:r w:rsidRPr="00E20E1B">
        <w:rPr>
          <w:color w:val="282828" w:themeColor="accent3" w:themeShade="80"/>
          <w:sz w:val="24"/>
          <w:szCs w:val="24"/>
          <w:rPrChange w:id="112" w:author="Meshi, Dar" w:date="2020-09-18T08:05:00Z">
            <w:rPr>
              <w:color w:val="282828" w:themeColor="accent3" w:themeShade="80"/>
            </w:rPr>
          </w:rPrChange>
        </w:rPr>
        <w:t xml:space="preserve">Prior to the </w:t>
      </w:r>
      <w:proofErr w:type="spellStart"/>
      <w:ins w:id="113" w:author="Meshi, Dar" w:date="2020-09-18T10:34:00Z">
        <w:r w:rsidR="00502213">
          <w:rPr>
            <w:color w:val="282828" w:themeColor="accent3" w:themeShade="80"/>
            <w:sz w:val="24"/>
            <w:szCs w:val="24"/>
          </w:rPr>
          <w:t>Cyberball</w:t>
        </w:r>
        <w:proofErr w:type="spellEnd"/>
        <w:r w:rsidR="00502213">
          <w:rPr>
            <w:color w:val="282828" w:themeColor="accent3" w:themeShade="80"/>
            <w:sz w:val="24"/>
            <w:szCs w:val="24"/>
          </w:rPr>
          <w:t xml:space="preserve"> game in the </w:t>
        </w:r>
      </w:ins>
      <w:r w:rsidRPr="00E20E1B">
        <w:rPr>
          <w:color w:val="282828" w:themeColor="accent3" w:themeShade="80"/>
          <w:sz w:val="24"/>
          <w:szCs w:val="24"/>
          <w:rPrChange w:id="114" w:author="Meshi, Dar" w:date="2020-09-18T08:05:00Z">
            <w:rPr>
              <w:color w:val="282828" w:themeColor="accent3" w:themeShade="80"/>
            </w:rPr>
          </w:rPrChange>
        </w:rPr>
        <w:t xml:space="preserve">fMRI </w:t>
      </w:r>
      <w:ins w:id="115" w:author="Meshi, Dar" w:date="2020-09-18T10:34:00Z">
        <w:r w:rsidR="00502213">
          <w:rPr>
            <w:color w:val="282828" w:themeColor="accent3" w:themeShade="80"/>
            <w:sz w:val="24"/>
            <w:szCs w:val="24"/>
          </w:rPr>
          <w:t>scanner</w:t>
        </w:r>
      </w:ins>
      <w:del w:id="116" w:author="Meshi, Dar" w:date="2020-09-18T10:34:00Z">
        <w:r w:rsidRPr="00E20E1B" w:rsidDel="00502213">
          <w:rPr>
            <w:color w:val="282828" w:themeColor="accent3" w:themeShade="80"/>
            <w:sz w:val="24"/>
            <w:szCs w:val="24"/>
            <w:rPrChange w:id="117" w:author="Meshi, Dar" w:date="2020-09-18T08:05:00Z">
              <w:rPr>
                <w:color w:val="282828" w:themeColor="accent3" w:themeShade="80"/>
              </w:rPr>
            </w:rPrChange>
          </w:rPr>
          <w:delText>session</w:delText>
        </w:r>
      </w:del>
      <w:r w:rsidRPr="00E20E1B">
        <w:rPr>
          <w:color w:val="282828" w:themeColor="accent3" w:themeShade="80"/>
          <w:sz w:val="24"/>
          <w:szCs w:val="24"/>
          <w:rPrChange w:id="118" w:author="Meshi, Dar" w:date="2020-09-18T08:05:00Z">
            <w:rPr>
              <w:color w:val="282828" w:themeColor="accent3" w:themeShade="80"/>
            </w:rPr>
          </w:rPrChange>
        </w:rPr>
        <w:t xml:space="preserve">, participants’ </w:t>
      </w:r>
      <w:commentRangeStart w:id="119"/>
      <w:del w:id="120" w:author="Meshi, Dar" w:date="2020-09-18T10:31:00Z">
        <w:r w:rsidR="00FA3D9D" w:rsidRPr="00E20E1B" w:rsidDel="00F65723">
          <w:rPr>
            <w:color w:val="282828" w:themeColor="accent3" w:themeShade="80"/>
            <w:sz w:val="24"/>
            <w:szCs w:val="24"/>
            <w:rPrChange w:id="121" w:author="Meshi, Dar" w:date="2020-09-18T08:05:00Z">
              <w:rPr>
                <w:color w:val="282828" w:themeColor="accent3" w:themeShade="80"/>
              </w:rPr>
            </w:rPrChange>
          </w:rPr>
          <w:delText xml:space="preserve">Facebook </w:delText>
        </w:r>
      </w:del>
      <w:r w:rsidR="00FA3D9D" w:rsidRPr="00E20E1B">
        <w:rPr>
          <w:color w:val="282828" w:themeColor="accent3" w:themeShade="80"/>
          <w:sz w:val="24"/>
          <w:szCs w:val="24"/>
          <w:rPrChange w:id="122" w:author="Meshi, Dar" w:date="2020-09-18T08:05:00Z">
            <w:rPr>
              <w:color w:val="282828" w:themeColor="accent3" w:themeShade="80"/>
            </w:rPr>
          </w:rPrChange>
        </w:rPr>
        <w:t xml:space="preserve">connectedness </w:t>
      </w:r>
      <w:ins w:id="123" w:author="Meshi, Dar" w:date="2020-09-18T10:31:00Z">
        <w:r w:rsidR="00F65723">
          <w:rPr>
            <w:color w:val="282828" w:themeColor="accent3" w:themeShade="80"/>
            <w:sz w:val="24"/>
            <w:szCs w:val="24"/>
          </w:rPr>
          <w:t xml:space="preserve">on </w:t>
        </w:r>
        <w:r w:rsidR="00F65723" w:rsidRPr="00FB2D94">
          <w:rPr>
            <w:color w:val="282828" w:themeColor="accent3" w:themeShade="80"/>
            <w:sz w:val="24"/>
            <w:szCs w:val="24"/>
          </w:rPr>
          <w:t xml:space="preserve">Facebook </w:t>
        </w:r>
        <w:commentRangeEnd w:id="119"/>
        <w:r w:rsidR="00A05EFC">
          <w:rPr>
            <w:rStyle w:val="CommentReference"/>
          </w:rPr>
          <w:commentReference w:id="119"/>
        </w:r>
      </w:ins>
      <w:r w:rsidR="00FA3D9D" w:rsidRPr="00E20E1B">
        <w:rPr>
          <w:color w:val="282828" w:themeColor="accent3" w:themeShade="80"/>
          <w:sz w:val="24"/>
          <w:szCs w:val="24"/>
          <w:rPrChange w:id="124" w:author="Meshi, Dar" w:date="2020-09-18T08:05:00Z">
            <w:rPr>
              <w:color w:val="282828" w:themeColor="accent3" w:themeShade="80"/>
            </w:rPr>
          </w:rPrChange>
        </w:rPr>
        <w:t xml:space="preserve">and </w:t>
      </w:r>
      <w:commentRangeStart w:id="125"/>
      <w:r w:rsidRPr="00E20E1B">
        <w:rPr>
          <w:color w:val="282828" w:themeColor="accent3" w:themeShade="80"/>
          <w:sz w:val="24"/>
          <w:szCs w:val="24"/>
          <w:rPrChange w:id="126" w:author="Meshi, Dar" w:date="2020-09-18T08:05:00Z">
            <w:rPr>
              <w:color w:val="282828" w:themeColor="accent3" w:themeShade="80"/>
            </w:rPr>
          </w:rPrChange>
        </w:rPr>
        <w:t xml:space="preserve">habitual </w:t>
      </w:r>
      <w:ins w:id="127" w:author="Meshi, Dar" w:date="2020-09-18T10:32:00Z">
        <w:r w:rsidR="00A05EFC">
          <w:rPr>
            <w:color w:val="282828" w:themeColor="accent3" w:themeShade="80"/>
            <w:sz w:val="24"/>
            <w:szCs w:val="24"/>
          </w:rPr>
          <w:t xml:space="preserve">use of </w:t>
        </w:r>
      </w:ins>
      <w:r w:rsidRPr="00E20E1B">
        <w:rPr>
          <w:color w:val="282828" w:themeColor="accent3" w:themeShade="80"/>
          <w:sz w:val="24"/>
          <w:szCs w:val="24"/>
          <w:rPrChange w:id="128" w:author="Meshi, Dar" w:date="2020-09-18T08:05:00Z">
            <w:rPr>
              <w:color w:val="282828" w:themeColor="accent3" w:themeShade="80"/>
            </w:rPr>
          </w:rPrChange>
        </w:rPr>
        <w:t>Facebook</w:t>
      </w:r>
      <w:commentRangeEnd w:id="125"/>
      <w:r w:rsidR="00A05EFC">
        <w:rPr>
          <w:rStyle w:val="CommentReference"/>
        </w:rPr>
        <w:commentReference w:id="125"/>
      </w:r>
      <w:del w:id="129" w:author="Meshi, Dar" w:date="2020-09-18T10:32:00Z">
        <w:r w:rsidRPr="00E20E1B" w:rsidDel="00A05EFC">
          <w:rPr>
            <w:color w:val="282828" w:themeColor="accent3" w:themeShade="80"/>
            <w:sz w:val="24"/>
            <w:szCs w:val="24"/>
            <w:rPrChange w:id="130" w:author="Meshi, Dar" w:date="2020-09-18T08:05:00Z">
              <w:rPr>
                <w:color w:val="282828" w:themeColor="accent3" w:themeShade="80"/>
              </w:rPr>
            </w:rPrChange>
          </w:rPr>
          <w:delText xml:space="preserve"> use</w:delText>
        </w:r>
      </w:del>
      <w:r w:rsidR="00FA3D9D" w:rsidRPr="00E20E1B">
        <w:rPr>
          <w:color w:val="282828" w:themeColor="accent3" w:themeShade="80"/>
          <w:sz w:val="24"/>
          <w:szCs w:val="24"/>
          <w:rPrChange w:id="131" w:author="Meshi, Dar" w:date="2020-09-18T08:05:00Z">
            <w:rPr>
              <w:color w:val="282828" w:themeColor="accent3" w:themeShade="80"/>
            </w:rPr>
          </w:rPrChange>
        </w:rPr>
        <w:t xml:space="preserve"> </w:t>
      </w:r>
      <w:r w:rsidRPr="00E20E1B">
        <w:rPr>
          <w:color w:val="282828" w:themeColor="accent3" w:themeShade="80"/>
          <w:sz w:val="24"/>
          <w:szCs w:val="24"/>
          <w:rPrChange w:id="132" w:author="Meshi, Dar" w:date="2020-09-18T08:05:00Z">
            <w:rPr>
              <w:color w:val="282828" w:themeColor="accent3" w:themeShade="80"/>
            </w:rPr>
          </w:rPrChange>
        </w:rPr>
        <w:t xml:space="preserve">were measured through an online questionnaire. Following the </w:t>
      </w:r>
      <w:proofErr w:type="spellStart"/>
      <w:r w:rsidRPr="00E20E1B">
        <w:rPr>
          <w:color w:val="282828" w:themeColor="accent3" w:themeShade="80"/>
          <w:sz w:val="24"/>
          <w:szCs w:val="24"/>
          <w:rPrChange w:id="133" w:author="Meshi, Dar" w:date="2020-09-18T08:05:00Z">
            <w:rPr>
              <w:color w:val="282828" w:themeColor="accent3" w:themeShade="80"/>
            </w:rPr>
          </w:rPrChange>
        </w:rPr>
        <w:t>Cyberball</w:t>
      </w:r>
      <w:proofErr w:type="spellEnd"/>
      <w:r w:rsidRPr="00E20E1B">
        <w:rPr>
          <w:color w:val="282828" w:themeColor="accent3" w:themeShade="80"/>
          <w:sz w:val="24"/>
          <w:szCs w:val="24"/>
          <w:rPrChange w:id="134" w:author="Meshi, Dar" w:date="2020-09-18T08:05:00Z">
            <w:rPr>
              <w:color w:val="282828" w:themeColor="accent3" w:themeShade="80"/>
            </w:rPr>
          </w:rPrChange>
        </w:rPr>
        <w:t xml:space="preserve"> game, participants reported the extent that </w:t>
      </w:r>
      <w:del w:id="135" w:author="Meshi, Dar" w:date="2020-09-18T10:33:00Z">
        <w:r w:rsidRPr="00E20E1B" w:rsidDel="00502213">
          <w:rPr>
            <w:color w:val="282828" w:themeColor="accent3" w:themeShade="80"/>
            <w:sz w:val="24"/>
            <w:szCs w:val="24"/>
            <w:rPrChange w:id="136" w:author="Meshi, Dar" w:date="2020-09-18T08:05:00Z">
              <w:rPr>
                <w:color w:val="282828" w:themeColor="accent3" w:themeShade="80"/>
              </w:rPr>
            </w:rPrChange>
          </w:rPr>
          <w:delText xml:space="preserve">their fundamental needs </w:delText>
        </w:r>
      </w:del>
      <w:r w:rsidRPr="00E20E1B">
        <w:rPr>
          <w:color w:val="282828" w:themeColor="accent3" w:themeShade="80"/>
          <w:sz w:val="24"/>
          <w:szCs w:val="24"/>
          <w:rPrChange w:id="137" w:author="Meshi, Dar" w:date="2020-09-18T08:05:00Z">
            <w:rPr>
              <w:color w:val="282828" w:themeColor="accent3" w:themeShade="80"/>
            </w:rPr>
          </w:rPrChange>
        </w:rPr>
        <w:t xml:space="preserve">were threatened during the </w:t>
      </w:r>
      <w:del w:id="138" w:author="Meshi, Dar" w:date="2020-09-18T10:34:00Z">
        <w:r w:rsidRPr="00E20E1B" w:rsidDel="00502213">
          <w:rPr>
            <w:color w:val="282828" w:themeColor="accent3" w:themeShade="80"/>
            <w:sz w:val="24"/>
            <w:szCs w:val="24"/>
            <w:rPrChange w:id="139" w:author="Meshi, Dar" w:date="2020-09-18T08:05:00Z">
              <w:rPr>
                <w:color w:val="282828" w:themeColor="accent3" w:themeShade="80"/>
              </w:rPr>
            </w:rPrChange>
          </w:rPr>
          <w:delText xml:space="preserve">Cyberball </w:delText>
        </w:r>
      </w:del>
      <w:r w:rsidRPr="00E20E1B">
        <w:rPr>
          <w:color w:val="282828" w:themeColor="accent3" w:themeShade="80"/>
          <w:sz w:val="24"/>
          <w:szCs w:val="24"/>
          <w:rPrChange w:id="140" w:author="Meshi, Dar" w:date="2020-09-18T08:05:00Z">
            <w:rPr>
              <w:color w:val="282828" w:themeColor="accent3" w:themeShade="80"/>
            </w:rPr>
          </w:rPrChange>
        </w:rPr>
        <w:t>game. Each of these assessments is described below.</w:t>
      </w:r>
    </w:p>
    <w:p w14:paraId="0D8D420D" w14:textId="77777777" w:rsidR="005E406A" w:rsidRPr="00E20E1B" w:rsidRDefault="005E406A">
      <w:pPr>
        <w:spacing w:line="480" w:lineRule="auto"/>
        <w:rPr>
          <w:color w:val="282828" w:themeColor="accent3" w:themeShade="80"/>
          <w:sz w:val="24"/>
          <w:szCs w:val="24"/>
          <w:rPrChange w:id="141" w:author="Meshi, Dar" w:date="2020-09-18T08:05:00Z">
            <w:rPr>
              <w:color w:val="282828" w:themeColor="accent3" w:themeShade="80"/>
            </w:rPr>
          </w:rPrChange>
        </w:rPr>
        <w:pPrChange w:id="142" w:author="Meshi, Dar" w:date="2020-09-18T08:03:00Z">
          <w:pPr/>
        </w:pPrChange>
      </w:pPr>
    </w:p>
    <w:p w14:paraId="7F2B9ACD" w14:textId="03C4CA0C" w:rsidR="005E406A" w:rsidRPr="00E20E1B" w:rsidDel="00E20E1B" w:rsidRDefault="00FA5630">
      <w:pPr>
        <w:spacing w:line="480" w:lineRule="auto"/>
        <w:rPr>
          <w:del w:id="143" w:author="Meshi, Dar" w:date="2020-09-18T08:05:00Z"/>
          <w:color w:val="282828" w:themeColor="accent3" w:themeShade="80"/>
          <w:sz w:val="24"/>
          <w:szCs w:val="24"/>
          <w:rPrChange w:id="144" w:author="Meshi, Dar" w:date="2020-09-18T08:05:00Z">
            <w:rPr>
              <w:del w:id="145" w:author="Meshi, Dar" w:date="2020-09-18T08:05:00Z"/>
              <w:color w:val="282828" w:themeColor="accent3" w:themeShade="80"/>
            </w:rPr>
          </w:rPrChange>
        </w:rPr>
        <w:pPrChange w:id="146" w:author="Meshi, Dar" w:date="2020-09-18T08:03:00Z">
          <w:pPr/>
        </w:pPrChange>
      </w:pPr>
      <w:commentRangeStart w:id="147"/>
      <w:r w:rsidRPr="00E20E1B">
        <w:rPr>
          <w:color w:val="282828" w:themeColor="accent3" w:themeShade="80"/>
          <w:sz w:val="24"/>
          <w:szCs w:val="24"/>
          <w:rPrChange w:id="148" w:author="Meshi, Dar" w:date="2020-09-18T08:05:00Z">
            <w:rPr>
              <w:color w:val="282828" w:themeColor="accent3" w:themeShade="80"/>
            </w:rPr>
          </w:rPrChange>
        </w:rPr>
        <w:t xml:space="preserve">2.3.1 </w:t>
      </w:r>
      <w:del w:id="149" w:author="Pei, Rui" w:date="2020-09-09T23:47:00Z">
        <w:r w:rsidRPr="00E20E1B" w:rsidDel="00250047">
          <w:rPr>
            <w:color w:val="282828" w:themeColor="accent3" w:themeShade="80"/>
            <w:sz w:val="24"/>
            <w:szCs w:val="24"/>
            <w:rPrChange w:id="150" w:author="Meshi, Dar" w:date="2020-09-18T08:05:00Z">
              <w:rPr>
                <w:color w:val="282828" w:themeColor="accent3" w:themeShade="80"/>
              </w:rPr>
            </w:rPrChange>
          </w:rPr>
          <w:delText xml:space="preserve">Habitual </w:delText>
        </w:r>
      </w:del>
      <w:r w:rsidRPr="00E20E1B">
        <w:rPr>
          <w:color w:val="282828" w:themeColor="accent3" w:themeShade="80"/>
          <w:sz w:val="24"/>
          <w:szCs w:val="24"/>
          <w:rPrChange w:id="151" w:author="Meshi, Dar" w:date="2020-09-18T08:05:00Z">
            <w:rPr>
              <w:color w:val="282828" w:themeColor="accent3" w:themeShade="80"/>
            </w:rPr>
          </w:rPrChange>
        </w:rPr>
        <w:t xml:space="preserve">Facebook </w:t>
      </w:r>
      <w:ins w:id="152" w:author="Pei, Rui" w:date="2020-09-09T23:47:00Z">
        <w:r w:rsidR="00250047" w:rsidRPr="00E20E1B">
          <w:rPr>
            <w:color w:val="282828" w:themeColor="accent3" w:themeShade="80"/>
            <w:sz w:val="24"/>
            <w:szCs w:val="24"/>
            <w:rPrChange w:id="153" w:author="Meshi, Dar" w:date="2020-09-18T08:05:00Z">
              <w:rPr>
                <w:color w:val="282828" w:themeColor="accent3" w:themeShade="80"/>
              </w:rPr>
            </w:rPrChange>
          </w:rPr>
          <w:t>measures</w:t>
        </w:r>
      </w:ins>
      <w:del w:id="154" w:author="Pei, Rui" w:date="2020-09-09T23:47:00Z">
        <w:r w:rsidRPr="00E20E1B" w:rsidDel="00250047">
          <w:rPr>
            <w:color w:val="282828" w:themeColor="accent3" w:themeShade="80"/>
            <w:sz w:val="24"/>
            <w:szCs w:val="24"/>
            <w:rPrChange w:id="155" w:author="Meshi, Dar" w:date="2020-09-18T08:05:00Z">
              <w:rPr>
                <w:color w:val="282828" w:themeColor="accent3" w:themeShade="80"/>
              </w:rPr>
            </w:rPrChange>
          </w:rPr>
          <w:delText>use</w:delText>
        </w:r>
      </w:del>
      <w:commentRangeEnd w:id="147"/>
      <w:r w:rsidR="003C7A5A">
        <w:rPr>
          <w:rStyle w:val="CommentReference"/>
        </w:rPr>
        <w:commentReference w:id="147"/>
      </w:r>
    </w:p>
    <w:p w14:paraId="46DE9F83" w14:textId="77777777" w:rsidR="005E406A" w:rsidRPr="00E20E1B" w:rsidRDefault="005E406A">
      <w:pPr>
        <w:spacing w:line="480" w:lineRule="auto"/>
        <w:rPr>
          <w:color w:val="282828" w:themeColor="accent3" w:themeShade="80"/>
          <w:sz w:val="24"/>
          <w:szCs w:val="24"/>
          <w:rPrChange w:id="156" w:author="Meshi, Dar" w:date="2020-09-18T08:05:00Z">
            <w:rPr>
              <w:color w:val="282828" w:themeColor="accent3" w:themeShade="80"/>
            </w:rPr>
          </w:rPrChange>
        </w:rPr>
        <w:pPrChange w:id="157" w:author="Meshi, Dar" w:date="2020-09-18T08:03:00Z">
          <w:pPr/>
        </w:pPrChange>
      </w:pPr>
    </w:p>
    <w:p w14:paraId="659A33F0" w14:textId="26130FB9" w:rsidR="005E406A" w:rsidRPr="00E20E1B" w:rsidDel="00250047" w:rsidRDefault="004D696D">
      <w:pPr>
        <w:spacing w:line="480" w:lineRule="auto"/>
        <w:rPr>
          <w:del w:id="158" w:author="Pei, Rui" w:date="2020-09-09T23:47:00Z"/>
          <w:color w:val="282828" w:themeColor="accent3" w:themeShade="80"/>
          <w:sz w:val="24"/>
          <w:szCs w:val="24"/>
          <w:rPrChange w:id="159" w:author="Meshi, Dar" w:date="2020-09-18T08:05:00Z">
            <w:rPr>
              <w:del w:id="160" w:author="Pei, Rui" w:date="2020-09-09T23:47:00Z"/>
              <w:color w:val="282828" w:themeColor="accent3" w:themeShade="80"/>
            </w:rPr>
          </w:rPrChange>
        </w:rPr>
        <w:pPrChange w:id="161" w:author="Meshi, Dar" w:date="2020-09-18T08:03:00Z">
          <w:pPr/>
        </w:pPrChange>
      </w:pPr>
      <w:r w:rsidRPr="00E20E1B">
        <w:rPr>
          <w:color w:val="282828" w:themeColor="accent3" w:themeShade="80"/>
          <w:sz w:val="24"/>
          <w:szCs w:val="24"/>
          <w:rPrChange w:id="162" w:author="Meshi, Dar" w:date="2020-09-18T08:05:00Z">
            <w:rPr>
              <w:color w:val="282828" w:themeColor="accent3" w:themeShade="80"/>
            </w:rPr>
          </w:rPrChange>
        </w:rPr>
        <w:t xml:space="preserve">Measures we used for Facebook connectedness and habitual Facebook use were included in Table 1. Facebook connected was measured through two questions, and an </w:t>
      </w:r>
      <w:r w:rsidR="00FA3D9D" w:rsidRPr="00E20E1B">
        <w:rPr>
          <w:color w:val="282828" w:themeColor="accent3" w:themeShade="80"/>
          <w:sz w:val="24"/>
          <w:szCs w:val="24"/>
          <w:rPrChange w:id="163" w:author="Meshi, Dar" w:date="2020-09-18T08:05:00Z">
            <w:rPr>
              <w:color w:val="282828" w:themeColor="accent3" w:themeShade="80"/>
            </w:rPr>
          </w:rPrChange>
        </w:rPr>
        <w:t xml:space="preserve">average of participants’ responses to these two items were calculated as the Facebook connectedness score. </w:t>
      </w:r>
      <w:r w:rsidR="00FA5630" w:rsidRPr="00E20E1B">
        <w:rPr>
          <w:color w:val="282828" w:themeColor="accent3" w:themeShade="80"/>
          <w:sz w:val="24"/>
          <w:szCs w:val="24"/>
          <w:rPrChange w:id="164" w:author="Meshi, Dar" w:date="2020-09-18T08:05:00Z">
            <w:rPr>
              <w:color w:val="282828" w:themeColor="accent3" w:themeShade="80"/>
            </w:rPr>
          </w:rPrChange>
        </w:rPr>
        <w:t xml:space="preserve">Participants’ habitual Facebook use was assessed through a revised version of the Self-Report Habit Index in line with past technology research (SRHI; </w:t>
      </w:r>
      <w:proofErr w:type="spellStart"/>
      <w:r w:rsidR="00FA5630" w:rsidRPr="00E20E1B">
        <w:rPr>
          <w:color w:val="282828" w:themeColor="accent3" w:themeShade="80"/>
          <w:sz w:val="24"/>
          <w:szCs w:val="24"/>
          <w:rPrChange w:id="165" w:author="Meshi, Dar" w:date="2020-09-18T08:05:00Z">
            <w:rPr>
              <w:color w:val="282828" w:themeColor="accent3" w:themeShade="80"/>
            </w:rPr>
          </w:rPrChange>
        </w:rPr>
        <w:t>Verplanken</w:t>
      </w:r>
      <w:proofErr w:type="spellEnd"/>
      <w:r w:rsidR="00FA5630" w:rsidRPr="00E20E1B">
        <w:rPr>
          <w:color w:val="282828" w:themeColor="accent3" w:themeShade="80"/>
          <w:sz w:val="24"/>
          <w:szCs w:val="24"/>
          <w:rPrChange w:id="166" w:author="Meshi, Dar" w:date="2020-09-18T08:05:00Z">
            <w:rPr>
              <w:color w:val="282828" w:themeColor="accent3" w:themeShade="80"/>
            </w:rPr>
          </w:rPrChange>
        </w:rPr>
        <w:t xml:space="preserve"> &amp; Orbell, 2003; see Bayer &amp; Campbell, 2012). Items were rated on a </w:t>
      </w:r>
      <w:r w:rsidR="00A06276" w:rsidRPr="00E20E1B">
        <w:rPr>
          <w:color w:val="282828" w:themeColor="accent3" w:themeShade="80"/>
          <w:sz w:val="24"/>
          <w:szCs w:val="24"/>
          <w:rPrChange w:id="167" w:author="Meshi, Dar" w:date="2020-09-18T08:05:00Z">
            <w:rPr>
              <w:color w:val="282828" w:themeColor="accent3" w:themeShade="80"/>
            </w:rPr>
          </w:rPrChange>
        </w:rPr>
        <w:t>7</w:t>
      </w:r>
      <w:r w:rsidR="00FA5630" w:rsidRPr="00E20E1B">
        <w:rPr>
          <w:color w:val="282828" w:themeColor="accent3" w:themeShade="80"/>
          <w:sz w:val="24"/>
          <w:szCs w:val="24"/>
          <w:rPrChange w:id="168" w:author="Meshi, Dar" w:date="2020-09-18T08:05:00Z">
            <w:rPr>
              <w:color w:val="282828" w:themeColor="accent3" w:themeShade="80"/>
            </w:rPr>
          </w:rPrChange>
        </w:rPr>
        <w:t xml:space="preserve">-point Likert scale from “strongly disagree” to “strongly agree”. We performed reliability analyses on the obtained data and Cronbach’s alpha demonstrated good internal </w:t>
      </w:r>
      <w:r w:rsidR="00FA5630" w:rsidRPr="00E20E1B">
        <w:rPr>
          <w:color w:val="282828" w:themeColor="accent3" w:themeShade="80"/>
          <w:sz w:val="24"/>
          <w:szCs w:val="24"/>
          <w:rPrChange w:id="169" w:author="Meshi, Dar" w:date="2020-09-18T08:05:00Z">
            <w:rPr>
              <w:color w:val="282828" w:themeColor="accent3" w:themeShade="80"/>
            </w:rPr>
          </w:rPrChange>
        </w:rPr>
        <w:lastRenderedPageBreak/>
        <w:t xml:space="preserve">consistency (α = .90). Average scores were calculated as an overall index of habitual Facebook use. </w:t>
      </w:r>
      <w:r w:rsidRPr="00E20E1B">
        <w:rPr>
          <w:color w:val="282828" w:themeColor="accent3" w:themeShade="80"/>
          <w:sz w:val="24"/>
          <w:szCs w:val="24"/>
          <w:rPrChange w:id="170" w:author="Meshi, Dar" w:date="2020-09-18T08:05:00Z">
            <w:rPr>
              <w:color w:val="282828" w:themeColor="accent3" w:themeShade="80"/>
            </w:rPr>
          </w:rPrChange>
        </w:rPr>
        <w:t xml:space="preserve">Both Facebook connectedness and </w:t>
      </w:r>
      <w:r w:rsidR="00FA5630" w:rsidRPr="00E20E1B">
        <w:rPr>
          <w:color w:val="282828" w:themeColor="accent3" w:themeShade="80"/>
          <w:sz w:val="24"/>
          <w:szCs w:val="24"/>
          <w:rPrChange w:id="171" w:author="Meshi, Dar" w:date="2020-09-18T08:05:00Z">
            <w:rPr>
              <w:color w:val="282828" w:themeColor="accent3" w:themeShade="80"/>
            </w:rPr>
          </w:rPrChange>
        </w:rPr>
        <w:t>habitual Facebook use score w</w:t>
      </w:r>
      <w:r w:rsidRPr="00E20E1B">
        <w:rPr>
          <w:color w:val="282828" w:themeColor="accent3" w:themeShade="80"/>
          <w:sz w:val="24"/>
          <w:szCs w:val="24"/>
          <w:rPrChange w:id="172" w:author="Meshi, Dar" w:date="2020-09-18T08:05:00Z">
            <w:rPr>
              <w:color w:val="282828" w:themeColor="accent3" w:themeShade="80"/>
            </w:rPr>
          </w:rPrChange>
        </w:rPr>
        <w:t>ere</w:t>
      </w:r>
      <w:r w:rsidR="00FA5630" w:rsidRPr="00E20E1B">
        <w:rPr>
          <w:color w:val="282828" w:themeColor="accent3" w:themeShade="80"/>
          <w:sz w:val="24"/>
          <w:szCs w:val="24"/>
          <w:rPrChange w:id="173" w:author="Meshi, Dar" w:date="2020-09-18T08:05:00Z">
            <w:rPr>
              <w:color w:val="282828" w:themeColor="accent3" w:themeShade="80"/>
            </w:rPr>
          </w:rPrChange>
        </w:rPr>
        <w:t xml:space="preserve"> normally distributed</w:t>
      </w:r>
      <w:r w:rsidR="0077457D" w:rsidRPr="00E20E1B">
        <w:rPr>
          <w:color w:val="282828" w:themeColor="accent3" w:themeShade="80"/>
          <w:sz w:val="24"/>
          <w:szCs w:val="24"/>
          <w:rPrChange w:id="174" w:author="Meshi, Dar" w:date="2020-09-18T08:05:00Z">
            <w:rPr>
              <w:color w:val="282828" w:themeColor="accent3" w:themeShade="80"/>
            </w:rPr>
          </w:rPrChange>
        </w:rPr>
        <w:t xml:space="preserve"> in our sample</w:t>
      </w:r>
      <w:r w:rsidR="00FA5630" w:rsidRPr="00E20E1B">
        <w:rPr>
          <w:color w:val="282828" w:themeColor="accent3" w:themeShade="80"/>
          <w:sz w:val="24"/>
          <w:szCs w:val="24"/>
          <w:rPrChange w:id="175" w:author="Meshi, Dar" w:date="2020-09-18T08:05:00Z">
            <w:rPr>
              <w:color w:val="282828" w:themeColor="accent3" w:themeShade="80"/>
            </w:rPr>
          </w:rPrChange>
        </w:rPr>
        <w:t xml:space="preserve">. </w:t>
      </w:r>
    </w:p>
    <w:p w14:paraId="2F8EA2CC" w14:textId="77777777" w:rsidR="00250047" w:rsidRPr="00E20E1B" w:rsidRDefault="00250047">
      <w:pPr>
        <w:spacing w:line="480" w:lineRule="auto"/>
        <w:rPr>
          <w:ins w:id="176" w:author="Pei, Rui" w:date="2020-09-09T23:47:00Z"/>
          <w:color w:val="282828" w:themeColor="accent3" w:themeShade="80"/>
          <w:sz w:val="24"/>
          <w:szCs w:val="24"/>
          <w:rPrChange w:id="177" w:author="Meshi, Dar" w:date="2020-09-18T08:05:00Z">
            <w:rPr>
              <w:ins w:id="178" w:author="Pei, Rui" w:date="2020-09-09T23:47:00Z"/>
              <w:color w:val="282828" w:themeColor="accent3" w:themeShade="80"/>
            </w:rPr>
          </w:rPrChange>
        </w:rPr>
        <w:pPrChange w:id="179" w:author="Meshi, Dar" w:date="2020-09-18T08:03:00Z">
          <w:pPr/>
        </w:pPrChange>
      </w:pPr>
    </w:p>
    <w:p w14:paraId="67C765BC" w14:textId="0C97C770" w:rsidR="005E406A" w:rsidRPr="00E20E1B" w:rsidDel="00250047" w:rsidRDefault="005E406A">
      <w:pPr>
        <w:spacing w:line="480" w:lineRule="auto"/>
        <w:rPr>
          <w:del w:id="180" w:author="Pei, Rui" w:date="2020-09-09T23:47:00Z"/>
          <w:color w:val="282828" w:themeColor="accent3" w:themeShade="80"/>
          <w:sz w:val="24"/>
          <w:szCs w:val="24"/>
          <w:rPrChange w:id="181" w:author="Meshi, Dar" w:date="2020-09-18T08:05:00Z">
            <w:rPr>
              <w:del w:id="182" w:author="Pei, Rui" w:date="2020-09-09T23:47:00Z"/>
              <w:color w:val="282828" w:themeColor="accent3" w:themeShade="80"/>
            </w:rPr>
          </w:rPrChange>
        </w:rPr>
        <w:pPrChange w:id="183" w:author="Meshi, Dar" w:date="2020-09-18T08:03:00Z">
          <w:pPr/>
        </w:pPrChange>
      </w:pPr>
    </w:p>
    <w:p w14:paraId="3EE0FC86" w14:textId="01CE0046" w:rsidR="00250047" w:rsidRPr="00E20E1B" w:rsidDel="00E20E1B" w:rsidRDefault="00FA5630">
      <w:pPr>
        <w:spacing w:line="480" w:lineRule="auto"/>
        <w:rPr>
          <w:ins w:id="184" w:author="Pei, Rui" w:date="2020-09-09T23:47:00Z"/>
          <w:del w:id="185" w:author="Meshi, Dar" w:date="2020-09-18T08:06:00Z"/>
          <w:color w:val="282828" w:themeColor="accent3" w:themeShade="80"/>
          <w:sz w:val="24"/>
          <w:szCs w:val="24"/>
          <w:rPrChange w:id="186" w:author="Meshi, Dar" w:date="2020-09-18T08:05:00Z">
            <w:rPr>
              <w:ins w:id="187" w:author="Pei, Rui" w:date="2020-09-09T23:47:00Z"/>
              <w:del w:id="188" w:author="Meshi, Dar" w:date="2020-09-18T08:06:00Z"/>
              <w:color w:val="282828" w:themeColor="accent3" w:themeShade="80"/>
            </w:rPr>
          </w:rPrChange>
        </w:rPr>
        <w:pPrChange w:id="189" w:author="Meshi, Dar" w:date="2020-09-18T08:03:00Z">
          <w:pPr/>
        </w:pPrChange>
      </w:pPr>
      <w:del w:id="190" w:author="Pei, Rui" w:date="2020-09-09T23:47:00Z">
        <w:r w:rsidRPr="00E20E1B" w:rsidDel="00250047">
          <w:rPr>
            <w:color w:val="282828" w:themeColor="accent3" w:themeShade="80"/>
            <w:sz w:val="24"/>
            <w:szCs w:val="24"/>
            <w:rPrChange w:id="191" w:author="Meshi, Dar" w:date="2020-09-18T08:05:00Z">
              <w:rPr>
                <w:color w:val="282828" w:themeColor="accent3" w:themeShade="80"/>
              </w:rPr>
            </w:rPrChange>
          </w:rPr>
          <w:delText>2.3.2 Facebook connectednes</w:delText>
        </w:r>
      </w:del>
    </w:p>
    <w:p w14:paraId="4C8D62BD" w14:textId="12B1D7A4" w:rsidR="00250047" w:rsidRPr="00E20E1B" w:rsidRDefault="00250047">
      <w:pPr>
        <w:spacing w:line="480" w:lineRule="auto"/>
        <w:ind w:firstLine="720"/>
        <w:rPr>
          <w:color w:val="282828" w:themeColor="accent3" w:themeShade="80"/>
          <w:sz w:val="24"/>
          <w:szCs w:val="24"/>
          <w:rPrChange w:id="192" w:author="Meshi, Dar" w:date="2020-09-18T08:05:00Z">
            <w:rPr>
              <w:color w:val="282828" w:themeColor="accent3" w:themeShade="80"/>
            </w:rPr>
          </w:rPrChange>
        </w:rPr>
        <w:pPrChange w:id="193" w:author="Meshi, Dar" w:date="2020-09-18T08:06:00Z">
          <w:pPr/>
        </w:pPrChange>
      </w:pPr>
      <w:ins w:id="194" w:author="Pei, Rui" w:date="2020-09-09T23:47:00Z">
        <w:r w:rsidRPr="00E20E1B">
          <w:rPr>
            <w:color w:val="282828" w:themeColor="accent3" w:themeShade="80"/>
            <w:sz w:val="24"/>
            <w:szCs w:val="24"/>
            <w:rPrChange w:id="195" w:author="Meshi, Dar" w:date="2020-09-18T08:05:00Z">
              <w:rPr>
                <w:color w:val="282828" w:themeColor="accent3" w:themeShade="80"/>
              </w:rPr>
            </w:rPrChange>
          </w:rPr>
          <w:t xml:space="preserve">In addition to </w:t>
        </w:r>
      </w:ins>
      <w:ins w:id="196" w:author="Pei, Rui" w:date="2020-09-09T23:53:00Z">
        <w:r w:rsidRPr="00E20E1B">
          <w:rPr>
            <w:color w:val="282828" w:themeColor="accent3" w:themeShade="80"/>
            <w:sz w:val="24"/>
            <w:szCs w:val="24"/>
            <w:rPrChange w:id="197" w:author="Meshi, Dar" w:date="2020-09-18T08:05:00Z">
              <w:rPr>
                <w:color w:val="282828" w:themeColor="accent3" w:themeShade="80"/>
              </w:rPr>
            </w:rPrChange>
          </w:rPr>
          <w:t>quantitative</w:t>
        </w:r>
      </w:ins>
      <w:ins w:id="198" w:author="Pei, Rui" w:date="2020-09-09T23:52:00Z">
        <w:r w:rsidRPr="00E20E1B">
          <w:rPr>
            <w:color w:val="282828" w:themeColor="accent3" w:themeShade="80"/>
            <w:sz w:val="24"/>
            <w:szCs w:val="24"/>
            <w:rPrChange w:id="199" w:author="Meshi, Dar" w:date="2020-09-18T08:05:00Z">
              <w:rPr>
                <w:color w:val="282828" w:themeColor="accent3" w:themeShade="80"/>
              </w:rPr>
            </w:rPrChange>
          </w:rPr>
          <w:t xml:space="preserve"> measures of habitual Facebook use and Facebook connected, we also included an open-ended</w:t>
        </w:r>
      </w:ins>
      <w:ins w:id="200" w:author="Pei, Rui" w:date="2020-09-09T23:53:00Z">
        <w:r w:rsidRPr="00E20E1B">
          <w:rPr>
            <w:color w:val="282828" w:themeColor="accent3" w:themeShade="80"/>
            <w:sz w:val="24"/>
            <w:szCs w:val="24"/>
            <w:rPrChange w:id="201" w:author="Meshi, Dar" w:date="2020-09-18T08:05:00Z">
              <w:rPr>
                <w:color w:val="282828" w:themeColor="accent3" w:themeShade="80"/>
              </w:rPr>
            </w:rPrChange>
          </w:rPr>
          <w:t xml:space="preserve"> question in our survey that asked participants to “In two or three sentences please describe how you use Facebook.”</w:t>
        </w:r>
      </w:ins>
    </w:p>
    <w:p w14:paraId="77D7F1F0" w14:textId="731A55E5" w:rsidR="005E406A" w:rsidRPr="00E20E1B" w:rsidDel="005810B1" w:rsidRDefault="005E406A">
      <w:pPr>
        <w:spacing w:line="480" w:lineRule="auto"/>
        <w:rPr>
          <w:del w:id="202" w:author="Pei, Rui" w:date="2020-09-09T14:28:00Z"/>
          <w:color w:val="282828" w:themeColor="accent3" w:themeShade="80"/>
          <w:sz w:val="24"/>
          <w:szCs w:val="24"/>
          <w:rPrChange w:id="203" w:author="Meshi, Dar" w:date="2020-09-18T08:05:00Z">
            <w:rPr>
              <w:del w:id="204" w:author="Pei, Rui" w:date="2020-09-09T14:28:00Z"/>
              <w:color w:val="282828" w:themeColor="accent3" w:themeShade="80"/>
            </w:rPr>
          </w:rPrChange>
        </w:rPr>
        <w:pPrChange w:id="205" w:author="Meshi, Dar" w:date="2020-09-18T08:03:00Z">
          <w:pPr/>
        </w:pPrChange>
      </w:pPr>
    </w:p>
    <w:p w14:paraId="435230ED" w14:textId="1765ECB7" w:rsidR="0077457D" w:rsidRPr="00E20E1B" w:rsidDel="005810B1" w:rsidRDefault="0077457D">
      <w:pPr>
        <w:spacing w:line="480" w:lineRule="auto"/>
        <w:rPr>
          <w:del w:id="206" w:author="Pei, Rui" w:date="2020-09-09T14:28:00Z"/>
          <w:color w:val="282828" w:themeColor="accent3" w:themeShade="80"/>
          <w:sz w:val="24"/>
          <w:szCs w:val="24"/>
          <w:rPrChange w:id="207" w:author="Meshi, Dar" w:date="2020-09-18T08:05:00Z">
            <w:rPr>
              <w:del w:id="208" w:author="Pei, Rui" w:date="2020-09-09T14:28:00Z"/>
              <w:color w:val="282828" w:themeColor="accent3" w:themeShade="80"/>
            </w:rPr>
          </w:rPrChange>
        </w:rPr>
        <w:pPrChange w:id="209" w:author="Meshi, Dar" w:date="2020-09-18T08:03:00Z">
          <w:pPr/>
        </w:pPrChange>
      </w:pPr>
      <w:commentRangeStart w:id="210"/>
      <w:del w:id="211" w:author="Pei, Rui" w:date="2020-09-09T14:28:00Z">
        <w:r w:rsidRPr="00E20E1B" w:rsidDel="005810B1">
          <w:rPr>
            <w:color w:val="282828" w:themeColor="accent3" w:themeShade="80"/>
            <w:sz w:val="24"/>
            <w:szCs w:val="24"/>
            <w:rPrChange w:id="212" w:author="Meshi, Dar" w:date="2020-09-18T08:05:00Z">
              <w:rPr>
                <w:color w:val="282828" w:themeColor="accent3" w:themeShade="80"/>
              </w:rPr>
            </w:rPrChange>
          </w:rPr>
          <w:delText>2.3.3 Perspective taking</w:delText>
        </w:r>
        <w:commentRangeEnd w:id="210"/>
        <w:r w:rsidRPr="00E20E1B" w:rsidDel="005810B1">
          <w:rPr>
            <w:color w:val="282828" w:themeColor="accent3" w:themeShade="80"/>
            <w:sz w:val="24"/>
            <w:szCs w:val="24"/>
            <w:rPrChange w:id="213" w:author="Meshi, Dar" w:date="2020-09-18T08:05:00Z">
              <w:rPr>
                <w:color w:val="282828" w:themeColor="accent3" w:themeShade="80"/>
              </w:rPr>
            </w:rPrChange>
          </w:rPr>
          <w:commentReference w:id="210"/>
        </w:r>
      </w:del>
    </w:p>
    <w:p w14:paraId="432BC625" w14:textId="3C36DFB4" w:rsidR="0077457D" w:rsidRPr="00E20E1B" w:rsidDel="005810B1" w:rsidRDefault="0077457D">
      <w:pPr>
        <w:spacing w:line="480" w:lineRule="auto"/>
        <w:rPr>
          <w:del w:id="214" w:author="Pei, Rui" w:date="2020-09-09T14:28:00Z"/>
          <w:color w:val="282828" w:themeColor="accent3" w:themeShade="80"/>
          <w:sz w:val="24"/>
          <w:szCs w:val="24"/>
          <w:rPrChange w:id="215" w:author="Meshi, Dar" w:date="2020-09-18T08:05:00Z">
            <w:rPr>
              <w:del w:id="216" w:author="Pei, Rui" w:date="2020-09-09T14:28:00Z"/>
              <w:color w:val="282828" w:themeColor="accent3" w:themeShade="80"/>
            </w:rPr>
          </w:rPrChange>
        </w:rPr>
        <w:pPrChange w:id="217" w:author="Meshi, Dar" w:date="2020-09-18T08:03:00Z">
          <w:pPr/>
        </w:pPrChange>
      </w:pPr>
    </w:p>
    <w:p w14:paraId="015D4F50" w14:textId="7B73B365" w:rsidR="0077457D" w:rsidRPr="00E20E1B" w:rsidDel="005810B1" w:rsidRDefault="0077457D">
      <w:pPr>
        <w:spacing w:line="480" w:lineRule="auto"/>
        <w:rPr>
          <w:del w:id="218" w:author="Pei, Rui" w:date="2020-09-09T14:28:00Z"/>
          <w:color w:val="282828" w:themeColor="accent3" w:themeShade="80"/>
          <w:sz w:val="24"/>
          <w:szCs w:val="24"/>
          <w:rPrChange w:id="219" w:author="Meshi, Dar" w:date="2020-09-18T08:05:00Z">
            <w:rPr>
              <w:del w:id="220" w:author="Pei, Rui" w:date="2020-09-09T14:28:00Z"/>
              <w:color w:val="282828" w:themeColor="accent3" w:themeShade="80"/>
            </w:rPr>
          </w:rPrChange>
        </w:rPr>
        <w:pPrChange w:id="221" w:author="Meshi, Dar" w:date="2020-09-18T08:03:00Z">
          <w:pPr/>
        </w:pPrChange>
      </w:pPr>
      <w:del w:id="222" w:author="Pei, Rui" w:date="2020-09-09T14:28:00Z">
        <w:r w:rsidRPr="00E20E1B" w:rsidDel="005810B1">
          <w:rPr>
            <w:color w:val="282828" w:themeColor="accent3" w:themeShade="80"/>
            <w:sz w:val="24"/>
            <w:szCs w:val="24"/>
            <w:rPrChange w:id="223" w:author="Meshi, Dar" w:date="2020-09-18T08:05:00Z">
              <w:rPr>
                <w:color w:val="282828" w:themeColor="accent3" w:themeShade="80"/>
              </w:rPr>
            </w:rPrChange>
          </w:rPr>
          <w:delText xml:space="preserve">Participants’ self-reported perspective taking tendencies was measured using the Interpersonal Reactivity Index (IRI; Davis, 1983). The IRI measures empathy, generally defined as “reactions of one individual to the observed experiences of another”. The IRI measure includes four 4 subscales: perspective taking, fantasy, empathic concern and personal distress. In particular, the perspective taking subscale measures the tendency to spontaneously adopt the psychological point of view of others. Based on </w:delText>
        </w:r>
        <w:r w:rsidRPr="00E20E1B" w:rsidDel="005810B1">
          <w:rPr>
            <w:i/>
            <w:color w:val="282828" w:themeColor="accent3" w:themeShade="80"/>
            <w:sz w:val="24"/>
            <w:szCs w:val="24"/>
            <w:rPrChange w:id="224" w:author="Meshi, Dar" w:date="2020-09-18T08:05:00Z">
              <w:rPr>
                <w:i/>
                <w:color w:val="282828" w:themeColor="accent3" w:themeShade="80"/>
              </w:rPr>
            </w:rPrChange>
          </w:rPr>
          <w:delText>a-priori</w:delText>
        </w:r>
        <w:r w:rsidRPr="00E20E1B" w:rsidDel="005810B1">
          <w:rPr>
            <w:color w:val="282828" w:themeColor="accent3" w:themeShade="80"/>
            <w:sz w:val="24"/>
            <w:szCs w:val="24"/>
            <w:rPrChange w:id="225" w:author="Meshi, Dar" w:date="2020-09-18T08:05:00Z">
              <w:rPr>
                <w:color w:val="282828" w:themeColor="accent3" w:themeShade="80"/>
              </w:rPr>
            </w:rPrChange>
          </w:rPr>
          <w:delText xml:space="preserve"> theoretical considerations, we focused our current analysis on the perspective taking subscale of IRI. The perspective taking measure was normally distributed in our data.</w:delText>
        </w:r>
      </w:del>
    </w:p>
    <w:p w14:paraId="1B9B8CCD" w14:textId="77777777" w:rsidR="0077457D" w:rsidRPr="00E20E1B" w:rsidRDefault="0077457D">
      <w:pPr>
        <w:spacing w:line="480" w:lineRule="auto"/>
        <w:rPr>
          <w:color w:val="282828" w:themeColor="accent3" w:themeShade="80"/>
          <w:sz w:val="24"/>
          <w:szCs w:val="24"/>
          <w:rPrChange w:id="226" w:author="Meshi, Dar" w:date="2020-09-18T08:05:00Z">
            <w:rPr>
              <w:color w:val="282828" w:themeColor="accent3" w:themeShade="80"/>
            </w:rPr>
          </w:rPrChange>
        </w:rPr>
        <w:pPrChange w:id="227" w:author="Meshi, Dar" w:date="2020-09-18T08:03:00Z">
          <w:pPr/>
        </w:pPrChange>
      </w:pPr>
    </w:p>
    <w:p w14:paraId="32696B5D" w14:textId="25BA2044" w:rsidR="005E406A" w:rsidRPr="00E20E1B" w:rsidDel="00E20E1B" w:rsidRDefault="00FA5630">
      <w:pPr>
        <w:spacing w:line="480" w:lineRule="auto"/>
        <w:rPr>
          <w:del w:id="228" w:author="Meshi, Dar" w:date="2020-09-18T08:05:00Z"/>
          <w:color w:val="282828" w:themeColor="accent3" w:themeShade="80"/>
          <w:sz w:val="24"/>
          <w:szCs w:val="24"/>
          <w:rPrChange w:id="229" w:author="Meshi, Dar" w:date="2020-09-18T08:05:00Z">
            <w:rPr>
              <w:del w:id="230" w:author="Meshi, Dar" w:date="2020-09-18T08:05:00Z"/>
              <w:color w:val="282828" w:themeColor="accent3" w:themeShade="80"/>
            </w:rPr>
          </w:rPrChange>
        </w:rPr>
        <w:pPrChange w:id="231" w:author="Meshi, Dar" w:date="2020-09-18T08:03:00Z">
          <w:pPr/>
        </w:pPrChange>
      </w:pPr>
      <w:r w:rsidRPr="00E20E1B">
        <w:rPr>
          <w:color w:val="282828" w:themeColor="accent3" w:themeShade="80"/>
          <w:sz w:val="24"/>
          <w:szCs w:val="24"/>
          <w:rPrChange w:id="232" w:author="Meshi, Dar" w:date="2020-09-18T08:05:00Z">
            <w:rPr>
              <w:color w:val="282828" w:themeColor="accent3" w:themeShade="80"/>
            </w:rPr>
          </w:rPrChange>
        </w:rPr>
        <w:t>2.3.</w:t>
      </w:r>
      <w:r w:rsidR="0045403B" w:rsidRPr="00E20E1B">
        <w:rPr>
          <w:color w:val="282828" w:themeColor="accent3" w:themeShade="80"/>
          <w:sz w:val="24"/>
          <w:szCs w:val="24"/>
          <w:rPrChange w:id="233" w:author="Meshi, Dar" w:date="2020-09-18T08:05:00Z">
            <w:rPr>
              <w:color w:val="282828" w:themeColor="accent3" w:themeShade="80"/>
            </w:rPr>
          </w:rPrChange>
        </w:rPr>
        <w:t>2</w:t>
      </w:r>
      <w:del w:id="234" w:author="Pei, Rui" w:date="2020-09-09T14:28:00Z">
        <w:r w:rsidR="0077457D" w:rsidRPr="00E20E1B" w:rsidDel="005810B1">
          <w:rPr>
            <w:color w:val="282828" w:themeColor="accent3" w:themeShade="80"/>
            <w:sz w:val="24"/>
            <w:szCs w:val="24"/>
            <w:rPrChange w:id="235" w:author="Meshi, Dar" w:date="2020-09-18T08:05:00Z">
              <w:rPr>
                <w:color w:val="282828" w:themeColor="accent3" w:themeShade="80"/>
              </w:rPr>
            </w:rPrChange>
          </w:rPr>
          <w:delText>4</w:delText>
        </w:r>
      </w:del>
      <w:r w:rsidRPr="00E20E1B">
        <w:rPr>
          <w:color w:val="282828" w:themeColor="accent3" w:themeShade="80"/>
          <w:sz w:val="24"/>
          <w:szCs w:val="24"/>
          <w:rPrChange w:id="236" w:author="Meshi, Dar" w:date="2020-09-18T08:05:00Z">
            <w:rPr>
              <w:color w:val="282828" w:themeColor="accent3" w:themeShade="80"/>
            </w:rPr>
          </w:rPrChange>
        </w:rPr>
        <w:t xml:space="preserve"> Need threat scale</w:t>
      </w:r>
    </w:p>
    <w:p w14:paraId="1148AD46" w14:textId="77777777" w:rsidR="005E406A" w:rsidRPr="00E20E1B" w:rsidRDefault="005E406A">
      <w:pPr>
        <w:spacing w:line="480" w:lineRule="auto"/>
        <w:rPr>
          <w:color w:val="282828" w:themeColor="accent3" w:themeShade="80"/>
          <w:sz w:val="24"/>
          <w:szCs w:val="24"/>
          <w:rPrChange w:id="237" w:author="Meshi, Dar" w:date="2020-09-18T08:05:00Z">
            <w:rPr>
              <w:color w:val="282828" w:themeColor="accent3" w:themeShade="80"/>
            </w:rPr>
          </w:rPrChange>
        </w:rPr>
        <w:pPrChange w:id="238" w:author="Meshi, Dar" w:date="2020-09-18T08:03:00Z">
          <w:pPr/>
        </w:pPrChange>
      </w:pPr>
    </w:p>
    <w:p w14:paraId="4F140972" w14:textId="44BCA8E1" w:rsidR="005E406A" w:rsidRPr="00E20E1B" w:rsidRDefault="00FA5630">
      <w:pPr>
        <w:spacing w:line="480" w:lineRule="auto"/>
        <w:rPr>
          <w:color w:val="282828" w:themeColor="accent3" w:themeShade="80"/>
          <w:sz w:val="24"/>
          <w:szCs w:val="24"/>
          <w:rPrChange w:id="239" w:author="Meshi, Dar" w:date="2020-09-18T08:05:00Z">
            <w:rPr>
              <w:color w:val="282828" w:themeColor="accent3" w:themeShade="80"/>
            </w:rPr>
          </w:rPrChange>
        </w:rPr>
        <w:pPrChange w:id="240" w:author="Meshi, Dar" w:date="2020-09-18T08:03:00Z">
          <w:pPr/>
        </w:pPrChange>
      </w:pPr>
      <w:r w:rsidRPr="00E20E1B">
        <w:rPr>
          <w:color w:val="282828" w:themeColor="accent3" w:themeShade="80"/>
          <w:sz w:val="24"/>
          <w:szCs w:val="24"/>
          <w:rPrChange w:id="241" w:author="Meshi, Dar" w:date="2020-09-18T08:05:00Z">
            <w:rPr>
              <w:color w:val="282828" w:themeColor="accent3" w:themeShade="80"/>
            </w:rPr>
          </w:rPrChange>
        </w:rPr>
        <w:t xml:space="preserve">Following the </w:t>
      </w:r>
      <w:proofErr w:type="spellStart"/>
      <w:r w:rsidRPr="00E20E1B">
        <w:rPr>
          <w:color w:val="282828" w:themeColor="accent3" w:themeShade="80"/>
          <w:sz w:val="24"/>
          <w:szCs w:val="24"/>
          <w:rPrChange w:id="242" w:author="Meshi, Dar" w:date="2020-09-18T08:05:00Z">
            <w:rPr>
              <w:color w:val="282828" w:themeColor="accent3" w:themeShade="80"/>
            </w:rPr>
          </w:rPrChange>
        </w:rPr>
        <w:t>Cyberball</w:t>
      </w:r>
      <w:proofErr w:type="spellEnd"/>
      <w:r w:rsidRPr="00E20E1B">
        <w:rPr>
          <w:color w:val="282828" w:themeColor="accent3" w:themeShade="80"/>
          <w:sz w:val="24"/>
          <w:szCs w:val="24"/>
          <w:rPrChange w:id="243" w:author="Meshi, Dar" w:date="2020-09-18T08:05:00Z">
            <w:rPr>
              <w:color w:val="282828" w:themeColor="accent3" w:themeShade="80"/>
            </w:rPr>
          </w:rPrChange>
        </w:rPr>
        <w:t xml:space="preserve"> game, we assessed the extent to which participants’ fundamental needs (belongingness, self-esteem, meaningful existence, control) were threatened during the </w:t>
      </w:r>
      <w:del w:id="244" w:author="Meshi, Dar" w:date="2020-09-18T10:36:00Z">
        <w:r w:rsidRPr="00E20E1B" w:rsidDel="005A0665">
          <w:rPr>
            <w:color w:val="282828" w:themeColor="accent3" w:themeShade="80"/>
            <w:sz w:val="24"/>
            <w:szCs w:val="24"/>
            <w:rPrChange w:id="245" w:author="Meshi, Dar" w:date="2020-09-18T08:05:00Z">
              <w:rPr>
                <w:color w:val="282828" w:themeColor="accent3" w:themeShade="80"/>
              </w:rPr>
            </w:rPrChange>
          </w:rPr>
          <w:delText xml:space="preserve">Cyberball </w:delText>
        </w:r>
      </w:del>
      <w:r w:rsidRPr="00E20E1B">
        <w:rPr>
          <w:color w:val="282828" w:themeColor="accent3" w:themeShade="80"/>
          <w:sz w:val="24"/>
          <w:szCs w:val="24"/>
          <w:rPrChange w:id="246" w:author="Meshi, Dar" w:date="2020-09-18T08:05:00Z">
            <w:rPr>
              <w:color w:val="282828" w:themeColor="accent3" w:themeShade="80"/>
            </w:rPr>
          </w:rPrChange>
        </w:rPr>
        <w:t>game using the Need Threat Scale (</w:t>
      </w:r>
      <w:proofErr w:type="spellStart"/>
      <w:r w:rsidRPr="00E20E1B">
        <w:rPr>
          <w:color w:val="282828" w:themeColor="accent3" w:themeShade="80"/>
          <w:sz w:val="24"/>
          <w:szCs w:val="24"/>
          <w:rPrChange w:id="247" w:author="Meshi, Dar" w:date="2020-09-18T08:05:00Z">
            <w:rPr>
              <w:color w:val="282828" w:themeColor="accent3" w:themeShade="80"/>
            </w:rPr>
          </w:rPrChange>
        </w:rPr>
        <w:t>Zadro</w:t>
      </w:r>
      <w:proofErr w:type="spellEnd"/>
      <w:r w:rsidRPr="00E20E1B">
        <w:rPr>
          <w:color w:val="282828" w:themeColor="accent3" w:themeShade="80"/>
          <w:sz w:val="24"/>
          <w:szCs w:val="24"/>
          <w:rPrChange w:id="248" w:author="Meshi, Dar" w:date="2020-09-18T08:05:00Z">
            <w:rPr>
              <w:color w:val="282828" w:themeColor="accent3" w:themeShade="80"/>
            </w:rPr>
          </w:rPrChange>
        </w:rPr>
        <w:t xml:space="preserve"> et al. 2004). Participants were asked to indicate on a seven-point Likert scale how much their fundamental needs were threatened for 12 need items, with each fundamental need represented by 3 items. Consistent with prior literature (</w:t>
      </w:r>
      <w:r w:rsidR="0045403B" w:rsidRPr="00E20E1B">
        <w:rPr>
          <w:color w:val="282828" w:themeColor="accent3" w:themeShade="80"/>
          <w:sz w:val="24"/>
          <w:szCs w:val="24"/>
          <w:rPrChange w:id="249" w:author="Meshi, Dar" w:date="2020-09-18T08:05:00Z">
            <w:rPr>
              <w:color w:val="282828" w:themeColor="accent3" w:themeShade="80"/>
            </w:rPr>
          </w:rPrChange>
        </w:rPr>
        <w:t xml:space="preserve">Jamieson, Harkins, &amp; Williams, 2010; Gerber, Chang, &amp; </w:t>
      </w:r>
      <w:proofErr w:type="spellStart"/>
      <w:r w:rsidR="0045403B" w:rsidRPr="00E20E1B">
        <w:rPr>
          <w:color w:val="282828" w:themeColor="accent3" w:themeShade="80"/>
          <w:sz w:val="24"/>
          <w:szCs w:val="24"/>
          <w:rPrChange w:id="250" w:author="Meshi, Dar" w:date="2020-09-18T08:05:00Z">
            <w:rPr>
              <w:color w:val="282828" w:themeColor="accent3" w:themeShade="80"/>
            </w:rPr>
          </w:rPrChange>
        </w:rPr>
        <w:t>Reimel</w:t>
      </w:r>
      <w:proofErr w:type="spellEnd"/>
      <w:r w:rsidR="0045403B" w:rsidRPr="00E20E1B">
        <w:rPr>
          <w:color w:val="282828" w:themeColor="accent3" w:themeShade="80"/>
          <w:sz w:val="24"/>
          <w:szCs w:val="24"/>
          <w:rPrChange w:id="251" w:author="Meshi, Dar" w:date="2020-09-18T08:05:00Z">
            <w:rPr>
              <w:color w:val="282828" w:themeColor="accent3" w:themeShade="80"/>
            </w:rPr>
          </w:rPrChange>
        </w:rPr>
        <w:t>, 2017)</w:t>
      </w:r>
      <w:r w:rsidRPr="00E20E1B">
        <w:rPr>
          <w:color w:val="282828" w:themeColor="accent3" w:themeShade="80"/>
          <w:sz w:val="24"/>
          <w:szCs w:val="24"/>
          <w:rPrChange w:id="252" w:author="Meshi, Dar" w:date="2020-09-18T08:05:00Z">
            <w:rPr>
              <w:color w:val="282828" w:themeColor="accent3" w:themeShade="80"/>
            </w:rPr>
          </w:rPrChange>
        </w:rPr>
        <w:t xml:space="preserve">, we used an average response to the 12 items as an overall need threat score. </w:t>
      </w:r>
      <w:r w:rsidR="0077457D" w:rsidRPr="00E20E1B">
        <w:rPr>
          <w:color w:val="282828" w:themeColor="accent3" w:themeShade="80"/>
          <w:sz w:val="24"/>
          <w:szCs w:val="24"/>
          <w:rPrChange w:id="253" w:author="Meshi, Dar" w:date="2020-09-18T08:05:00Z">
            <w:rPr>
              <w:color w:val="282828" w:themeColor="accent3" w:themeShade="80"/>
            </w:rPr>
          </w:rPrChange>
        </w:rPr>
        <w:t>T</w:t>
      </w:r>
      <w:r w:rsidRPr="00E20E1B">
        <w:rPr>
          <w:color w:val="282828" w:themeColor="accent3" w:themeShade="80"/>
          <w:sz w:val="24"/>
          <w:szCs w:val="24"/>
          <w:rPrChange w:id="254" w:author="Meshi, Dar" w:date="2020-09-18T08:05:00Z">
            <w:rPr>
              <w:color w:val="282828" w:themeColor="accent3" w:themeShade="80"/>
            </w:rPr>
          </w:rPrChange>
        </w:rPr>
        <w:t xml:space="preserve">he need threat score was normally distributed </w:t>
      </w:r>
      <w:r w:rsidR="0077457D" w:rsidRPr="00E20E1B">
        <w:rPr>
          <w:color w:val="282828" w:themeColor="accent3" w:themeShade="80"/>
          <w:sz w:val="24"/>
          <w:szCs w:val="24"/>
          <w:rPrChange w:id="255" w:author="Meshi, Dar" w:date="2020-09-18T08:05:00Z">
            <w:rPr>
              <w:color w:val="282828" w:themeColor="accent3" w:themeShade="80"/>
            </w:rPr>
          </w:rPrChange>
        </w:rPr>
        <w:t>in our sample.</w:t>
      </w:r>
    </w:p>
    <w:p w14:paraId="14A79815" w14:textId="77777777" w:rsidR="0045403B" w:rsidRPr="00E20E1B" w:rsidRDefault="0045403B">
      <w:pPr>
        <w:spacing w:line="480" w:lineRule="auto"/>
        <w:rPr>
          <w:color w:val="282828" w:themeColor="accent3" w:themeShade="80"/>
          <w:sz w:val="24"/>
          <w:szCs w:val="24"/>
          <w:rPrChange w:id="256" w:author="Meshi, Dar" w:date="2020-09-18T08:05:00Z">
            <w:rPr>
              <w:color w:val="282828" w:themeColor="accent3" w:themeShade="80"/>
            </w:rPr>
          </w:rPrChange>
        </w:rPr>
        <w:pPrChange w:id="257" w:author="Meshi, Dar" w:date="2020-09-18T08:03:00Z">
          <w:pPr/>
        </w:pPrChange>
      </w:pPr>
    </w:p>
    <w:p w14:paraId="4EBB43D6" w14:textId="77777777" w:rsidR="005E406A" w:rsidRPr="00E20E1B" w:rsidDel="00E20E1B" w:rsidRDefault="00FA5630">
      <w:pPr>
        <w:spacing w:line="480" w:lineRule="auto"/>
        <w:rPr>
          <w:del w:id="258" w:author="Meshi, Dar" w:date="2020-09-18T08:05:00Z"/>
          <w:color w:val="282828" w:themeColor="accent3" w:themeShade="80"/>
          <w:sz w:val="24"/>
          <w:szCs w:val="24"/>
          <w:rPrChange w:id="259" w:author="Meshi, Dar" w:date="2020-09-18T08:05:00Z">
            <w:rPr>
              <w:del w:id="260" w:author="Meshi, Dar" w:date="2020-09-18T08:05:00Z"/>
              <w:color w:val="282828" w:themeColor="accent3" w:themeShade="80"/>
            </w:rPr>
          </w:rPrChange>
        </w:rPr>
        <w:pPrChange w:id="261" w:author="Meshi, Dar" w:date="2020-09-18T08:03:00Z">
          <w:pPr/>
        </w:pPrChange>
      </w:pPr>
      <w:r w:rsidRPr="00E20E1B">
        <w:rPr>
          <w:color w:val="282828" w:themeColor="accent3" w:themeShade="80"/>
          <w:sz w:val="24"/>
          <w:szCs w:val="24"/>
          <w:rPrChange w:id="262" w:author="Meshi, Dar" w:date="2020-09-18T08:05:00Z">
            <w:rPr>
              <w:color w:val="282828" w:themeColor="accent3" w:themeShade="80"/>
            </w:rPr>
          </w:rPrChange>
        </w:rPr>
        <w:t>2.4 FMRI Data Acquisition and Analyses</w:t>
      </w:r>
    </w:p>
    <w:p w14:paraId="01265864" w14:textId="77777777" w:rsidR="005E406A" w:rsidRPr="00E20E1B" w:rsidRDefault="005E406A">
      <w:pPr>
        <w:spacing w:line="480" w:lineRule="auto"/>
        <w:rPr>
          <w:color w:val="282828" w:themeColor="accent3" w:themeShade="80"/>
          <w:sz w:val="24"/>
          <w:szCs w:val="24"/>
          <w:rPrChange w:id="263" w:author="Meshi, Dar" w:date="2020-09-18T08:05:00Z">
            <w:rPr>
              <w:color w:val="282828" w:themeColor="accent3" w:themeShade="80"/>
            </w:rPr>
          </w:rPrChange>
        </w:rPr>
        <w:pPrChange w:id="264" w:author="Meshi, Dar" w:date="2020-09-18T08:03:00Z">
          <w:pPr/>
        </w:pPrChange>
      </w:pPr>
    </w:p>
    <w:p w14:paraId="37199A2B" w14:textId="72FB44CD" w:rsidR="005E406A" w:rsidDel="005A0665" w:rsidRDefault="00FA5630">
      <w:pPr>
        <w:spacing w:line="480" w:lineRule="auto"/>
        <w:rPr>
          <w:del w:id="265" w:author="Meshi, Dar" w:date="2020-09-18T10:37:00Z"/>
          <w:color w:val="282828" w:themeColor="accent3" w:themeShade="80"/>
          <w:sz w:val="24"/>
          <w:szCs w:val="24"/>
        </w:rPr>
      </w:pPr>
      <w:r w:rsidRPr="00E20E1B">
        <w:rPr>
          <w:color w:val="282828" w:themeColor="accent3" w:themeShade="80"/>
          <w:sz w:val="24"/>
          <w:szCs w:val="24"/>
          <w:rPrChange w:id="266" w:author="Meshi, Dar" w:date="2020-09-18T08:05:00Z">
            <w:rPr>
              <w:color w:val="282828" w:themeColor="accent3" w:themeShade="80"/>
            </w:rPr>
          </w:rPrChange>
        </w:rPr>
        <w:t xml:space="preserve">Our imaging data from the two samples were acquired using two scanners: data from all sample 1 participants and part of sample 2 were acquired in one scanner and the remaining sample 2 participants were acquired in a different scanner. All scans were performed on the same platform (3 Tesla GE Signa MRI) and with the same scanning </w:t>
      </w:r>
      <w:r w:rsidRPr="00E20E1B">
        <w:rPr>
          <w:color w:val="282828" w:themeColor="accent3" w:themeShade="80"/>
          <w:sz w:val="24"/>
          <w:szCs w:val="24"/>
          <w:rPrChange w:id="267" w:author="Meshi, Dar" w:date="2020-09-18T08:05:00Z">
            <w:rPr>
              <w:color w:val="282828" w:themeColor="accent3" w:themeShade="80"/>
            </w:rPr>
          </w:rPrChange>
        </w:rPr>
        <w:lastRenderedPageBreak/>
        <w:t xml:space="preserve">parameters. Additionally, all regression models in the current analysis included a covariate for scanner to account for potential differences between the </w:t>
      </w:r>
      <w:proofErr w:type="spellStart"/>
      <w:r w:rsidRPr="00E20E1B">
        <w:rPr>
          <w:color w:val="282828" w:themeColor="accent3" w:themeShade="80"/>
          <w:sz w:val="24"/>
          <w:szCs w:val="24"/>
          <w:rPrChange w:id="268" w:author="Meshi, Dar" w:date="2020-09-18T08:05:00Z">
            <w:rPr>
              <w:color w:val="282828" w:themeColor="accent3" w:themeShade="80"/>
            </w:rPr>
          </w:rPrChange>
        </w:rPr>
        <w:t>scanners.</w:t>
      </w:r>
      <w:del w:id="269" w:author="Meshi, Dar" w:date="2020-09-18T10:37:00Z">
        <w:r w:rsidRPr="00E20E1B" w:rsidDel="005A0665">
          <w:rPr>
            <w:color w:val="282828" w:themeColor="accent3" w:themeShade="80"/>
            <w:sz w:val="24"/>
            <w:szCs w:val="24"/>
            <w:rPrChange w:id="270" w:author="Meshi, Dar" w:date="2020-09-18T08:05:00Z">
              <w:rPr>
                <w:color w:val="282828" w:themeColor="accent3" w:themeShade="80"/>
              </w:rPr>
            </w:rPrChange>
          </w:rPr>
          <w:delText xml:space="preserve"> </w:delText>
        </w:r>
        <w:proofErr w:type="spellEnd"/>
      </w:del>
    </w:p>
    <w:p w14:paraId="2C8B6E66" w14:textId="77777777" w:rsidR="005A0665" w:rsidRPr="00E20E1B" w:rsidRDefault="005A0665">
      <w:pPr>
        <w:spacing w:line="480" w:lineRule="auto"/>
        <w:rPr>
          <w:ins w:id="271" w:author="Meshi, Dar" w:date="2020-09-18T10:37:00Z"/>
          <w:color w:val="282828" w:themeColor="accent3" w:themeShade="80"/>
          <w:sz w:val="24"/>
          <w:szCs w:val="24"/>
          <w:rPrChange w:id="272" w:author="Meshi, Dar" w:date="2020-09-18T08:05:00Z">
            <w:rPr>
              <w:ins w:id="273" w:author="Meshi, Dar" w:date="2020-09-18T10:37:00Z"/>
              <w:color w:val="282828" w:themeColor="accent3" w:themeShade="80"/>
            </w:rPr>
          </w:rPrChange>
        </w:rPr>
        <w:pPrChange w:id="274" w:author="Meshi, Dar" w:date="2020-09-18T08:03:00Z">
          <w:pPr/>
        </w:pPrChange>
      </w:pPr>
    </w:p>
    <w:p w14:paraId="6C3C330B" w14:textId="76CA32C5" w:rsidR="005E406A" w:rsidRPr="00E20E1B" w:rsidDel="005A0665" w:rsidRDefault="005A0665">
      <w:pPr>
        <w:spacing w:line="480" w:lineRule="auto"/>
        <w:rPr>
          <w:del w:id="275" w:author="Meshi, Dar" w:date="2020-09-18T10:37:00Z"/>
          <w:color w:val="282828" w:themeColor="accent3" w:themeShade="80"/>
          <w:sz w:val="24"/>
          <w:szCs w:val="24"/>
          <w:rPrChange w:id="276" w:author="Meshi, Dar" w:date="2020-09-18T08:05:00Z">
            <w:rPr>
              <w:del w:id="277" w:author="Meshi, Dar" w:date="2020-09-18T10:37:00Z"/>
              <w:color w:val="282828" w:themeColor="accent3" w:themeShade="80"/>
            </w:rPr>
          </w:rPrChange>
        </w:rPr>
        <w:pPrChange w:id="278" w:author="Meshi, Dar" w:date="2020-09-18T08:03:00Z">
          <w:pPr/>
        </w:pPrChange>
      </w:pPr>
      <w:ins w:id="279" w:author="Meshi, Dar" w:date="2020-09-18T10:37:00Z">
        <w:r>
          <w:rPr>
            <w:color w:val="282828" w:themeColor="accent3" w:themeShade="80"/>
            <w:sz w:val="24"/>
            <w:szCs w:val="24"/>
          </w:rPr>
          <w:tab/>
        </w:r>
      </w:ins>
    </w:p>
    <w:p w14:paraId="5C7F26FA" w14:textId="33C5A5CB" w:rsidR="005E406A" w:rsidDel="005A0665" w:rsidRDefault="00FA5630">
      <w:pPr>
        <w:spacing w:line="480" w:lineRule="auto"/>
        <w:rPr>
          <w:del w:id="280" w:author="Meshi, Dar" w:date="2020-09-18T10:37:00Z"/>
          <w:color w:val="282828" w:themeColor="accent3" w:themeShade="80"/>
          <w:sz w:val="24"/>
          <w:szCs w:val="24"/>
        </w:rPr>
      </w:pPr>
      <w:r w:rsidRPr="00E20E1B">
        <w:rPr>
          <w:color w:val="282828" w:themeColor="accent3" w:themeShade="80"/>
          <w:sz w:val="24"/>
          <w:szCs w:val="24"/>
          <w:rPrChange w:id="281" w:author="Meshi, Dar" w:date="2020-09-18T08:05:00Z">
            <w:rPr>
              <w:color w:val="282828" w:themeColor="accent3" w:themeShade="80"/>
            </w:rPr>
          </w:rPrChange>
        </w:rPr>
        <w:t xml:space="preserve">Functional images were recorded using a reverse spiral sequence (TR = 2000 </w:t>
      </w:r>
      <w:proofErr w:type="spellStart"/>
      <w:r w:rsidRPr="00E20E1B">
        <w:rPr>
          <w:color w:val="282828" w:themeColor="accent3" w:themeShade="80"/>
          <w:sz w:val="24"/>
          <w:szCs w:val="24"/>
          <w:rPrChange w:id="282" w:author="Meshi, Dar" w:date="2020-09-18T08:05:00Z">
            <w:rPr>
              <w:color w:val="282828" w:themeColor="accent3" w:themeShade="80"/>
            </w:rPr>
          </w:rPrChange>
        </w:rPr>
        <w:t>ms</w:t>
      </w:r>
      <w:proofErr w:type="spellEnd"/>
      <w:r w:rsidRPr="00E20E1B">
        <w:rPr>
          <w:color w:val="282828" w:themeColor="accent3" w:themeShade="80"/>
          <w:sz w:val="24"/>
          <w:szCs w:val="24"/>
          <w:rPrChange w:id="283" w:author="Meshi, Dar" w:date="2020-09-18T08:05:00Z">
            <w:rPr>
              <w:color w:val="282828" w:themeColor="accent3" w:themeShade="80"/>
            </w:rPr>
          </w:rPrChange>
        </w:rPr>
        <w:t xml:space="preserve">, TE = 30 </w:t>
      </w:r>
      <w:proofErr w:type="spellStart"/>
      <w:r w:rsidRPr="00E20E1B">
        <w:rPr>
          <w:color w:val="282828" w:themeColor="accent3" w:themeShade="80"/>
          <w:sz w:val="24"/>
          <w:szCs w:val="24"/>
          <w:rPrChange w:id="284" w:author="Meshi, Dar" w:date="2020-09-18T08:05:00Z">
            <w:rPr>
              <w:color w:val="282828" w:themeColor="accent3" w:themeShade="80"/>
            </w:rPr>
          </w:rPrChange>
        </w:rPr>
        <w:t>ms</w:t>
      </w:r>
      <w:proofErr w:type="spellEnd"/>
      <w:r w:rsidRPr="00E20E1B">
        <w:rPr>
          <w:color w:val="282828" w:themeColor="accent3" w:themeShade="80"/>
          <w:sz w:val="24"/>
          <w:szCs w:val="24"/>
          <w:rPrChange w:id="285" w:author="Meshi, Dar" w:date="2020-09-18T08:05:00Z">
            <w:rPr>
              <w:color w:val="282828" w:themeColor="accent3" w:themeShade="80"/>
            </w:rPr>
          </w:rPrChange>
        </w:rPr>
        <w:t>, flip angle = 90°, 43 axial slices, FOV = 220 mm, slice thickness = 3mm; voxel size = 3.44 x 3.44 x 3.0 mm). We also acquired in-plane T1-weighted images (43 slices; slice thickness = 3 mm; voxel size = .86 x .86 x 3.0mm) and high-resolution T1-weighted images (SPGR; 124 slices; slice thickness = 1.02 x 1.02 x 1.2 mm) for use in co-registration and normalization.</w:t>
      </w:r>
      <w:del w:id="286" w:author="Meshi, Dar" w:date="2020-09-18T10:37:00Z">
        <w:r w:rsidRPr="00E20E1B" w:rsidDel="005A0665">
          <w:rPr>
            <w:color w:val="282828" w:themeColor="accent3" w:themeShade="80"/>
            <w:sz w:val="24"/>
            <w:szCs w:val="24"/>
            <w:rPrChange w:id="287" w:author="Meshi, Dar" w:date="2020-09-18T08:05:00Z">
              <w:rPr>
                <w:color w:val="282828" w:themeColor="accent3" w:themeShade="80"/>
              </w:rPr>
            </w:rPrChange>
          </w:rPr>
          <w:delText xml:space="preserve"> </w:delText>
        </w:r>
      </w:del>
    </w:p>
    <w:p w14:paraId="40761C83" w14:textId="77777777" w:rsidR="005A0665" w:rsidRPr="00E20E1B" w:rsidRDefault="005A0665">
      <w:pPr>
        <w:spacing w:line="480" w:lineRule="auto"/>
        <w:rPr>
          <w:ins w:id="288" w:author="Meshi, Dar" w:date="2020-09-18T10:37:00Z"/>
          <w:color w:val="282828" w:themeColor="accent3" w:themeShade="80"/>
          <w:sz w:val="24"/>
          <w:szCs w:val="24"/>
          <w:rPrChange w:id="289" w:author="Meshi, Dar" w:date="2020-09-18T08:05:00Z">
            <w:rPr>
              <w:ins w:id="290" w:author="Meshi, Dar" w:date="2020-09-18T10:37:00Z"/>
              <w:color w:val="282828" w:themeColor="accent3" w:themeShade="80"/>
            </w:rPr>
          </w:rPrChange>
        </w:rPr>
        <w:pPrChange w:id="291" w:author="Meshi, Dar" w:date="2020-09-18T08:03:00Z">
          <w:pPr/>
        </w:pPrChange>
      </w:pPr>
    </w:p>
    <w:p w14:paraId="150739F0" w14:textId="7298AD43" w:rsidR="005E406A" w:rsidRPr="00E20E1B" w:rsidDel="005A0665" w:rsidRDefault="005A0665">
      <w:pPr>
        <w:spacing w:line="480" w:lineRule="auto"/>
        <w:rPr>
          <w:del w:id="292" w:author="Meshi, Dar" w:date="2020-09-18T10:37:00Z"/>
          <w:color w:val="282828" w:themeColor="accent3" w:themeShade="80"/>
          <w:sz w:val="24"/>
          <w:szCs w:val="24"/>
          <w:rPrChange w:id="293" w:author="Meshi, Dar" w:date="2020-09-18T08:05:00Z">
            <w:rPr>
              <w:del w:id="294" w:author="Meshi, Dar" w:date="2020-09-18T10:37:00Z"/>
              <w:color w:val="282828" w:themeColor="accent3" w:themeShade="80"/>
            </w:rPr>
          </w:rPrChange>
        </w:rPr>
        <w:pPrChange w:id="295" w:author="Meshi, Dar" w:date="2020-09-18T08:03:00Z">
          <w:pPr/>
        </w:pPrChange>
      </w:pPr>
      <w:ins w:id="296" w:author="Meshi, Dar" w:date="2020-09-18T10:37:00Z">
        <w:r>
          <w:rPr>
            <w:color w:val="282828" w:themeColor="accent3" w:themeShade="80"/>
            <w:sz w:val="24"/>
            <w:szCs w:val="24"/>
          </w:rPr>
          <w:tab/>
        </w:r>
      </w:ins>
    </w:p>
    <w:p w14:paraId="51465BFE" w14:textId="4481470F" w:rsidR="005E406A" w:rsidDel="008D500E" w:rsidRDefault="00FA5630">
      <w:pPr>
        <w:spacing w:line="480" w:lineRule="auto"/>
        <w:rPr>
          <w:del w:id="297" w:author="Meshi, Dar" w:date="2020-09-18T10:38:00Z"/>
          <w:color w:val="282828" w:themeColor="accent3" w:themeShade="80"/>
          <w:sz w:val="24"/>
          <w:szCs w:val="24"/>
        </w:rPr>
      </w:pPr>
      <w:r w:rsidRPr="00E20E1B">
        <w:rPr>
          <w:color w:val="282828" w:themeColor="accent3" w:themeShade="80"/>
          <w:sz w:val="24"/>
          <w:szCs w:val="24"/>
          <w:rPrChange w:id="298" w:author="Meshi, Dar" w:date="2020-09-18T08:05:00Z">
            <w:rPr>
              <w:color w:val="282828" w:themeColor="accent3" w:themeShade="80"/>
            </w:rPr>
          </w:rPrChange>
        </w:rPr>
        <w:t xml:space="preserve">Functional data were pre-processed and analyzed using Statistical Parametric Mapping (SPM8, </w:t>
      </w:r>
      <w:proofErr w:type="spellStart"/>
      <w:r w:rsidRPr="00E20E1B">
        <w:rPr>
          <w:color w:val="282828" w:themeColor="accent3" w:themeShade="80"/>
          <w:sz w:val="24"/>
          <w:szCs w:val="24"/>
          <w:rPrChange w:id="299" w:author="Meshi, Dar" w:date="2020-09-18T08:05:00Z">
            <w:rPr>
              <w:color w:val="282828" w:themeColor="accent3" w:themeShade="80"/>
            </w:rPr>
          </w:rPrChange>
        </w:rPr>
        <w:t>Wellcome</w:t>
      </w:r>
      <w:proofErr w:type="spellEnd"/>
      <w:r w:rsidRPr="00E20E1B">
        <w:rPr>
          <w:color w:val="282828" w:themeColor="accent3" w:themeShade="80"/>
          <w:sz w:val="24"/>
          <w:szCs w:val="24"/>
          <w:rPrChange w:id="300" w:author="Meshi, Dar" w:date="2020-09-18T08:05:00Z">
            <w:rPr>
              <w:color w:val="282828" w:themeColor="accent3" w:themeShade="80"/>
            </w:rPr>
          </w:rPrChange>
        </w:rPr>
        <w:t xml:space="preserve"> Department of Cognitive Neurology, Institute of Neurology, London, UK). To allow for the stabilization of the blood oxygen-level dependent (BOLD) signal, the first four volumes (eight seconds) of each run were discarded prior to analysis. Functional images were </w:t>
      </w:r>
      <w:proofErr w:type="spellStart"/>
      <w:r w:rsidRPr="00E20E1B">
        <w:rPr>
          <w:color w:val="282828" w:themeColor="accent3" w:themeShade="80"/>
          <w:sz w:val="24"/>
          <w:szCs w:val="24"/>
          <w:rPrChange w:id="301" w:author="Meshi, Dar" w:date="2020-09-18T08:05:00Z">
            <w:rPr>
              <w:color w:val="282828" w:themeColor="accent3" w:themeShade="80"/>
            </w:rPr>
          </w:rPrChange>
        </w:rPr>
        <w:t>despiked</w:t>
      </w:r>
      <w:proofErr w:type="spellEnd"/>
      <w:r w:rsidRPr="00E20E1B">
        <w:rPr>
          <w:color w:val="282828" w:themeColor="accent3" w:themeShade="80"/>
          <w:sz w:val="24"/>
          <w:szCs w:val="24"/>
          <w:rPrChange w:id="302" w:author="Meshi, Dar" w:date="2020-09-18T08:05:00Z">
            <w:rPr>
              <w:color w:val="282828" w:themeColor="accent3" w:themeShade="80"/>
            </w:rPr>
          </w:rPrChange>
        </w:rPr>
        <w:t xml:space="preserve"> using the 3dDespike program as implemented in the AFNI toolbox (Cox, 1996). Next, data were corrected for differences in the time of slice acquisition using interpolation; the first slice served as the reference slice. Data were then spatially realigned to the first functional image. We then co-registered the functional and structural images using a two-stage procedure. First, in-plane T1 images were registered to the mean functional image. Next, high-resolution T1 images were registered to the in-plane 16 image. After co-registration, high-resolution structural images were skull-stripped using the VBM8 toolbox for SPM8 (http://dbm.neuro.uni-jena.de/vbm), and then normalized to the skull-stripped MNI template provided by FSL. Finally, functional images were smoothed using a Gaussian kernel (8 mm FWHM). </w:t>
      </w:r>
    </w:p>
    <w:p w14:paraId="2E8FF646" w14:textId="77777777" w:rsidR="008D500E" w:rsidRPr="00E20E1B" w:rsidRDefault="008D500E">
      <w:pPr>
        <w:spacing w:line="480" w:lineRule="auto"/>
        <w:rPr>
          <w:ins w:id="303" w:author="Meshi, Dar" w:date="2020-09-18T10:38:00Z"/>
          <w:color w:val="282828" w:themeColor="accent3" w:themeShade="80"/>
          <w:sz w:val="24"/>
          <w:szCs w:val="24"/>
          <w:rPrChange w:id="304" w:author="Meshi, Dar" w:date="2020-09-18T08:05:00Z">
            <w:rPr>
              <w:ins w:id="305" w:author="Meshi, Dar" w:date="2020-09-18T10:38:00Z"/>
              <w:color w:val="282828" w:themeColor="accent3" w:themeShade="80"/>
            </w:rPr>
          </w:rPrChange>
        </w:rPr>
        <w:pPrChange w:id="306" w:author="Meshi, Dar" w:date="2020-09-18T08:03:00Z">
          <w:pPr/>
        </w:pPrChange>
      </w:pPr>
    </w:p>
    <w:p w14:paraId="1343F4C5" w14:textId="1359FFE2" w:rsidR="005E406A" w:rsidRPr="00E20E1B" w:rsidDel="008D500E" w:rsidRDefault="008D500E">
      <w:pPr>
        <w:spacing w:line="480" w:lineRule="auto"/>
        <w:rPr>
          <w:del w:id="307" w:author="Meshi, Dar" w:date="2020-09-18T10:38:00Z"/>
          <w:color w:val="282828" w:themeColor="accent3" w:themeShade="80"/>
          <w:sz w:val="24"/>
          <w:szCs w:val="24"/>
          <w:rPrChange w:id="308" w:author="Meshi, Dar" w:date="2020-09-18T08:05:00Z">
            <w:rPr>
              <w:del w:id="309" w:author="Meshi, Dar" w:date="2020-09-18T10:38:00Z"/>
              <w:color w:val="282828" w:themeColor="accent3" w:themeShade="80"/>
            </w:rPr>
          </w:rPrChange>
        </w:rPr>
        <w:pPrChange w:id="310" w:author="Meshi, Dar" w:date="2020-09-18T08:03:00Z">
          <w:pPr/>
        </w:pPrChange>
      </w:pPr>
      <w:ins w:id="311" w:author="Meshi, Dar" w:date="2020-09-18T10:38:00Z">
        <w:r>
          <w:rPr>
            <w:color w:val="282828" w:themeColor="accent3" w:themeShade="80"/>
            <w:sz w:val="24"/>
            <w:szCs w:val="24"/>
          </w:rPr>
          <w:lastRenderedPageBreak/>
          <w:tab/>
        </w:r>
      </w:ins>
    </w:p>
    <w:p w14:paraId="3111E6B6" w14:textId="6063059C" w:rsidR="005E406A" w:rsidRPr="00E20E1B" w:rsidRDefault="00FA5630">
      <w:pPr>
        <w:spacing w:line="480" w:lineRule="auto"/>
        <w:rPr>
          <w:color w:val="282828" w:themeColor="accent3" w:themeShade="80"/>
          <w:sz w:val="24"/>
          <w:szCs w:val="24"/>
          <w:rPrChange w:id="312" w:author="Meshi, Dar" w:date="2020-09-18T08:05:00Z">
            <w:rPr>
              <w:color w:val="282828" w:themeColor="accent3" w:themeShade="80"/>
            </w:rPr>
          </w:rPrChange>
        </w:rPr>
        <w:pPrChange w:id="313" w:author="Meshi, Dar" w:date="2020-09-18T08:03:00Z">
          <w:pPr/>
        </w:pPrChange>
      </w:pPr>
      <w:r w:rsidRPr="00E20E1B">
        <w:rPr>
          <w:color w:val="282828" w:themeColor="accent3" w:themeShade="80"/>
          <w:sz w:val="24"/>
          <w:szCs w:val="24"/>
          <w:rPrChange w:id="314" w:author="Meshi, Dar" w:date="2020-09-18T08:05:00Z">
            <w:rPr>
              <w:color w:val="282828" w:themeColor="accent3" w:themeShade="80"/>
            </w:rPr>
          </w:rPrChange>
        </w:rPr>
        <w:t xml:space="preserve">The two rounds of the </w:t>
      </w:r>
      <w:proofErr w:type="spellStart"/>
      <w:r w:rsidRPr="00E20E1B">
        <w:rPr>
          <w:color w:val="282828" w:themeColor="accent3" w:themeShade="80"/>
          <w:sz w:val="24"/>
          <w:szCs w:val="24"/>
          <w:rPrChange w:id="315" w:author="Meshi, Dar" w:date="2020-09-18T08:05:00Z">
            <w:rPr>
              <w:color w:val="282828" w:themeColor="accent3" w:themeShade="80"/>
            </w:rPr>
          </w:rPrChange>
        </w:rPr>
        <w:t>Cyberball</w:t>
      </w:r>
      <w:proofErr w:type="spellEnd"/>
      <w:r w:rsidRPr="00E20E1B">
        <w:rPr>
          <w:color w:val="282828" w:themeColor="accent3" w:themeShade="80"/>
          <w:sz w:val="24"/>
          <w:szCs w:val="24"/>
          <w:rPrChange w:id="316" w:author="Meshi, Dar" w:date="2020-09-18T08:05:00Z">
            <w:rPr>
              <w:color w:val="282828" w:themeColor="accent3" w:themeShade="80"/>
            </w:rPr>
          </w:rPrChange>
        </w:rPr>
        <w:t xml:space="preserve"> </w:t>
      </w:r>
      <w:commentRangeStart w:id="317"/>
      <w:del w:id="318" w:author="Meshi, Dar" w:date="2020-09-18T10:38:00Z">
        <w:r w:rsidRPr="00E20E1B" w:rsidDel="008D500E">
          <w:rPr>
            <w:color w:val="282828" w:themeColor="accent3" w:themeShade="80"/>
            <w:sz w:val="24"/>
            <w:szCs w:val="24"/>
            <w:rPrChange w:id="319" w:author="Meshi, Dar" w:date="2020-09-18T08:05:00Z">
              <w:rPr>
                <w:color w:val="282828" w:themeColor="accent3" w:themeShade="80"/>
              </w:rPr>
            </w:rPrChange>
          </w:rPr>
          <w:delText xml:space="preserve">task </w:delText>
        </w:r>
      </w:del>
      <w:ins w:id="320" w:author="Meshi, Dar" w:date="2020-09-18T10:38:00Z">
        <w:r w:rsidR="008D500E">
          <w:rPr>
            <w:color w:val="282828" w:themeColor="accent3" w:themeShade="80"/>
            <w:sz w:val="24"/>
            <w:szCs w:val="24"/>
          </w:rPr>
          <w:t>game</w:t>
        </w:r>
        <w:r w:rsidR="008D500E" w:rsidRPr="00E20E1B">
          <w:rPr>
            <w:color w:val="282828" w:themeColor="accent3" w:themeShade="80"/>
            <w:sz w:val="24"/>
            <w:szCs w:val="24"/>
            <w:rPrChange w:id="321" w:author="Meshi, Dar" w:date="2020-09-18T08:05:00Z">
              <w:rPr>
                <w:color w:val="282828" w:themeColor="accent3" w:themeShade="80"/>
              </w:rPr>
            </w:rPrChange>
          </w:rPr>
          <w:t xml:space="preserve"> </w:t>
        </w:r>
        <w:commentRangeEnd w:id="317"/>
        <w:r w:rsidR="008D500E">
          <w:rPr>
            <w:rStyle w:val="CommentReference"/>
          </w:rPr>
          <w:commentReference w:id="317"/>
        </w:r>
      </w:ins>
      <w:r w:rsidRPr="00E20E1B">
        <w:rPr>
          <w:color w:val="282828" w:themeColor="accent3" w:themeShade="80"/>
          <w:sz w:val="24"/>
          <w:szCs w:val="24"/>
          <w:rPrChange w:id="322" w:author="Meshi, Dar" w:date="2020-09-18T08:05:00Z">
            <w:rPr>
              <w:color w:val="282828" w:themeColor="accent3" w:themeShade="80"/>
            </w:rPr>
          </w:rPrChange>
        </w:rPr>
        <w:t xml:space="preserve">were modeled as blocks: an inclusion block and an exclusion block. The current analysis focused on neural activation during the exclusion vs. inclusion contrast. The six rigid-body translation and rotation parameters derived from spatial realignment were included as nuisance regressors. Data were </w:t>
      </w:r>
      <w:proofErr w:type="gramStart"/>
      <w:r w:rsidRPr="00E20E1B">
        <w:rPr>
          <w:color w:val="282828" w:themeColor="accent3" w:themeShade="80"/>
          <w:sz w:val="24"/>
          <w:szCs w:val="24"/>
          <w:rPrChange w:id="323" w:author="Meshi, Dar" w:date="2020-09-18T08:05:00Z">
            <w:rPr>
              <w:color w:val="282828" w:themeColor="accent3" w:themeShade="80"/>
            </w:rPr>
          </w:rPrChange>
        </w:rPr>
        <w:t>high-pass</w:t>
      </w:r>
      <w:proofErr w:type="gramEnd"/>
      <w:r w:rsidRPr="00E20E1B">
        <w:rPr>
          <w:color w:val="282828" w:themeColor="accent3" w:themeShade="80"/>
          <w:sz w:val="24"/>
          <w:szCs w:val="24"/>
          <w:rPrChange w:id="324" w:author="Meshi, Dar" w:date="2020-09-18T08:05:00Z">
            <w:rPr>
              <w:color w:val="282828" w:themeColor="accent3" w:themeShade="80"/>
            </w:rPr>
          </w:rPrChange>
        </w:rPr>
        <w:t xml:space="preserve"> filtered with a cutoff of 128s.</w:t>
      </w:r>
    </w:p>
    <w:p w14:paraId="16CC8FFD" w14:textId="77777777" w:rsidR="005E406A" w:rsidRPr="00E20E1B" w:rsidRDefault="005E406A">
      <w:pPr>
        <w:spacing w:line="480" w:lineRule="auto"/>
        <w:rPr>
          <w:color w:val="282828" w:themeColor="accent3" w:themeShade="80"/>
          <w:sz w:val="24"/>
          <w:szCs w:val="24"/>
          <w:rPrChange w:id="325" w:author="Meshi, Dar" w:date="2020-09-18T08:05:00Z">
            <w:rPr>
              <w:color w:val="282828" w:themeColor="accent3" w:themeShade="80"/>
            </w:rPr>
          </w:rPrChange>
        </w:rPr>
        <w:pPrChange w:id="326" w:author="Meshi, Dar" w:date="2020-09-18T08:03:00Z">
          <w:pPr/>
        </w:pPrChange>
      </w:pPr>
    </w:p>
    <w:p w14:paraId="40BC9568" w14:textId="77777777" w:rsidR="005E406A" w:rsidRPr="00E20E1B" w:rsidDel="00E20E1B" w:rsidRDefault="00FA5630">
      <w:pPr>
        <w:spacing w:line="480" w:lineRule="auto"/>
        <w:rPr>
          <w:del w:id="327" w:author="Meshi, Dar" w:date="2020-09-18T08:06:00Z"/>
          <w:color w:val="282828" w:themeColor="accent3" w:themeShade="80"/>
          <w:sz w:val="24"/>
          <w:szCs w:val="24"/>
          <w:rPrChange w:id="328" w:author="Meshi, Dar" w:date="2020-09-18T08:05:00Z">
            <w:rPr>
              <w:del w:id="329" w:author="Meshi, Dar" w:date="2020-09-18T08:06:00Z"/>
              <w:color w:val="282828" w:themeColor="accent3" w:themeShade="80"/>
            </w:rPr>
          </w:rPrChange>
        </w:rPr>
        <w:pPrChange w:id="330" w:author="Meshi, Dar" w:date="2020-09-18T08:03:00Z">
          <w:pPr/>
        </w:pPrChange>
      </w:pPr>
      <w:r w:rsidRPr="00E20E1B">
        <w:rPr>
          <w:color w:val="282828" w:themeColor="accent3" w:themeShade="80"/>
          <w:sz w:val="24"/>
          <w:szCs w:val="24"/>
          <w:rPrChange w:id="331" w:author="Meshi, Dar" w:date="2020-09-18T08:05:00Z">
            <w:rPr>
              <w:color w:val="282828" w:themeColor="accent3" w:themeShade="80"/>
            </w:rPr>
          </w:rPrChange>
        </w:rPr>
        <w:t>2.5 Brain Regions of Interest (ROIs)</w:t>
      </w:r>
    </w:p>
    <w:p w14:paraId="1DBC8EF9" w14:textId="77777777" w:rsidR="005E406A" w:rsidRPr="00E20E1B" w:rsidRDefault="005E406A">
      <w:pPr>
        <w:spacing w:line="480" w:lineRule="auto"/>
        <w:rPr>
          <w:color w:val="282828" w:themeColor="accent3" w:themeShade="80"/>
          <w:sz w:val="24"/>
          <w:szCs w:val="24"/>
          <w:rPrChange w:id="332" w:author="Meshi, Dar" w:date="2020-09-18T08:05:00Z">
            <w:rPr>
              <w:color w:val="282828" w:themeColor="accent3" w:themeShade="80"/>
            </w:rPr>
          </w:rPrChange>
        </w:rPr>
        <w:pPrChange w:id="333" w:author="Meshi, Dar" w:date="2020-09-18T08:03:00Z">
          <w:pPr/>
        </w:pPrChange>
      </w:pPr>
    </w:p>
    <w:p w14:paraId="65C5B847" w14:textId="2C8A5D87" w:rsidR="005E406A" w:rsidDel="008D500E" w:rsidRDefault="00FA5630" w:rsidP="008D500E">
      <w:pPr>
        <w:spacing w:line="480" w:lineRule="auto"/>
        <w:ind w:firstLine="720"/>
        <w:rPr>
          <w:del w:id="334" w:author="Meshi, Dar" w:date="2020-09-18T10:42:00Z"/>
          <w:color w:val="282828" w:themeColor="accent3" w:themeShade="80"/>
          <w:sz w:val="24"/>
          <w:szCs w:val="24"/>
        </w:rPr>
      </w:pPr>
      <w:r w:rsidRPr="00E20E1B">
        <w:rPr>
          <w:color w:val="282828" w:themeColor="accent3" w:themeShade="80"/>
          <w:sz w:val="24"/>
          <w:szCs w:val="24"/>
          <w:rPrChange w:id="335" w:author="Meshi, Dar" w:date="2020-09-18T08:05:00Z">
            <w:rPr>
              <w:color w:val="282828" w:themeColor="accent3" w:themeShade="80"/>
            </w:rPr>
          </w:rPrChange>
        </w:rPr>
        <w:t xml:space="preserve">Analyses were conducted using two sets of </w:t>
      </w:r>
      <w:r w:rsidRPr="00E20E1B">
        <w:rPr>
          <w:i/>
          <w:color w:val="282828" w:themeColor="accent3" w:themeShade="80"/>
          <w:sz w:val="24"/>
          <w:szCs w:val="24"/>
          <w:rPrChange w:id="336" w:author="Meshi, Dar" w:date="2020-09-18T08:05:00Z">
            <w:rPr>
              <w:i/>
              <w:color w:val="282828" w:themeColor="accent3" w:themeShade="80"/>
            </w:rPr>
          </w:rPrChange>
        </w:rPr>
        <w:t>a-priori,</w:t>
      </w:r>
      <w:r w:rsidRPr="00E20E1B">
        <w:rPr>
          <w:color w:val="282828" w:themeColor="accent3" w:themeShade="80"/>
          <w:sz w:val="24"/>
          <w:szCs w:val="24"/>
          <w:rPrChange w:id="337" w:author="Meshi, Dar" w:date="2020-09-18T08:05:00Z">
            <w:rPr>
              <w:color w:val="282828" w:themeColor="accent3" w:themeShade="80"/>
            </w:rPr>
          </w:rPrChange>
        </w:rPr>
        <w:t xml:space="preserve"> theory-driven regions of interest (ROIs) previously implicated in either social pain or mentalizing. First, we defined our social pain ROIs based on a prior meta-analysis of </w:t>
      </w:r>
      <w:proofErr w:type="spellStart"/>
      <w:r w:rsidRPr="00E20E1B">
        <w:rPr>
          <w:color w:val="282828" w:themeColor="accent3" w:themeShade="80"/>
          <w:sz w:val="24"/>
          <w:szCs w:val="24"/>
          <w:rPrChange w:id="338" w:author="Meshi, Dar" w:date="2020-09-18T08:05:00Z">
            <w:rPr>
              <w:color w:val="282828" w:themeColor="accent3" w:themeShade="80"/>
            </w:rPr>
          </w:rPrChange>
        </w:rPr>
        <w:t>Cyberball</w:t>
      </w:r>
      <w:proofErr w:type="spellEnd"/>
      <w:r w:rsidRPr="00E20E1B">
        <w:rPr>
          <w:color w:val="282828" w:themeColor="accent3" w:themeShade="80"/>
          <w:sz w:val="24"/>
          <w:szCs w:val="24"/>
          <w:rPrChange w:id="339" w:author="Meshi, Dar" w:date="2020-09-18T08:05:00Z">
            <w:rPr>
              <w:color w:val="282828" w:themeColor="accent3" w:themeShade="80"/>
            </w:rPr>
          </w:rPrChange>
        </w:rPr>
        <w:t xml:space="preserve"> social exclusion studies in pre-adolescents and adolescents (age range 7 - 18 years; Figure 1c; Vijayakumar et al. 2017). The social pain ROIs included two clusters: one in </w:t>
      </w:r>
      <w:ins w:id="340" w:author="Meshi, Dar" w:date="2020-09-18T10:39:00Z">
        <w:r w:rsidR="008D500E">
          <w:rPr>
            <w:color w:val="282828" w:themeColor="accent3" w:themeShade="80"/>
            <w:sz w:val="24"/>
            <w:szCs w:val="24"/>
          </w:rPr>
          <w:t xml:space="preserve">the </w:t>
        </w:r>
      </w:ins>
      <w:r w:rsidRPr="00E20E1B">
        <w:rPr>
          <w:color w:val="282828" w:themeColor="accent3" w:themeShade="80"/>
          <w:sz w:val="24"/>
          <w:szCs w:val="24"/>
          <w:rPrChange w:id="341" w:author="Meshi, Dar" w:date="2020-09-18T08:05:00Z">
            <w:rPr>
              <w:color w:val="282828" w:themeColor="accent3" w:themeShade="80"/>
            </w:rPr>
          </w:rPrChange>
        </w:rPr>
        <w:t>ventral striatum (VS) and one in</w:t>
      </w:r>
      <w:ins w:id="342" w:author="Pei Rui" w:date="2020-08-25T22:57:00Z">
        <w:r w:rsidRPr="00E20E1B">
          <w:rPr>
            <w:color w:val="282828" w:themeColor="accent3" w:themeShade="80"/>
            <w:sz w:val="24"/>
            <w:szCs w:val="24"/>
            <w:rPrChange w:id="343" w:author="Meshi, Dar" w:date="2020-09-18T08:05:00Z">
              <w:rPr>
                <w:color w:val="282828" w:themeColor="accent3" w:themeShade="80"/>
              </w:rPr>
            </w:rPrChange>
          </w:rPr>
          <w:t xml:space="preserve"> the left</w:t>
        </w:r>
      </w:ins>
      <w:r w:rsidRPr="00E20E1B">
        <w:rPr>
          <w:color w:val="282828" w:themeColor="accent3" w:themeShade="80"/>
          <w:sz w:val="24"/>
          <w:szCs w:val="24"/>
          <w:rPrChange w:id="344" w:author="Meshi, Dar" w:date="2020-09-18T08:05:00Z">
            <w:rPr>
              <w:color w:val="282828" w:themeColor="accent3" w:themeShade="80"/>
            </w:rPr>
          </w:rPrChange>
        </w:rPr>
        <w:t xml:space="preserve"> lateral orbitofrontal cortex (</w:t>
      </w:r>
      <w:proofErr w:type="spellStart"/>
      <w:r w:rsidRPr="00E20E1B">
        <w:rPr>
          <w:color w:val="282828" w:themeColor="accent3" w:themeShade="80"/>
          <w:sz w:val="24"/>
          <w:szCs w:val="24"/>
          <w:rPrChange w:id="345" w:author="Meshi, Dar" w:date="2020-09-18T08:05:00Z">
            <w:rPr>
              <w:color w:val="282828" w:themeColor="accent3" w:themeShade="80"/>
            </w:rPr>
          </w:rPrChange>
        </w:rPr>
        <w:t>lOFC</w:t>
      </w:r>
      <w:proofErr w:type="spellEnd"/>
      <w:r w:rsidRPr="00E20E1B">
        <w:rPr>
          <w:color w:val="282828" w:themeColor="accent3" w:themeShade="80"/>
          <w:sz w:val="24"/>
          <w:szCs w:val="24"/>
          <w:rPrChange w:id="346" w:author="Meshi, Dar" w:date="2020-09-18T08:05:00Z">
            <w:rPr>
              <w:color w:val="282828" w:themeColor="accent3" w:themeShade="80"/>
            </w:rPr>
          </w:rPrChange>
        </w:rPr>
        <w:t xml:space="preserve">). </w:t>
      </w:r>
      <w:commentRangeStart w:id="347"/>
      <w:ins w:id="348" w:author="Pei, Rui" w:date="2020-09-10T14:56:00Z">
        <w:r w:rsidR="0045403B" w:rsidRPr="00E20E1B">
          <w:rPr>
            <w:color w:val="282828" w:themeColor="accent3" w:themeShade="80"/>
            <w:sz w:val="24"/>
            <w:szCs w:val="24"/>
            <w:rPrChange w:id="349" w:author="Meshi, Dar" w:date="2020-09-18T08:05:00Z">
              <w:rPr>
                <w:color w:val="282828" w:themeColor="accent3" w:themeShade="80"/>
              </w:rPr>
            </w:rPrChange>
          </w:rPr>
          <w:t xml:space="preserve">Although </w:t>
        </w:r>
      </w:ins>
      <w:ins w:id="350" w:author="Pei, Rui" w:date="2020-09-10T14:58:00Z">
        <w:r w:rsidR="0045403B" w:rsidRPr="00E20E1B">
          <w:rPr>
            <w:color w:val="282828" w:themeColor="accent3" w:themeShade="80"/>
            <w:sz w:val="24"/>
            <w:szCs w:val="24"/>
            <w:rPrChange w:id="351" w:author="Meshi, Dar" w:date="2020-09-18T08:05:00Z">
              <w:rPr>
                <w:color w:val="282828" w:themeColor="accent3" w:themeShade="80"/>
              </w:rPr>
            </w:rPrChange>
          </w:rPr>
          <w:t xml:space="preserve">prior literature </w:t>
        </w:r>
      </w:ins>
      <w:commentRangeEnd w:id="347"/>
      <w:r w:rsidR="008D500E">
        <w:rPr>
          <w:rStyle w:val="CommentReference"/>
        </w:rPr>
        <w:commentReference w:id="347"/>
      </w:r>
      <w:ins w:id="352" w:author="Pei, Rui" w:date="2020-09-10T14:58:00Z">
        <w:r w:rsidR="0045403B" w:rsidRPr="00E20E1B">
          <w:rPr>
            <w:color w:val="282828" w:themeColor="accent3" w:themeShade="80"/>
            <w:sz w:val="24"/>
            <w:szCs w:val="24"/>
            <w:rPrChange w:id="353" w:author="Meshi, Dar" w:date="2020-09-18T08:05:00Z">
              <w:rPr>
                <w:color w:val="282828" w:themeColor="accent3" w:themeShade="80"/>
              </w:rPr>
            </w:rPrChange>
          </w:rPr>
          <w:t xml:space="preserve">has often </w:t>
        </w:r>
      </w:ins>
      <w:ins w:id="354" w:author="Pei, Rui" w:date="2020-09-10T14:59:00Z">
        <w:r w:rsidR="0045403B" w:rsidRPr="00E20E1B">
          <w:rPr>
            <w:color w:val="282828" w:themeColor="accent3" w:themeShade="80"/>
            <w:sz w:val="24"/>
            <w:szCs w:val="24"/>
            <w:rPrChange w:id="355" w:author="Meshi, Dar" w:date="2020-09-18T08:05:00Z">
              <w:rPr>
                <w:color w:val="282828" w:themeColor="accent3" w:themeShade="80"/>
              </w:rPr>
            </w:rPrChange>
          </w:rPr>
          <w:t>thought that neural correlates of social rejection may overlap with those of physical pain, including the dorsal anterior cingulate cortex (</w:t>
        </w:r>
      </w:ins>
      <w:proofErr w:type="spellStart"/>
      <w:ins w:id="356" w:author="Pei, Rui" w:date="2020-09-10T15:01:00Z">
        <w:r w:rsidR="0045403B" w:rsidRPr="00E20E1B">
          <w:rPr>
            <w:color w:val="282828" w:themeColor="accent3" w:themeShade="80"/>
            <w:sz w:val="24"/>
            <w:szCs w:val="24"/>
            <w:rPrChange w:id="357" w:author="Meshi, Dar" w:date="2020-09-18T08:05:00Z">
              <w:rPr>
                <w:color w:val="282828" w:themeColor="accent3" w:themeShade="80"/>
              </w:rPr>
            </w:rPrChange>
          </w:rPr>
          <w:t>d</w:t>
        </w:r>
      </w:ins>
      <w:ins w:id="358" w:author="Pei, Rui" w:date="2020-09-10T14:59:00Z">
        <w:r w:rsidR="0045403B" w:rsidRPr="00E20E1B">
          <w:rPr>
            <w:color w:val="282828" w:themeColor="accent3" w:themeShade="80"/>
            <w:sz w:val="24"/>
            <w:szCs w:val="24"/>
            <w:rPrChange w:id="359" w:author="Meshi, Dar" w:date="2020-09-18T08:05:00Z">
              <w:rPr>
                <w:color w:val="282828" w:themeColor="accent3" w:themeShade="80"/>
              </w:rPr>
            </w:rPrChange>
          </w:rPr>
          <w:t>ACC</w:t>
        </w:r>
        <w:proofErr w:type="spellEnd"/>
        <w:r w:rsidR="0045403B" w:rsidRPr="00E20E1B">
          <w:rPr>
            <w:color w:val="282828" w:themeColor="accent3" w:themeShade="80"/>
            <w:sz w:val="24"/>
            <w:szCs w:val="24"/>
            <w:rPrChange w:id="360" w:author="Meshi, Dar" w:date="2020-09-18T08:05:00Z">
              <w:rPr>
                <w:color w:val="282828" w:themeColor="accent3" w:themeShade="80"/>
              </w:rPr>
            </w:rPrChange>
          </w:rPr>
          <w:t xml:space="preserve">) and insula (Eisenberger, 2012), more </w:t>
        </w:r>
      </w:ins>
      <w:ins w:id="361" w:author="Pei, Rui" w:date="2020-09-10T15:00:00Z">
        <w:r w:rsidR="0045403B" w:rsidRPr="00E20E1B">
          <w:rPr>
            <w:color w:val="282828" w:themeColor="accent3" w:themeShade="80"/>
            <w:sz w:val="24"/>
            <w:szCs w:val="24"/>
            <w:rPrChange w:id="362" w:author="Meshi, Dar" w:date="2020-09-18T08:05:00Z">
              <w:rPr>
                <w:color w:val="282828" w:themeColor="accent3" w:themeShade="80"/>
              </w:rPr>
            </w:rPrChange>
          </w:rPr>
          <w:t xml:space="preserve">recent meta-analysis of fMRI studies </w:t>
        </w:r>
      </w:ins>
      <w:ins w:id="363" w:author="Pei, Rui" w:date="2020-09-10T15:01:00Z">
        <w:r w:rsidR="0045403B" w:rsidRPr="00E20E1B">
          <w:rPr>
            <w:color w:val="282828" w:themeColor="accent3" w:themeShade="80"/>
            <w:sz w:val="24"/>
            <w:szCs w:val="24"/>
            <w:rPrChange w:id="364" w:author="Meshi, Dar" w:date="2020-09-18T08:05:00Z">
              <w:rPr>
                <w:color w:val="282828" w:themeColor="accent3" w:themeShade="80"/>
              </w:rPr>
            </w:rPrChange>
          </w:rPr>
          <w:t xml:space="preserve">provided minimal evidence for </w:t>
        </w:r>
        <w:proofErr w:type="spellStart"/>
        <w:r w:rsidR="0045403B" w:rsidRPr="00E20E1B">
          <w:rPr>
            <w:color w:val="282828" w:themeColor="accent3" w:themeShade="80"/>
            <w:sz w:val="24"/>
            <w:szCs w:val="24"/>
            <w:rPrChange w:id="365" w:author="Meshi, Dar" w:date="2020-09-18T08:05:00Z">
              <w:rPr>
                <w:color w:val="282828" w:themeColor="accent3" w:themeShade="80"/>
              </w:rPr>
            </w:rPrChange>
          </w:rPr>
          <w:t>dACC</w:t>
        </w:r>
        <w:proofErr w:type="spellEnd"/>
        <w:r w:rsidR="0045403B" w:rsidRPr="00E20E1B">
          <w:rPr>
            <w:color w:val="282828" w:themeColor="accent3" w:themeShade="80"/>
            <w:sz w:val="24"/>
            <w:szCs w:val="24"/>
            <w:rPrChange w:id="366" w:author="Meshi, Dar" w:date="2020-09-18T08:05:00Z">
              <w:rPr>
                <w:color w:val="282828" w:themeColor="accent3" w:themeShade="80"/>
              </w:rPr>
            </w:rPrChange>
          </w:rPr>
          <w:t xml:space="preserve">, and instead </w:t>
        </w:r>
        <w:r w:rsidR="00E60C42" w:rsidRPr="00E20E1B">
          <w:rPr>
            <w:color w:val="282828" w:themeColor="accent3" w:themeShade="80"/>
            <w:sz w:val="24"/>
            <w:szCs w:val="24"/>
            <w:rPrChange w:id="367" w:author="Meshi, Dar" w:date="2020-09-18T08:05:00Z">
              <w:rPr>
                <w:color w:val="282828" w:themeColor="accent3" w:themeShade="80"/>
              </w:rPr>
            </w:rPrChange>
          </w:rPr>
          <w:t xml:space="preserve">suggested the role of orbitofrontal cortex (Vijayakumar et </w:t>
        </w:r>
      </w:ins>
      <w:ins w:id="368" w:author="Pei, Rui" w:date="2020-09-10T15:02:00Z">
        <w:r w:rsidR="00E60C42" w:rsidRPr="00E20E1B">
          <w:rPr>
            <w:color w:val="282828" w:themeColor="accent3" w:themeShade="80"/>
            <w:sz w:val="24"/>
            <w:szCs w:val="24"/>
            <w:rPrChange w:id="369" w:author="Meshi, Dar" w:date="2020-09-18T08:05:00Z">
              <w:rPr>
                <w:color w:val="282828" w:themeColor="accent3" w:themeShade="80"/>
              </w:rPr>
            </w:rPrChange>
          </w:rPr>
          <w:t>al., 2017; Cacioppo et al., 2013).</w:t>
        </w:r>
      </w:ins>
      <w:ins w:id="370" w:author="Pei, Rui" w:date="2020-09-10T15:08:00Z">
        <w:r w:rsidR="00E60C42" w:rsidRPr="00E20E1B">
          <w:rPr>
            <w:color w:val="282828" w:themeColor="accent3" w:themeShade="80"/>
            <w:sz w:val="24"/>
            <w:szCs w:val="24"/>
            <w:rPrChange w:id="371" w:author="Meshi, Dar" w:date="2020-09-18T08:05:00Z">
              <w:rPr>
                <w:color w:val="282828" w:themeColor="accent3" w:themeShade="80"/>
              </w:rPr>
            </w:rPrChange>
          </w:rPr>
          <w:t xml:space="preserve"> </w:t>
        </w:r>
      </w:ins>
      <w:ins w:id="372" w:author="Pei, Rui" w:date="2020-09-10T15:09:00Z">
        <w:r w:rsidR="00E60C42" w:rsidRPr="00E20E1B">
          <w:rPr>
            <w:color w:val="282828" w:themeColor="accent3" w:themeShade="80"/>
            <w:sz w:val="24"/>
            <w:szCs w:val="24"/>
            <w:rPrChange w:id="373" w:author="Meshi, Dar" w:date="2020-09-18T08:05:00Z">
              <w:rPr>
                <w:color w:val="282828" w:themeColor="accent3" w:themeShade="80"/>
              </w:rPr>
            </w:rPrChange>
          </w:rPr>
          <w:t xml:space="preserve">Additionally, recent meta-analysis </w:t>
        </w:r>
      </w:ins>
      <w:ins w:id="374" w:author="Pei, Rui" w:date="2020-09-10T15:13:00Z">
        <w:r w:rsidR="00B4407E" w:rsidRPr="00E20E1B">
          <w:rPr>
            <w:color w:val="282828" w:themeColor="accent3" w:themeShade="80"/>
            <w:sz w:val="24"/>
            <w:szCs w:val="24"/>
            <w:rPrChange w:id="375" w:author="Meshi, Dar" w:date="2020-09-18T08:05:00Z">
              <w:rPr>
                <w:color w:val="282828" w:themeColor="accent3" w:themeShade="80"/>
              </w:rPr>
            </w:rPrChange>
          </w:rPr>
          <w:t>that c</w:t>
        </w:r>
      </w:ins>
      <w:ins w:id="376" w:author="Pei, Rui" w:date="2020-09-10T15:14:00Z">
        <w:r w:rsidR="00B4407E" w:rsidRPr="00E20E1B">
          <w:rPr>
            <w:color w:val="282828" w:themeColor="accent3" w:themeShade="80"/>
            <w:sz w:val="24"/>
            <w:szCs w:val="24"/>
            <w:rPrChange w:id="377" w:author="Meshi, Dar" w:date="2020-09-18T08:05:00Z">
              <w:rPr>
                <w:color w:val="282828" w:themeColor="accent3" w:themeShade="80"/>
              </w:rPr>
            </w:rPrChange>
          </w:rPr>
          <w:t>ompared neural correlates of social exclusion in adolescent and young adult samples showed differential patterns of neural engagement between these two population</w:t>
        </w:r>
      </w:ins>
      <w:ins w:id="378" w:author="Pei, Rui" w:date="2020-09-10T15:15:00Z">
        <w:r w:rsidR="00B4407E" w:rsidRPr="00E20E1B">
          <w:rPr>
            <w:color w:val="282828" w:themeColor="accent3" w:themeShade="80"/>
            <w:sz w:val="24"/>
            <w:szCs w:val="24"/>
            <w:rPrChange w:id="379" w:author="Meshi, Dar" w:date="2020-09-18T08:05:00Z">
              <w:rPr>
                <w:color w:val="282828" w:themeColor="accent3" w:themeShade="80"/>
              </w:rPr>
            </w:rPrChange>
          </w:rPr>
          <w:t xml:space="preserve"> (Vijayakumar et al., 2017). As the current study is focused on adolescent participants, the social pain network in our study was defined using </w:t>
        </w:r>
      </w:ins>
      <w:ins w:id="380" w:author="Pei, Rui" w:date="2020-09-10T15:16:00Z">
        <w:r w:rsidR="00B4407E" w:rsidRPr="00E20E1B">
          <w:rPr>
            <w:color w:val="282828" w:themeColor="accent3" w:themeShade="80"/>
            <w:sz w:val="24"/>
            <w:szCs w:val="24"/>
            <w:rPrChange w:id="381" w:author="Meshi, Dar" w:date="2020-09-18T08:05:00Z">
              <w:rPr>
                <w:color w:val="282828" w:themeColor="accent3" w:themeShade="80"/>
              </w:rPr>
            </w:rPrChange>
          </w:rPr>
          <w:t>the meta</w:t>
        </w:r>
      </w:ins>
      <w:ins w:id="382" w:author="Meshi, Dar" w:date="2020-09-18T10:39:00Z">
        <w:r w:rsidR="008D500E">
          <w:rPr>
            <w:color w:val="282828" w:themeColor="accent3" w:themeShade="80"/>
            <w:sz w:val="24"/>
            <w:szCs w:val="24"/>
          </w:rPr>
          <w:t>-</w:t>
        </w:r>
      </w:ins>
      <w:ins w:id="383" w:author="Pei, Rui" w:date="2020-09-10T15:16:00Z">
        <w:del w:id="384" w:author="Meshi, Dar" w:date="2020-09-18T10:39:00Z">
          <w:r w:rsidR="00B4407E" w:rsidRPr="00E20E1B" w:rsidDel="008D500E">
            <w:rPr>
              <w:color w:val="282828" w:themeColor="accent3" w:themeShade="80"/>
              <w:sz w:val="24"/>
              <w:szCs w:val="24"/>
              <w:rPrChange w:id="385" w:author="Meshi, Dar" w:date="2020-09-18T08:05:00Z">
                <w:rPr>
                  <w:color w:val="282828" w:themeColor="accent3" w:themeShade="80"/>
                </w:rPr>
              </w:rPrChange>
            </w:rPr>
            <w:delText>0</w:delText>
          </w:r>
        </w:del>
        <w:r w:rsidR="00B4407E" w:rsidRPr="00E20E1B">
          <w:rPr>
            <w:color w:val="282828" w:themeColor="accent3" w:themeShade="80"/>
            <w:sz w:val="24"/>
            <w:szCs w:val="24"/>
            <w:rPrChange w:id="386" w:author="Meshi, Dar" w:date="2020-09-18T08:05:00Z">
              <w:rPr>
                <w:color w:val="282828" w:themeColor="accent3" w:themeShade="80"/>
              </w:rPr>
            </w:rPrChange>
          </w:rPr>
          <w:t xml:space="preserve">analysis of </w:t>
        </w:r>
        <w:proofErr w:type="spellStart"/>
        <w:r w:rsidR="00B4407E" w:rsidRPr="00E20E1B">
          <w:rPr>
            <w:color w:val="282828" w:themeColor="accent3" w:themeShade="80"/>
            <w:sz w:val="24"/>
            <w:szCs w:val="24"/>
            <w:rPrChange w:id="387" w:author="Meshi, Dar" w:date="2020-09-18T08:05:00Z">
              <w:rPr>
                <w:color w:val="282828" w:themeColor="accent3" w:themeShade="80"/>
              </w:rPr>
            </w:rPrChange>
          </w:rPr>
          <w:t>Cyberball</w:t>
        </w:r>
        <w:proofErr w:type="spellEnd"/>
        <w:r w:rsidR="00B4407E" w:rsidRPr="00E20E1B">
          <w:rPr>
            <w:color w:val="282828" w:themeColor="accent3" w:themeShade="80"/>
            <w:sz w:val="24"/>
            <w:szCs w:val="24"/>
            <w:rPrChange w:id="388" w:author="Meshi, Dar" w:date="2020-09-18T08:05:00Z">
              <w:rPr>
                <w:color w:val="282828" w:themeColor="accent3" w:themeShade="80"/>
              </w:rPr>
            </w:rPrChange>
          </w:rPr>
          <w:t xml:space="preserve"> studies in adolescent samples. </w:t>
        </w:r>
      </w:ins>
    </w:p>
    <w:p w14:paraId="5332C0A9" w14:textId="77777777" w:rsidR="008D500E" w:rsidRPr="00E20E1B" w:rsidRDefault="008D500E">
      <w:pPr>
        <w:spacing w:line="480" w:lineRule="auto"/>
        <w:rPr>
          <w:ins w:id="389" w:author="Meshi, Dar" w:date="2020-09-18T10:42:00Z"/>
          <w:color w:val="282828" w:themeColor="accent3" w:themeShade="80"/>
          <w:sz w:val="24"/>
          <w:szCs w:val="24"/>
          <w:rPrChange w:id="390" w:author="Meshi, Dar" w:date="2020-09-18T08:05:00Z">
            <w:rPr>
              <w:ins w:id="391" w:author="Meshi, Dar" w:date="2020-09-18T10:42:00Z"/>
              <w:color w:val="282828" w:themeColor="accent3" w:themeShade="80"/>
            </w:rPr>
          </w:rPrChange>
        </w:rPr>
        <w:pPrChange w:id="392" w:author="Meshi, Dar" w:date="2020-09-18T08:03:00Z">
          <w:pPr/>
        </w:pPrChange>
      </w:pPr>
    </w:p>
    <w:p w14:paraId="6D3B631E" w14:textId="009AF72F" w:rsidR="005E406A" w:rsidRPr="00E20E1B" w:rsidDel="008D500E" w:rsidRDefault="005E406A" w:rsidP="008D500E">
      <w:pPr>
        <w:spacing w:line="480" w:lineRule="auto"/>
        <w:rPr>
          <w:del w:id="393" w:author="Meshi, Dar" w:date="2020-09-18T10:42:00Z"/>
          <w:color w:val="282828" w:themeColor="accent3" w:themeShade="80"/>
          <w:sz w:val="24"/>
          <w:szCs w:val="24"/>
          <w:rPrChange w:id="394" w:author="Meshi, Dar" w:date="2020-09-18T08:05:00Z">
            <w:rPr>
              <w:del w:id="395" w:author="Meshi, Dar" w:date="2020-09-18T10:42:00Z"/>
              <w:color w:val="282828" w:themeColor="accent3" w:themeShade="80"/>
            </w:rPr>
          </w:rPrChange>
        </w:rPr>
        <w:pPrChange w:id="396" w:author="Meshi, Dar" w:date="2020-09-18T10:42:00Z">
          <w:pPr/>
        </w:pPrChange>
      </w:pPr>
    </w:p>
    <w:p w14:paraId="1A56623F" w14:textId="647FF48D" w:rsidR="005E406A" w:rsidRPr="00E20E1B" w:rsidRDefault="00FA5630" w:rsidP="008D500E">
      <w:pPr>
        <w:spacing w:line="480" w:lineRule="auto"/>
        <w:ind w:firstLine="720"/>
        <w:rPr>
          <w:color w:val="282828" w:themeColor="accent3" w:themeShade="80"/>
          <w:sz w:val="24"/>
          <w:szCs w:val="24"/>
          <w:rPrChange w:id="397" w:author="Meshi, Dar" w:date="2020-09-18T08:05:00Z">
            <w:rPr>
              <w:color w:val="282828" w:themeColor="accent3" w:themeShade="80"/>
            </w:rPr>
          </w:rPrChange>
        </w:rPr>
        <w:pPrChange w:id="398" w:author="Meshi, Dar" w:date="2020-09-18T10:41:00Z">
          <w:pPr/>
        </w:pPrChange>
      </w:pPr>
      <w:r w:rsidRPr="00E20E1B">
        <w:rPr>
          <w:color w:val="282828" w:themeColor="accent3" w:themeShade="80"/>
          <w:sz w:val="24"/>
          <w:szCs w:val="24"/>
          <w:rPrChange w:id="399" w:author="Meshi, Dar" w:date="2020-09-18T08:05:00Z">
            <w:rPr>
              <w:color w:val="282828" w:themeColor="accent3" w:themeShade="80"/>
            </w:rPr>
          </w:rPrChange>
        </w:rPr>
        <w:t>Second, given the focus of past work on mentalizing and social cognition in relation to social media use</w:t>
      </w:r>
      <w:r w:rsidR="00046576" w:rsidRPr="00E20E1B">
        <w:rPr>
          <w:color w:val="282828" w:themeColor="accent3" w:themeShade="80"/>
          <w:sz w:val="24"/>
          <w:szCs w:val="24"/>
          <w:rPrChange w:id="400" w:author="Meshi, Dar" w:date="2020-09-18T08:05:00Z">
            <w:rPr>
              <w:color w:val="282828" w:themeColor="accent3" w:themeShade="80"/>
            </w:rPr>
          </w:rPrChange>
        </w:rPr>
        <w:t xml:space="preserve"> (</w:t>
      </w:r>
      <w:proofErr w:type="spellStart"/>
      <w:ins w:id="401" w:author="Pei, Rui" w:date="2020-09-09T14:20:00Z">
        <w:r w:rsidR="00046576" w:rsidRPr="00E20E1B">
          <w:rPr>
            <w:color w:val="282828" w:themeColor="accent3" w:themeShade="80"/>
            <w:sz w:val="24"/>
            <w:szCs w:val="24"/>
            <w:rPrChange w:id="402" w:author="Meshi, Dar" w:date="2020-09-18T08:05:00Z">
              <w:rPr>
                <w:color w:val="282828" w:themeColor="accent3" w:themeShade="80"/>
              </w:rPr>
            </w:rPrChange>
          </w:rPr>
          <w:t>Baek</w:t>
        </w:r>
        <w:proofErr w:type="spellEnd"/>
        <w:r w:rsidR="00046576" w:rsidRPr="00E20E1B">
          <w:rPr>
            <w:color w:val="282828" w:themeColor="accent3" w:themeShade="80"/>
            <w:sz w:val="24"/>
            <w:szCs w:val="24"/>
            <w:rPrChange w:id="403" w:author="Meshi, Dar" w:date="2020-09-18T08:05:00Z">
              <w:rPr>
                <w:color w:val="282828" w:themeColor="accent3" w:themeShade="80"/>
              </w:rPr>
            </w:rPrChange>
          </w:rPr>
          <w:t xml:space="preserve"> et al., 2017</w:t>
        </w:r>
      </w:ins>
      <w:ins w:id="404" w:author="Pei, Rui" w:date="2020-09-09T14:25:00Z">
        <w:r w:rsidR="005810B1" w:rsidRPr="00E20E1B">
          <w:rPr>
            <w:color w:val="282828" w:themeColor="accent3" w:themeShade="80"/>
            <w:sz w:val="24"/>
            <w:szCs w:val="24"/>
            <w:rPrChange w:id="405" w:author="Meshi, Dar" w:date="2020-09-18T08:05:00Z">
              <w:rPr>
                <w:color w:val="282828" w:themeColor="accent3" w:themeShade="80"/>
              </w:rPr>
            </w:rPrChange>
          </w:rPr>
          <w:t>; Sh</w:t>
        </w:r>
      </w:ins>
      <w:ins w:id="406" w:author="Pei, Rui" w:date="2020-09-09T14:26:00Z">
        <w:r w:rsidR="005810B1" w:rsidRPr="00E20E1B">
          <w:rPr>
            <w:color w:val="282828" w:themeColor="accent3" w:themeShade="80"/>
            <w:sz w:val="24"/>
            <w:szCs w:val="24"/>
            <w:rPrChange w:id="407" w:author="Meshi, Dar" w:date="2020-09-18T08:05:00Z">
              <w:rPr>
                <w:color w:val="282828" w:themeColor="accent3" w:themeShade="80"/>
              </w:rPr>
            </w:rPrChange>
          </w:rPr>
          <w:t xml:space="preserve">erman et al., 2016; </w:t>
        </w:r>
        <w:proofErr w:type="spellStart"/>
        <w:r w:rsidR="005810B1" w:rsidRPr="00E20E1B">
          <w:rPr>
            <w:color w:val="282828" w:themeColor="accent3" w:themeShade="80"/>
            <w:sz w:val="24"/>
            <w:szCs w:val="24"/>
            <w:rPrChange w:id="408" w:author="Meshi, Dar" w:date="2020-09-18T08:05:00Z">
              <w:rPr>
                <w:color w:val="282828" w:themeColor="accent3" w:themeShade="80"/>
              </w:rPr>
            </w:rPrChange>
          </w:rPr>
          <w:t>Achterberg</w:t>
        </w:r>
        <w:proofErr w:type="spellEnd"/>
        <w:r w:rsidR="005810B1" w:rsidRPr="00E20E1B">
          <w:rPr>
            <w:color w:val="282828" w:themeColor="accent3" w:themeShade="80"/>
            <w:sz w:val="24"/>
            <w:szCs w:val="24"/>
            <w:rPrChange w:id="409" w:author="Meshi, Dar" w:date="2020-09-18T08:05:00Z">
              <w:rPr>
                <w:color w:val="282828" w:themeColor="accent3" w:themeShade="80"/>
              </w:rPr>
            </w:rPrChange>
          </w:rPr>
          <w:t xml:space="preserve"> et al., 2016; </w:t>
        </w:r>
      </w:ins>
      <w:ins w:id="410" w:author="Pei, Rui" w:date="2020-09-09T14:20:00Z">
        <w:r w:rsidR="00046576" w:rsidRPr="00E20E1B">
          <w:rPr>
            <w:color w:val="282828" w:themeColor="accent3" w:themeShade="80"/>
            <w:sz w:val="24"/>
            <w:szCs w:val="24"/>
            <w:rPrChange w:id="411" w:author="Meshi, Dar" w:date="2020-09-18T08:05:00Z">
              <w:rPr>
                <w:color w:val="282828" w:themeColor="accent3" w:themeShade="80"/>
              </w:rPr>
            </w:rPrChange>
          </w:rPr>
          <w:t>)</w:t>
        </w:r>
      </w:ins>
      <w:r w:rsidRPr="00E20E1B">
        <w:rPr>
          <w:color w:val="282828" w:themeColor="accent3" w:themeShade="80"/>
          <w:sz w:val="24"/>
          <w:szCs w:val="24"/>
          <w:rPrChange w:id="412" w:author="Meshi, Dar" w:date="2020-09-18T08:05:00Z">
            <w:rPr>
              <w:color w:val="282828" w:themeColor="accent3" w:themeShade="80"/>
            </w:rPr>
          </w:rPrChange>
        </w:rPr>
        <w:t>, we defined our mentalizing brain regions of interest (ROI) based on a prior meta-analysis of studies using a false belief task (Figure 1d; Dufour et al., 2013; obtained at https://saxelab.mit.edu/use-our-theory-mind-group-maps; Figure 1a). The ROIs include medial prefrontal cortex (MPFC), precuneus, left temporal parietal junction (LTPJ), right temporal parietal junction (RTPJ), and right anterior superior temporal sulcus (</w:t>
      </w:r>
      <w:proofErr w:type="spellStart"/>
      <w:r w:rsidRPr="00E20E1B">
        <w:rPr>
          <w:color w:val="282828" w:themeColor="accent3" w:themeShade="80"/>
          <w:sz w:val="24"/>
          <w:szCs w:val="24"/>
          <w:rPrChange w:id="413" w:author="Meshi, Dar" w:date="2020-09-18T08:05:00Z">
            <w:rPr>
              <w:color w:val="282828" w:themeColor="accent3" w:themeShade="80"/>
            </w:rPr>
          </w:rPrChange>
        </w:rPr>
        <w:t>rSTS</w:t>
      </w:r>
      <w:proofErr w:type="spellEnd"/>
      <w:r w:rsidRPr="00E20E1B">
        <w:rPr>
          <w:color w:val="282828" w:themeColor="accent3" w:themeShade="80"/>
          <w:sz w:val="24"/>
          <w:szCs w:val="24"/>
          <w:rPrChange w:id="414" w:author="Meshi, Dar" w:date="2020-09-18T08:05:00Z">
            <w:rPr>
              <w:color w:val="282828" w:themeColor="accent3" w:themeShade="80"/>
            </w:rPr>
          </w:rPrChange>
        </w:rPr>
        <w:t xml:space="preserve">). These ROIs were combined into a single mentalizing network. Mean neural activation in both the social pain </w:t>
      </w:r>
      <w:del w:id="415" w:author="Meshi, Dar" w:date="2020-09-18T10:42:00Z">
        <w:r w:rsidRPr="00E20E1B" w:rsidDel="008D500E">
          <w:rPr>
            <w:color w:val="282828" w:themeColor="accent3" w:themeShade="80"/>
            <w:sz w:val="24"/>
            <w:szCs w:val="24"/>
            <w:rPrChange w:id="416" w:author="Meshi, Dar" w:date="2020-09-18T08:05:00Z">
              <w:rPr>
                <w:color w:val="282828" w:themeColor="accent3" w:themeShade="80"/>
              </w:rPr>
            </w:rPrChange>
          </w:rPr>
          <w:delText xml:space="preserve">ROIs </w:delText>
        </w:r>
      </w:del>
      <w:r w:rsidRPr="00E20E1B">
        <w:rPr>
          <w:color w:val="282828" w:themeColor="accent3" w:themeShade="80"/>
          <w:sz w:val="24"/>
          <w:szCs w:val="24"/>
          <w:rPrChange w:id="417" w:author="Meshi, Dar" w:date="2020-09-18T08:05:00Z">
            <w:rPr>
              <w:color w:val="282828" w:themeColor="accent3" w:themeShade="80"/>
            </w:rPr>
          </w:rPrChange>
        </w:rPr>
        <w:t>and the mentalizing network</w:t>
      </w:r>
      <w:ins w:id="418" w:author="Meshi, Dar" w:date="2020-09-18T10:43:00Z">
        <w:r w:rsidR="008D500E">
          <w:rPr>
            <w:color w:val="282828" w:themeColor="accent3" w:themeShade="80"/>
            <w:sz w:val="24"/>
            <w:szCs w:val="24"/>
          </w:rPr>
          <w:t>, and their individual ROIs,</w:t>
        </w:r>
      </w:ins>
      <w:r w:rsidRPr="00E20E1B">
        <w:rPr>
          <w:color w:val="282828" w:themeColor="accent3" w:themeShade="80"/>
          <w:sz w:val="24"/>
          <w:szCs w:val="24"/>
          <w:rPrChange w:id="419" w:author="Meshi, Dar" w:date="2020-09-18T08:05:00Z">
            <w:rPr>
              <w:color w:val="282828" w:themeColor="accent3" w:themeShade="80"/>
            </w:rPr>
          </w:rPrChange>
        </w:rPr>
        <w:t xml:space="preserve"> </w:t>
      </w:r>
      <w:del w:id="420" w:author="Meshi, Dar" w:date="2020-09-18T10:43:00Z">
        <w:r w:rsidRPr="00E20E1B" w:rsidDel="008D500E">
          <w:rPr>
            <w:color w:val="282828" w:themeColor="accent3" w:themeShade="80"/>
            <w:sz w:val="24"/>
            <w:szCs w:val="24"/>
            <w:rPrChange w:id="421" w:author="Meshi, Dar" w:date="2020-09-18T08:05:00Z">
              <w:rPr>
                <w:color w:val="282828" w:themeColor="accent3" w:themeShade="80"/>
              </w:rPr>
            </w:rPrChange>
          </w:rPr>
          <w:delText xml:space="preserve">in the Cyberball exclusion vs. inclusion contrast </w:delText>
        </w:r>
      </w:del>
      <w:r w:rsidRPr="00E20E1B">
        <w:rPr>
          <w:color w:val="282828" w:themeColor="accent3" w:themeShade="80"/>
          <w:sz w:val="24"/>
          <w:szCs w:val="24"/>
          <w:rPrChange w:id="422" w:author="Meshi, Dar" w:date="2020-09-18T08:05:00Z">
            <w:rPr>
              <w:color w:val="282828" w:themeColor="accent3" w:themeShade="80"/>
            </w:rPr>
          </w:rPrChange>
        </w:rPr>
        <w:t>was obtained</w:t>
      </w:r>
      <w:ins w:id="423" w:author="Meshi, Dar" w:date="2020-09-18T10:43:00Z">
        <w:r w:rsidR="008D500E">
          <w:rPr>
            <w:color w:val="282828" w:themeColor="accent3" w:themeShade="80"/>
            <w:sz w:val="24"/>
            <w:szCs w:val="24"/>
          </w:rPr>
          <w:t xml:space="preserve"> for</w:t>
        </w:r>
        <w:r w:rsidR="008D500E" w:rsidRPr="00FB2D94">
          <w:rPr>
            <w:color w:val="282828" w:themeColor="accent3" w:themeShade="80"/>
            <w:sz w:val="24"/>
            <w:szCs w:val="24"/>
          </w:rPr>
          <w:t xml:space="preserve"> the</w:t>
        </w:r>
        <w:r w:rsidR="008D500E">
          <w:rPr>
            <w:color w:val="282828" w:themeColor="accent3" w:themeShade="80"/>
            <w:sz w:val="24"/>
            <w:szCs w:val="24"/>
          </w:rPr>
          <w:t xml:space="preserve"> </w:t>
        </w:r>
        <w:r w:rsidR="008D500E" w:rsidRPr="00FB2D94">
          <w:rPr>
            <w:color w:val="282828" w:themeColor="accent3" w:themeShade="80"/>
            <w:sz w:val="24"/>
            <w:szCs w:val="24"/>
          </w:rPr>
          <w:t>exclusion vs. inclusion contrast</w:t>
        </w:r>
      </w:ins>
      <w:r w:rsidRPr="00E20E1B">
        <w:rPr>
          <w:color w:val="282828" w:themeColor="accent3" w:themeShade="80"/>
          <w:sz w:val="24"/>
          <w:szCs w:val="24"/>
          <w:rPrChange w:id="424" w:author="Meshi, Dar" w:date="2020-09-18T08:05:00Z">
            <w:rPr>
              <w:color w:val="282828" w:themeColor="accent3" w:themeShade="80"/>
            </w:rPr>
          </w:rPrChange>
        </w:rPr>
        <w:t xml:space="preserve"> using the </w:t>
      </w:r>
      <w:proofErr w:type="spellStart"/>
      <w:r w:rsidRPr="00E20E1B">
        <w:rPr>
          <w:color w:val="282828" w:themeColor="accent3" w:themeShade="80"/>
          <w:sz w:val="24"/>
          <w:szCs w:val="24"/>
          <w:rPrChange w:id="425" w:author="Meshi, Dar" w:date="2020-09-18T08:05:00Z">
            <w:rPr>
              <w:color w:val="282828" w:themeColor="accent3" w:themeShade="80"/>
            </w:rPr>
          </w:rPrChange>
        </w:rPr>
        <w:t>MarsBar</w:t>
      </w:r>
      <w:proofErr w:type="spellEnd"/>
      <w:r w:rsidRPr="00E20E1B">
        <w:rPr>
          <w:color w:val="282828" w:themeColor="accent3" w:themeShade="80"/>
          <w:sz w:val="24"/>
          <w:szCs w:val="24"/>
          <w:rPrChange w:id="426" w:author="Meshi, Dar" w:date="2020-09-18T08:05:00Z">
            <w:rPr>
              <w:color w:val="282828" w:themeColor="accent3" w:themeShade="80"/>
            </w:rPr>
          </w:rPrChange>
        </w:rPr>
        <w:t xml:space="preserve"> toolbox for SPM (Brett et al., 2002).</w:t>
      </w:r>
    </w:p>
    <w:p w14:paraId="7F03D789" w14:textId="77777777" w:rsidR="005E406A" w:rsidRPr="00E20E1B" w:rsidRDefault="005E406A">
      <w:pPr>
        <w:spacing w:line="480" w:lineRule="auto"/>
        <w:rPr>
          <w:color w:val="282828" w:themeColor="accent3" w:themeShade="80"/>
          <w:sz w:val="24"/>
          <w:szCs w:val="24"/>
          <w:rPrChange w:id="427" w:author="Meshi, Dar" w:date="2020-09-18T08:05:00Z">
            <w:rPr>
              <w:color w:val="282828" w:themeColor="accent3" w:themeShade="80"/>
            </w:rPr>
          </w:rPrChange>
        </w:rPr>
        <w:pPrChange w:id="428" w:author="Meshi, Dar" w:date="2020-09-18T08:03:00Z">
          <w:pPr/>
        </w:pPrChange>
      </w:pPr>
    </w:p>
    <w:p w14:paraId="51709C01" w14:textId="77777777" w:rsidR="005E406A" w:rsidRPr="00E20E1B" w:rsidDel="00E20E1B" w:rsidRDefault="00FA5630">
      <w:pPr>
        <w:spacing w:line="480" w:lineRule="auto"/>
        <w:rPr>
          <w:del w:id="429" w:author="Meshi, Dar" w:date="2020-09-18T08:06:00Z"/>
          <w:color w:val="282828" w:themeColor="accent3" w:themeShade="80"/>
          <w:sz w:val="24"/>
          <w:szCs w:val="24"/>
          <w:rPrChange w:id="430" w:author="Meshi, Dar" w:date="2020-09-18T08:05:00Z">
            <w:rPr>
              <w:del w:id="431" w:author="Meshi, Dar" w:date="2020-09-18T08:06:00Z"/>
              <w:color w:val="282828" w:themeColor="accent3" w:themeShade="80"/>
            </w:rPr>
          </w:rPrChange>
        </w:rPr>
        <w:pPrChange w:id="432" w:author="Meshi, Dar" w:date="2020-09-18T08:03:00Z">
          <w:pPr/>
        </w:pPrChange>
      </w:pPr>
      <w:r w:rsidRPr="00E20E1B">
        <w:rPr>
          <w:color w:val="282828" w:themeColor="accent3" w:themeShade="80"/>
          <w:sz w:val="24"/>
          <w:szCs w:val="24"/>
          <w:rPrChange w:id="433" w:author="Meshi, Dar" w:date="2020-09-18T08:05:00Z">
            <w:rPr>
              <w:color w:val="282828" w:themeColor="accent3" w:themeShade="80"/>
            </w:rPr>
          </w:rPrChange>
        </w:rPr>
        <w:t>2.6 Linking Facebook use with self-report and neural measures</w:t>
      </w:r>
    </w:p>
    <w:p w14:paraId="681DA84E" w14:textId="77777777" w:rsidR="005E406A" w:rsidRPr="00E20E1B" w:rsidRDefault="005E406A">
      <w:pPr>
        <w:spacing w:line="480" w:lineRule="auto"/>
        <w:rPr>
          <w:color w:val="282828" w:themeColor="accent3" w:themeShade="80"/>
          <w:sz w:val="24"/>
          <w:szCs w:val="24"/>
          <w:rPrChange w:id="434" w:author="Meshi, Dar" w:date="2020-09-18T08:05:00Z">
            <w:rPr>
              <w:color w:val="282828" w:themeColor="accent3" w:themeShade="80"/>
            </w:rPr>
          </w:rPrChange>
        </w:rPr>
        <w:pPrChange w:id="435" w:author="Meshi, Dar" w:date="2020-09-18T08:03:00Z">
          <w:pPr/>
        </w:pPrChange>
      </w:pPr>
    </w:p>
    <w:p w14:paraId="5970114A" w14:textId="5891AC97" w:rsidR="005E406A" w:rsidDel="008D500E" w:rsidRDefault="00FA5630">
      <w:pPr>
        <w:spacing w:line="480" w:lineRule="auto"/>
        <w:rPr>
          <w:del w:id="436" w:author="Meshi, Dar" w:date="2020-09-18T10:44:00Z"/>
          <w:color w:val="282828" w:themeColor="accent3" w:themeShade="80"/>
          <w:sz w:val="24"/>
          <w:szCs w:val="24"/>
        </w:rPr>
      </w:pPr>
      <w:r w:rsidRPr="00E20E1B">
        <w:rPr>
          <w:color w:val="282828" w:themeColor="accent3" w:themeShade="80"/>
          <w:sz w:val="24"/>
          <w:szCs w:val="24"/>
          <w:rPrChange w:id="437" w:author="Meshi, Dar" w:date="2020-09-18T08:05:00Z">
            <w:rPr>
              <w:color w:val="282828" w:themeColor="accent3" w:themeShade="80"/>
            </w:rPr>
          </w:rPrChange>
        </w:rPr>
        <w:t xml:space="preserve">Ordinary least square (OLS) models were constructed to investigate the relationship between Facebook use, self-reported measures, and neural responses to </w:t>
      </w:r>
      <w:del w:id="438" w:author="Meshi, Dar" w:date="2020-09-18T10:44:00Z">
        <w:r w:rsidRPr="00E20E1B" w:rsidDel="008D500E">
          <w:rPr>
            <w:color w:val="282828" w:themeColor="accent3" w:themeShade="80"/>
            <w:sz w:val="24"/>
            <w:szCs w:val="24"/>
            <w:rPrChange w:id="439" w:author="Meshi, Dar" w:date="2020-09-18T08:05:00Z">
              <w:rPr>
                <w:color w:val="282828" w:themeColor="accent3" w:themeShade="80"/>
              </w:rPr>
            </w:rPrChange>
          </w:rPr>
          <w:delText xml:space="preserve">Cyberball </w:delText>
        </w:r>
      </w:del>
      <w:r w:rsidRPr="00E20E1B">
        <w:rPr>
          <w:color w:val="282828" w:themeColor="accent3" w:themeShade="80"/>
          <w:sz w:val="24"/>
          <w:szCs w:val="24"/>
          <w:rPrChange w:id="440" w:author="Meshi, Dar" w:date="2020-09-18T08:05:00Z">
            <w:rPr>
              <w:color w:val="282828" w:themeColor="accent3" w:themeShade="80"/>
            </w:rPr>
          </w:rPrChange>
        </w:rPr>
        <w:t xml:space="preserve">social exclusion. All OLS models include age, sample wave, and scanner ID (since data were collected in two different scanners) as </w:t>
      </w:r>
      <w:proofErr w:type="spellStart"/>
      <w:r w:rsidRPr="00E20E1B">
        <w:rPr>
          <w:color w:val="282828" w:themeColor="accent3" w:themeShade="80"/>
          <w:sz w:val="24"/>
          <w:szCs w:val="24"/>
          <w:rPrChange w:id="441" w:author="Meshi, Dar" w:date="2020-09-18T08:05:00Z">
            <w:rPr>
              <w:color w:val="282828" w:themeColor="accent3" w:themeShade="80"/>
            </w:rPr>
          </w:rPrChange>
        </w:rPr>
        <w:t>covariates.</w:t>
      </w:r>
      <w:del w:id="442" w:author="Meshi, Dar" w:date="2020-09-18T10:44:00Z">
        <w:r w:rsidRPr="00E20E1B" w:rsidDel="008D500E">
          <w:rPr>
            <w:color w:val="282828" w:themeColor="accent3" w:themeShade="80"/>
            <w:sz w:val="24"/>
            <w:szCs w:val="24"/>
            <w:rPrChange w:id="443" w:author="Meshi, Dar" w:date="2020-09-18T08:05:00Z">
              <w:rPr>
                <w:color w:val="282828" w:themeColor="accent3" w:themeShade="80"/>
              </w:rPr>
            </w:rPrChange>
          </w:rPr>
          <w:delText xml:space="preserve"> </w:delText>
        </w:r>
      </w:del>
      <w:del w:id="444" w:author="Pei, Rui" w:date="2020-09-10T15:16:00Z">
        <w:r w:rsidRPr="00E20E1B" w:rsidDel="00B4407E">
          <w:rPr>
            <w:i/>
            <w:color w:val="282828" w:themeColor="accent3" w:themeShade="80"/>
            <w:sz w:val="24"/>
            <w:szCs w:val="24"/>
            <w:rPrChange w:id="445" w:author="Meshi, Dar" w:date="2020-09-18T08:05:00Z">
              <w:rPr>
                <w:i/>
                <w:color w:val="282828" w:themeColor="accent3" w:themeShade="80"/>
              </w:rPr>
            </w:rPrChange>
          </w:rPr>
          <w:delText xml:space="preserve">Model 2: need threat ~ Facebook connectedness + age + </w:delText>
        </w:r>
        <w:r w:rsidR="00434D2C" w:rsidRPr="00E20E1B" w:rsidDel="00B4407E">
          <w:rPr>
            <w:i/>
            <w:color w:val="282828" w:themeColor="accent3" w:themeShade="80"/>
            <w:sz w:val="24"/>
            <w:szCs w:val="24"/>
            <w:rPrChange w:id="446" w:author="Meshi, Dar" w:date="2020-09-18T08:05:00Z">
              <w:rPr>
                <w:i/>
                <w:color w:val="282828" w:themeColor="accent3" w:themeShade="80"/>
              </w:rPr>
            </w:rPrChange>
          </w:rPr>
          <w:delText>sample wave</w:delText>
        </w:r>
        <w:r w:rsidRPr="00E20E1B" w:rsidDel="00B4407E">
          <w:rPr>
            <w:i/>
            <w:color w:val="282828" w:themeColor="accent3" w:themeShade="80"/>
            <w:sz w:val="24"/>
            <w:szCs w:val="24"/>
            <w:rPrChange w:id="447" w:author="Meshi, Dar" w:date="2020-09-18T08:05:00Z">
              <w:rPr>
                <w:i/>
                <w:color w:val="282828" w:themeColor="accent3" w:themeShade="80"/>
              </w:rPr>
            </w:rPrChange>
          </w:rPr>
          <w:delText>,</w:delText>
        </w:r>
      </w:del>
    </w:p>
    <w:p w14:paraId="284900EB" w14:textId="665A0497" w:rsidR="008D500E" w:rsidRPr="00E20E1B" w:rsidRDefault="008D500E">
      <w:pPr>
        <w:spacing w:line="480" w:lineRule="auto"/>
        <w:rPr>
          <w:ins w:id="448" w:author="Meshi, Dar" w:date="2020-09-18T10:44:00Z"/>
          <w:color w:val="282828" w:themeColor="accent3" w:themeShade="80"/>
          <w:sz w:val="24"/>
          <w:szCs w:val="24"/>
          <w:rPrChange w:id="449" w:author="Meshi, Dar" w:date="2020-09-18T08:05:00Z">
            <w:rPr>
              <w:ins w:id="450" w:author="Meshi, Dar" w:date="2020-09-18T10:44:00Z"/>
              <w:color w:val="282828" w:themeColor="accent3" w:themeShade="80"/>
            </w:rPr>
          </w:rPrChange>
        </w:rPr>
        <w:pPrChange w:id="451" w:author="Meshi, Dar" w:date="2020-09-18T08:03:00Z">
          <w:pPr/>
        </w:pPrChange>
      </w:pPr>
      <w:proofErr w:type="spellEnd"/>
    </w:p>
    <w:p w14:paraId="62A5FE38" w14:textId="38A59BA9" w:rsidR="00253A36" w:rsidRPr="00E20E1B" w:rsidDel="00B4407E" w:rsidRDefault="008D500E">
      <w:pPr>
        <w:spacing w:line="480" w:lineRule="auto"/>
        <w:rPr>
          <w:del w:id="452" w:author="Pei, Rui" w:date="2020-09-10T15:16:00Z"/>
          <w:color w:val="282828" w:themeColor="accent3" w:themeShade="80"/>
          <w:sz w:val="24"/>
          <w:szCs w:val="24"/>
          <w:rPrChange w:id="453" w:author="Meshi, Dar" w:date="2020-09-18T08:05:00Z">
            <w:rPr>
              <w:del w:id="454" w:author="Pei, Rui" w:date="2020-09-10T15:16:00Z"/>
              <w:color w:val="282828" w:themeColor="accent3" w:themeShade="80"/>
            </w:rPr>
          </w:rPrChange>
        </w:rPr>
        <w:pPrChange w:id="455" w:author="Meshi, Dar" w:date="2020-09-18T08:03:00Z">
          <w:pPr/>
        </w:pPrChange>
      </w:pPr>
      <w:ins w:id="456" w:author="Meshi, Dar" w:date="2020-09-18T10:44:00Z">
        <w:r>
          <w:rPr>
            <w:color w:val="282828" w:themeColor="accent3" w:themeShade="80"/>
            <w:sz w:val="24"/>
            <w:szCs w:val="24"/>
          </w:rPr>
          <w:tab/>
        </w:r>
      </w:ins>
    </w:p>
    <w:p w14:paraId="3B5439AC" w14:textId="77777777" w:rsidR="005E406A" w:rsidRPr="00E20E1B" w:rsidDel="005810B1" w:rsidRDefault="005E406A">
      <w:pPr>
        <w:spacing w:line="480" w:lineRule="auto"/>
        <w:rPr>
          <w:del w:id="457" w:author="Pei, Rui" w:date="2020-09-09T14:29:00Z"/>
          <w:color w:val="282828" w:themeColor="accent3" w:themeShade="80"/>
          <w:sz w:val="24"/>
          <w:szCs w:val="24"/>
          <w:rPrChange w:id="458" w:author="Meshi, Dar" w:date="2020-09-18T08:05:00Z">
            <w:rPr>
              <w:del w:id="459" w:author="Pei, Rui" w:date="2020-09-09T14:29:00Z"/>
              <w:color w:val="282828" w:themeColor="accent3" w:themeShade="80"/>
            </w:rPr>
          </w:rPrChange>
        </w:rPr>
        <w:pPrChange w:id="460" w:author="Meshi, Dar" w:date="2020-09-18T08:03:00Z">
          <w:pPr/>
        </w:pPrChange>
      </w:pPr>
    </w:p>
    <w:p w14:paraId="293543A4" w14:textId="012A2B7D" w:rsidR="005E406A" w:rsidRPr="00E20E1B" w:rsidDel="005810B1" w:rsidRDefault="00FA5630">
      <w:pPr>
        <w:spacing w:line="480" w:lineRule="auto"/>
        <w:rPr>
          <w:del w:id="461" w:author="Pei, Rui" w:date="2020-09-09T14:29:00Z"/>
          <w:color w:val="282828" w:themeColor="accent3" w:themeShade="80"/>
          <w:sz w:val="24"/>
          <w:szCs w:val="24"/>
          <w:rPrChange w:id="462" w:author="Meshi, Dar" w:date="2020-09-18T08:05:00Z">
            <w:rPr>
              <w:del w:id="463" w:author="Pei, Rui" w:date="2020-09-09T14:29:00Z"/>
              <w:color w:val="282828" w:themeColor="accent3" w:themeShade="80"/>
            </w:rPr>
          </w:rPrChange>
        </w:rPr>
        <w:pPrChange w:id="464" w:author="Meshi, Dar" w:date="2020-09-18T08:03:00Z">
          <w:pPr/>
        </w:pPrChange>
      </w:pPr>
      <w:del w:id="465" w:author="Pei, Rui" w:date="2020-09-09T14:29:00Z">
        <w:r w:rsidRPr="00E20E1B" w:rsidDel="005810B1">
          <w:rPr>
            <w:color w:val="282828" w:themeColor="accent3" w:themeShade="80"/>
            <w:sz w:val="24"/>
            <w:szCs w:val="24"/>
            <w:rPrChange w:id="466" w:author="Meshi, Dar" w:date="2020-09-18T08:05:00Z">
              <w:rPr>
                <w:color w:val="282828" w:themeColor="accent3" w:themeShade="80"/>
              </w:rPr>
            </w:rPrChange>
          </w:rPr>
          <w:delText>Similarly, we constructed two OLS models to estimate the associations between Facebook measures and self-reported perspective taking tendencies:</w:delText>
        </w:r>
      </w:del>
    </w:p>
    <w:p w14:paraId="7B70C157" w14:textId="49D303D8" w:rsidR="005E406A" w:rsidRPr="00E20E1B" w:rsidDel="005810B1" w:rsidRDefault="005E406A">
      <w:pPr>
        <w:spacing w:line="480" w:lineRule="auto"/>
        <w:rPr>
          <w:del w:id="467" w:author="Pei, Rui" w:date="2020-09-09T14:29:00Z"/>
          <w:color w:val="282828" w:themeColor="accent3" w:themeShade="80"/>
          <w:sz w:val="24"/>
          <w:szCs w:val="24"/>
          <w:rPrChange w:id="468" w:author="Meshi, Dar" w:date="2020-09-18T08:05:00Z">
            <w:rPr>
              <w:del w:id="469" w:author="Pei, Rui" w:date="2020-09-09T14:29:00Z"/>
              <w:color w:val="282828" w:themeColor="accent3" w:themeShade="80"/>
            </w:rPr>
          </w:rPrChange>
        </w:rPr>
        <w:pPrChange w:id="470" w:author="Meshi, Dar" w:date="2020-09-18T08:03:00Z">
          <w:pPr/>
        </w:pPrChange>
      </w:pPr>
    </w:p>
    <w:p w14:paraId="2FB633D9" w14:textId="304CA939" w:rsidR="005E406A" w:rsidRPr="00E20E1B" w:rsidDel="005810B1" w:rsidRDefault="00FA5630">
      <w:pPr>
        <w:spacing w:line="480" w:lineRule="auto"/>
        <w:rPr>
          <w:del w:id="471" w:author="Pei, Rui" w:date="2020-09-09T14:29:00Z"/>
          <w:i/>
          <w:color w:val="282828" w:themeColor="accent3" w:themeShade="80"/>
          <w:sz w:val="24"/>
          <w:szCs w:val="24"/>
          <w:rPrChange w:id="472" w:author="Meshi, Dar" w:date="2020-09-18T08:05:00Z">
            <w:rPr>
              <w:del w:id="473" w:author="Pei, Rui" w:date="2020-09-09T14:29:00Z"/>
              <w:i/>
              <w:color w:val="282828" w:themeColor="accent3" w:themeShade="80"/>
            </w:rPr>
          </w:rPrChange>
        </w:rPr>
        <w:pPrChange w:id="474" w:author="Meshi, Dar" w:date="2020-09-18T08:03:00Z">
          <w:pPr/>
        </w:pPrChange>
      </w:pPr>
      <w:commentRangeStart w:id="475"/>
      <w:del w:id="476" w:author="Pei, Rui" w:date="2020-09-09T14:29:00Z">
        <w:r w:rsidRPr="00E20E1B" w:rsidDel="005810B1">
          <w:rPr>
            <w:i/>
            <w:color w:val="282828" w:themeColor="accent3" w:themeShade="80"/>
            <w:sz w:val="24"/>
            <w:szCs w:val="24"/>
            <w:rPrChange w:id="477" w:author="Meshi, Dar" w:date="2020-09-18T08:05:00Z">
              <w:rPr>
                <w:i/>
                <w:color w:val="282828" w:themeColor="accent3" w:themeShade="80"/>
              </w:rPr>
            </w:rPrChange>
          </w:rPr>
          <w:delText>Model 3: perspective taking ~ habitual Facebook use + age + scanner ID,</w:delText>
        </w:r>
      </w:del>
    </w:p>
    <w:p w14:paraId="7BEFCE71" w14:textId="00EAF62D" w:rsidR="005E406A" w:rsidRPr="00E20E1B" w:rsidDel="005810B1" w:rsidRDefault="00FA5630">
      <w:pPr>
        <w:spacing w:line="480" w:lineRule="auto"/>
        <w:rPr>
          <w:del w:id="478" w:author="Pei, Rui" w:date="2020-09-09T14:29:00Z"/>
          <w:i/>
          <w:color w:val="282828" w:themeColor="accent3" w:themeShade="80"/>
          <w:sz w:val="24"/>
          <w:szCs w:val="24"/>
          <w:rPrChange w:id="479" w:author="Meshi, Dar" w:date="2020-09-18T08:05:00Z">
            <w:rPr>
              <w:del w:id="480" w:author="Pei, Rui" w:date="2020-09-09T14:29:00Z"/>
              <w:i/>
              <w:color w:val="282828" w:themeColor="accent3" w:themeShade="80"/>
            </w:rPr>
          </w:rPrChange>
        </w:rPr>
        <w:pPrChange w:id="481" w:author="Meshi, Dar" w:date="2020-09-18T08:03:00Z">
          <w:pPr/>
        </w:pPrChange>
      </w:pPr>
      <w:del w:id="482" w:author="Pei, Rui" w:date="2020-09-09T14:29:00Z">
        <w:r w:rsidRPr="00E20E1B" w:rsidDel="005810B1">
          <w:rPr>
            <w:i/>
            <w:color w:val="282828" w:themeColor="accent3" w:themeShade="80"/>
            <w:sz w:val="24"/>
            <w:szCs w:val="24"/>
            <w:rPrChange w:id="483" w:author="Meshi, Dar" w:date="2020-09-18T08:05:00Z">
              <w:rPr>
                <w:i/>
                <w:color w:val="282828" w:themeColor="accent3" w:themeShade="80"/>
              </w:rPr>
            </w:rPrChange>
          </w:rPr>
          <w:delText>Model 4: perspective taking ~ Facebook connectedness + age + scanner ID,</w:delText>
        </w:r>
        <w:commentRangeEnd w:id="475"/>
        <w:r w:rsidRPr="00E20E1B" w:rsidDel="005810B1">
          <w:rPr>
            <w:color w:val="282828" w:themeColor="accent3" w:themeShade="80"/>
            <w:sz w:val="24"/>
            <w:szCs w:val="24"/>
            <w:rPrChange w:id="484" w:author="Meshi, Dar" w:date="2020-09-18T08:05:00Z">
              <w:rPr>
                <w:color w:val="282828" w:themeColor="accent3" w:themeShade="80"/>
              </w:rPr>
            </w:rPrChange>
          </w:rPr>
          <w:commentReference w:id="475"/>
        </w:r>
      </w:del>
    </w:p>
    <w:p w14:paraId="39CFB13F" w14:textId="77777777" w:rsidR="005E406A" w:rsidRPr="00E20E1B" w:rsidDel="008D500E" w:rsidRDefault="005E406A">
      <w:pPr>
        <w:spacing w:line="480" w:lineRule="auto"/>
        <w:rPr>
          <w:del w:id="485" w:author="Meshi, Dar" w:date="2020-09-18T10:44:00Z"/>
          <w:color w:val="282828" w:themeColor="accent3" w:themeShade="80"/>
          <w:sz w:val="24"/>
          <w:szCs w:val="24"/>
          <w:rPrChange w:id="486" w:author="Meshi, Dar" w:date="2020-09-18T08:05:00Z">
            <w:rPr>
              <w:del w:id="487" w:author="Meshi, Dar" w:date="2020-09-18T10:44:00Z"/>
              <w:color w:val="282828" w:themeColor="accent3" w:themeShade="80"/>
            </w:rPr>
          </w:rPrChange>
        </w:rPr>
        <w:pPrChange w:id="488" w:author="Meshi, Dar" w:date="2020-09-18T08:03:00Z">
          <w:pPr/>
        </w:pPrChange>
      </w:pPr>
    </w:p>
    <w:p w14:paraId="6FCFA2D0" w14:textId="7322A98B" w:rsidR="005E406A" w:rsidRPr="00E20E1B" w:rsidRDefault="00253A36">
      <w:pPr>
        <w:spacing w:line="480" w:lineRule="auto"/>
        <w:rPr>
          <w:color w:val="282828" w:themeColor="accent3" w:themeShade="80"/>
          <w:sz w:val="24"/>
          <w:szCs w:val="24"/>
          <w:rPrChange w:id="489" w:author="Meshi, Dar" w:date="2020-09-18T08:05:00Z">
            <w:rPr>
              <w:color w:val="282828" w:themeColor="accent3" w:themeShade="80"/>
            </w:rPr>
          </w:rPrChange>
        </w:rPr>
        <w:pPrChange w:id="490" w:author="Meshi, Dar" w:date="2020-09-18T08:03:00Z">
          <w:pPr/>
        </w:pPrChange>
      </w:pPr>
      <w:r w:rsidRPr="00E20E1B">
        <w:rPr>
          <w:color w:val="282828" w:themeColor="accent3" w:themeShade="80"/>
          <w:sz w:val="24"/>
          <w:szCs w:val="24"/>
          <w:rPrChange w:id="491" w:author="Meshi, Dar" w:date="2020-09-18T08:05:00Z">
            <w:rPr>
              <w:color w:val="282828" w:themeColor="accent3" w:themeShade="80"/>
            </w:rPr>
          </w:rPrChange>
        </w:rPr>
        <w:t>First</w:t>
      </w:r>
      <w:r w:rsidR="00FA5630" w:rsidRPr="00E20E1B">
        <w:rPr>
          <w:color w:val="282828" w:themeColor="accent3" w:themeShade="80"/>
          <w:sz w:val="24"/>
          <w:szCs w:val="24"/>
          <w:rPrChange w:id="492" w:author="Meshi, Dar" w:date="2020-09-18T08:05:00Z">
            <w:rPr>
              <w:color w:val="282828" w:themeColor="accent3" w:themeShade="80"/>
            </w:rPr>
          </w:rPrChange>
        </w:rPr>
        <w:t>, we constructed four OLS models to separately estimate the associations between Facebook measures and neural responses to social exclusion in both social pain and mentalizing networks:</w:t>
      </w:r>
    </w:p>
    <w:p w14:paraId="0BA5F91B" w14:textId="77777777" w:rsidR="005E406A" w:rsidRPr="00E20E1B" w:rsidRDefault="005E406A">
      <w:pPr>
        <w:spacing w:line="480" w:lineRule="auto"/>
        <w:rPr>
          <w:color w:val="282828" w:themeColor="accent3" w:themeShade="80"/>
          <w:sz w:val="24"/>
          <w:szCs w:val="24"/>
          <w:rPrChange w:id="493" w:author="Meshi, Dar" w:date="2020-09-18T08:05:00Z">
            <w:rPr>
              <w:color w:val="282828" w:themeColor="accent3" w:themeShade="80"/>
            </w:rPr>
          </w:rPrChange>
        </w:rPr>
        <w:pPrChange w:id="494" w:author="Meshi, Dar" w:date="2020-09-18T08:03:00Z">
          <w:pPr/>
        </w:pPrChange>
      </w:pPr>
    </w:p>
    <w:p w14:paraId="795237E1" w14:textId="0E2D14A0" w:rsidR="005E406A" w:rsidRPr="00E20E1B" w:rsidRDefault="00FA5630">
      <w:pPr>
        <w:spacing w:line="480" w:lineRule="auto"/>
        <w:rPr>
          <w:ins w:id="495" w:author="Pei, Rui" w:date="2020-09-09T14:30:00Z"/>
          <w:i/>
          <w:color w:val="282828" w:themeColor="accent3" w:themeShade="80"/>
          <w:sz w:val="24"/>
          <w:szCs w:val="24"/>
          <w:rPrChange w:id="496" w:author="Meshi, Dar" w:date="2020-09-18T08:05:00Z">
            <w:rPr>
              <w:ins w:id="497" w:author="Pei, Rui" w:date="2020-09-09T14:30:00Z"/>
              <w:i/>
              <w:color w:val="282828" w:themeColor="accent3" w:themeShade="80"/>
            </w:rPr>
          </w:rPrChange>
        </w:rPr>
        <w:pPrChange w:id="498" w:author="Meshi, Dar" w:date="2020-09-18T08:03:00Z">
          <w:pPr/>
        </w:pPrChange>
      </w:pPr>
      <w:commentRangeStart w:id="499"/>
      <w:r w:rsidRPr="00E20E1B">
        <w:rPr>
          <w:i/>
          <w:color w:val="282828" w:themeColor="accent3" w:themeShade="80"/>
          <w:sz w:val="24"/>
          <w:szCs w:val="24"/>
          <w:rPrChange w:id="500" w:author="Meshi, Dar" w:date="2020-09-18T08:05:00Z">
            <w:rPr>
              <w:i/>
              <w:color w:val="282828" w:themeColor="accent3" w:themeShade="80"/>
            </w:rPr>
          </w:rPrChange>
        </w:rPr>
        <w:t xml:space="preserve">Model </w:t>
      </w:r>
      <w:del w:id="501" w:author="Pei, Rui" w:date="2020-09-09T14:30:00Z">
        <w:r w:rsidRPr="00E20E1B" w:rsidDel="005810B1">
          <w:rPr>
            <w:i/>
            <w:color w:val="282828" w:themeColor="accent3" w:themeShade="80"/>
            <w:sz w:val="24"/>
            <w:szCs w:val="24"/>
            <w:rPrChange w:id="502" w:author="Meshi, Dar" w:date="2020-09-18T08:05:00Z">
              <w:rPr>
                <w:i/>
                <w:color w:val="282828" w:themeColor="accent3" w:themeShade="80"/>
              </w:rPr>
            </w:rPrChange>
          </w:rPr>
          <w:delText>5</w:delText>
        </w:r>
      </w:del>
      <w:r w:rsidR="00253A36" w:rsidRPr="00E20E1B">
        <w:rPr>
          <w:i/>
          <w:color w:val="282828" w:themeColor="accent3" w:themeShade="80"/>
          <w:sz w:val="24"/>
          <w:szCs w:val="24"/>
          <w:rPrChange w:id="503" w:author="Meshi, Dar" w:date="2020-09-18T08:05:00Z">
            <w:rPr>
              <w:i/>
              <w:color w:val="282828" w:themeColor="accent3" w:themeShade="80"/>
            </w:rPr>
          </w:rPrChange>
        </w:rPr>
        <w:t>1</w:t>
      </w:r>
      <w:r w:rsidRPr="00E20E1B">
        <w:rPr>
          <w:i/>
          <w:color w:val="282828" w:themeColor="accent3" w:themeShade="80"/>
          <w:sz w:val="24"/>
          <w:szCs w:val="24"/>
          <w:rPrChange w:id="504" w:author="Meshi, Dar" w:date="2020-09-18T08:05:00Z">
            <w:rPr>
              <w:i/>
              <w:color w:val="282828" w:themeColor="accent3" w:themeShade="80"/>
            </w:rPr>
          </w:rPrChange>
        </w:rPr>
        <w:t>:</w:t>
      </w:r>
      <w:commentRangeEnd w:id="499"/>
      <w:r w:rsidRPr="00E20E1B">
        <w:rPr>
          <w:color w:val="282828" w:themeColor="accent3" w:themeShade="80"/>
          <w:sz w:val="24"/>
          <w:szCs w:val="24"/>
          <w:rPrChange w:id="505" w:author="Meshi, Dar" w:date="2020-09-18T08:05:00Z">
            <w:rPr>
              <w:color w:val="282828" w:themeColor="accent3" w:themeShade="80"/>
            </w:rPr>
          </w:rPrChange>
        </w:rPr>
        <w:commentReference w:id="499"/>
      </w:r>
      <w:r w:rsidRPr="00E20E1B">
        <w:rPr>
          <w:i/>
          <w:color w:val="282828" w:themeColor="accent3" w:themeShade="80"/>
          <w:sz w:val="24"/>
          <w:szCs w:val="24"/>
          <w:rPrChange w:id="506" w:author="Meshi, Dar" w:date="2020-09-18T08:05:00Z">
            <w:rPr>
              <w:i/>
              <w:color w:val="282828" w:themeColor="accent3" w:themeShade="80"/>
            </w:rPr>
          </w:rPrChange>
        </w:rPr>
        <w:t xml:space="preserve"> </w:t>
      </w:r>
      <w:del w:id="507" w:author="Pei, Rui" w:date="2020-09-09T14:29:00Z">
        <w:r w:rsidRPr="00E20E1B" w:rsidDel="005810B1">
          <w:rPr>
            <w:i/>
            <w:color w:val="282828" w:themeColor="accent3" w:themeShade="80"/>
            <w:sz w:val="24"/>
            <w:szCs w:val="24"/>
            <w:rPrChange w:id="508" w:author="Meshi, Dar" w:date="2020-09-18T08:05:00Z">
              <w:rPr>
                <w:i/>
                <w:color w:val="282828" w:themeColor="accent3" w:themeShade="80"/>
              </w:rPr>
            </w:rPrChange>
          </w:rPr>
          <w:delText>VS n</w:delText>
        </w:r>
      </w:del>
      <w:ins w:id="509" w:author="Pei, Rui" w:date="2020-09-09T14:29:00Z">
        <w:r w:rsidR="005810B1" w:rsidRPr="00E20E1B">
          <w:rPr>
            <w:i/>
            <w:color w:val="282828" w:themeColor="accent3" w:themeShade="80"/>
            <w:sz w:val="24"/>
            <w:szCs w:val="24"/>
            <w:rPrChange w:id="510" w:author="Meshi, Dar" w:date="2020-09-18T08:05:00Z">
              <w:rPr>
                <w:i/>
                <w:color w:val="282828" w:themeColor="accent3" w:themeShade="80"/>
              </w:rPr>
            </w:rPrChange>
          </w:rPr>
          <w:t>N</w:t>
        </w:r>
      </w:ins>
      <w:r w:rsidRPr="00E20E1B">
        <w:rPr>
          <w:i/>
          <w:color w:val="282828" w:themeColor="accent3" w:themeShade="80"/>
          <w:sz w:val="24"/>
          <w:szCs w:val="24"/>
          <w:rPrChange w:id="511" w:author="Meshi, Dar" w:date="2020-09-18T08:05:00Z">
            <w:rPr>
              <w:i/>
              <w:color w:val="282828" w:themeColor="accent3" w:themeShade="80"/>
            </w:rPr>
          </w:rPrChange>
        </w:rPr>
        <w:t>eural activity</w:t>
      </w:r>
      <w:ins w:id="512" w:author="Pei, Rui" w:date="2020-09-09T14:29:00Z">
        <w:r w:rsidR="005810B1" w:rsidRPr="00E20E1B">
          <w:rPr>
            <w:i/>
            <w:color w:val="282828" w:themeColor="accent3" w:themeShade="80"/>
            <w:sz w:val="24"/>
            <w:szCs w:val="24"/>
            <w:rPrChange w:id="513" w:author="Meshi, Dar" w:date="2020-09-18T08:05:00Z">
              <w:rPr>
                <w:i/>
                <w:color w:val="282828" w:themeColor="accent3" w:themeShade="80"/>
              </w:rPr>
            </w:rPrChange>
          </w:rPr>
          <w:t xml:space="preserve"> in social pain ROIs</w:t>
        </w:r>
      </w:ins>
      <w:r w:rsidRPr="00E20E1B">
        <w:rPr>
          <w:i/>
          <w:color w:val="282828" w:themeColor="accent3" w:themeShade="80"/>
          <w:sz w:val="24"/>
          <w:szCs w:val="24"/>
          <w:rPrChange w:id="514" w:author="Meshi, Dar" w:date="2020-09-18T08:05:00Z">
            <w:rPr>
              <w:i/>
              <w:color w:val="282828" w:themeColor="accent3" w:themeShade="80"/>
            </w:rPr>
          </w:rPrChange>
        </w:rPr>
        <w:t xml:space="preserve"> ~ </w:t>
      </w:r>
      <w:ins w:id="515" w:author="Pei, Rui" w:date="2020-09-09T14:33:00Z">
        <w:r w:rsidR="00B4407E" w:rsidRPr="00E20E1B">
          <w:rPr>
            <w:i/>
            <w:color w:val="282828" w:themeColor="accent3" w:themeShade="80"/>
            <w:sz w:val="24"/>
            <w:szCs w:val="24"/>
            <w:rPrChange w:id="516" w:author="Meshi, Dar" w:date="2020-09-18T08:05:00Z">
              <w:rPr>
                <w:i/>
                <w:color w:val="282828" w:themeColor="accent3" w:themeShade="80"/>
              </w:rPr>
            </w:rPrChange>
          </w:rPr>
          <w:t xml:space="preserve">Facebook connectedness </w:t>
        </w:r>
      </w:ins>
      <w:r w:rsidRPr="00E20E1B">
        <w:rPr>
          <w:i/>
          <w:color w:val="282828" w:themeColor="accent3" w:themeShade="80"/>
          <w:sz w:val="24"/>
          <w:szCs w:val="24"/>
          <w:rPrChange w:id="517" w:author="Meshi, Dar" w:date="2020-09-18T08:05:00Z">
            <w:rPr>
              <w:i/>
              <w:color w:val="282828" w:themeColor="accent3" w:themeShade="80"/>
            </w:rPr>
          </w:rPrChange>
        </w:rPr>
        <w:t xml:space="preserve">+ age + </w:t>
      </w:r>
      <w:r w:rsidR="00434D2C" w:rsidRPr="00E20E1B">
        <w:rPr>
          <w:i/>
          <w:color w:val="282828" w:themeColor="accent3" w:themeShade="80"/>
          <w:sz w:val="24"/>
          <w:szCs w:val="24"/>
          <w:rPrChange w:id="518" w:author="Meshi, Dar" w:date="2020-09-18T08:05:00Z">
            <w:rPr>
              <w:i/>
              <w:color w:val="282828" w:themeColor="accent3" w:themeShade="80"/>
            </w:rPr>
          </w:rPrChange>
        </w:rPr>
        <w:t xml:space="preserve">sample wave + </w:t>
      </w:r>
      <w:r w:rsidRPr="00E20E1B">
        <w:rPr>
          <w:i/>
          <w:color w:val="282828" w:themeColor="accent3" w:themeShade="80"/>
          <w:sz w:val="24"/>
          <w:szCs w:val="24"/>
          <w:rPrChange w:id="519" w:author="Meshi, Dar" w:date="2020-09-18T08:05:00Z">
            <w:rPr>
              <w:i/>
              <w:color w:val="282828" w:themeColor="accent3" w:themeShade="80"/>
            </w:rPr>
          </w:rPrChange>
        </w:rPr>
        <w:t>scanner ID,</w:t>
      </w:r>
    </w:p>
    <w:p w14:paraId="6A57B33D" w14:textId="3CC68435" w:rsidR="005810B1" w:rsidRPr="00E20E1B" w:rsidRDefault="005810B1">
      <w:pPr>
        <w:spacing w:line="480" w:lineRule="auto"/>
        <w:rPr>
          <w:ins w:id="520" w:author="Pei, Rui" w:date="2020-09-09T14:30:00Z"/>
          <w:i/>
          <w:color w:val="282828" w:themeColor="accent3" w:themeShade="80"/>
          <w:sz w:val="24"/>
          <w:szCs w:val="24"/>
          <w:rPrChange w:id="521" w:author="Meshi, Dar" w:date="2020-09-18T08:05:00Z">
            <w:rPr>
              <w:ins w:id="522" w:author="Pei, Rui" w:date="2020-09-09T14:30:00Z"/>
              <w:i/>
              <w:color w:val="282828" w:themeColor="accent3" w:themeShade="80"/>
            </w:rPr>
          </w:rPrChange>
        </w:rPr>
        <w:pPrChange w:id="523" w:author="Meshi, Dar" w:date="2020-09-18T08:03:00Z">
          <w:pPr/>
        </w:pPrChange>
      </w:pPr>
      <w:commentRangeStart w:id="524"/>
      <w:ins w:id="525" w:author="Pei, Rui" w:date="2020-09-09T14:30:00Z">
        <w:r w:rsidRPr="00E20E1B">
          <w:rPr>
            <w:i/>
            <w:color w:val="282828" w:themeColor="accent3" w:themeShade="80"/>
            <w:sz w:val="24"/>
            <w:szCs w:val="24"/>
            <w:rPrChange w:id="526" w:author="Meshi, Dar" w:date="2020-09-18T08:05:00Z">
              <w:rPr>
                <w:i/>
                <w:color w:val="282828" w:themeColor="accent3" w:themeShade="80"/>
              </w:rPr>
            </w:rPrChange>
          </w:rPr>
          <w:lastRenderedPageBreak/>
          <w:t xml:space="preserve">Model </w:t>
        </w:r>
      </w:ins>
      <w:r w:rsidR="00253A36" w:rsidRPr="00E20E1B">
        <w:rPr>
          <w:i/>
          <w:color w:val="282828" w:themeColor="accent3" w:themeShade="80"/>
          <w:sz w:val="24"/>
          <w:szCs w:val="24"/>
          <w:rPrChange w:id="527" w:author="Meshi, Dar" w:date="2020-09-18T08:05:00Z">
            <w:rPr>
              <w:i/>
              <w:color w:val="282828" w:themeColor="accent3" w:themeShade="80"/>
            </w:rPr>
          </w:rPrChange>
        </w:rPr>
        <w:t>2</w:t>
      </w:r>
      <w:ins w:id="528" w:author="Pei, Rui" w:date="2020-09-09T14:30:00Z">
        <w:r w:rsidRPr="00E20E1B">
          <w:rPr>
            <w:i/>
            <w:color w:val="282828" w:themeColor="accent3" w:themeShade="80"/>
            <w:sz w:val="24"/>
            <w:szCs w:val="24"/>
            <w:rPrChange w:id="529" w:author="Meshi, Dar" w:date="2020-09-18T08:05:00Z">
              <w:rPr>
                <w:i/>
                <w:color w:val="282828" w:themeColor="accent3" w:themeShade="80"/>
              </w:rPr>
            </w:rPrChange>
          </w:rPr>
          <w:t>:</w:t>
        </w:r>
        <w:commentRangeEnd w:id="524"/>
        <w:r w:rsidRPr="00E20E1B">
          <w:rPr>
            <w:color w:val="282828" w:themeColor="accent3" w:themeShade="80"/>
            <w:sz w:val="24"/>
            <w:szCs w:val="24"/>
            <w:rPrChange w:id="530" w:author="Meshi, Dar" w:date="2020-09-18T08:05:00Z">
              <w:rPr>
                <w:color w:val="282828" w:themeColor="accent3" w:themeShade="80"/>
              </w:rPr>
            </w:rPrChange>
          </w:rPr>
          <w:commentReference w:id="524"/>
        </w:r>
        <w:r w:rsidRPr="00E20E1B">
          <w:rPr>
            <w:i/>
            <w:color w:val="282828" w:themeColor="accent3" w:themeShade="80"/>
            <w:sz w:val="24"/>
            <w:szCs w:val="24"/>
            <w:rPrChange w:id="531" w:author="Meshi, Dar" w:date="2020-09-18T08:05:00Z">
              <w:rPr>
                <w:i/>
                <w:color w:val="282828" w:themeColor="accent3" w:themeShade="80"/>
              </w:rPr>
            </w:rPrChange>
          </w:rPr>
          <w:t xml:space="preserve"> Neural activity in mentalizing ROIs ~ </w:t>
        </w:r>
      </w:ins>
      <w:ins w:id="532" w:author="Pei, Rui" w:date="2020-09-09T14:32:00Z">
        <w:r w:rsidRPr="00E20E1B">
          <w:rPr>
            <w:i/>
            <w:color w:val="282828" w:themeColor="accent3" w:themeShade="80"/>
            <w:sz w:val="24"/>
            <w:szCs w:val="24"/>
            <w:rPrChange w:id="533" w:author="Meshi, Dar" w:date="2020-09-18T08:05:00Z">
              <w:rPr>
                <w:i/>
                <w:color w:val="282828" w:themeColor="accent3" w:themeShade="80"/>
              </w:rPr>
            </w:rPrChange>
          </w:rPr>
          <w:t>Face</w:t>
        </w:r>
      </w:ins>
      <w:ins w:id="534" w:author="Pei, Rui" w:date="2020-09-09T14:33:00Z">
        <w:r w:rsidRPr="00E20E1B">
          <w:rPr>
            <w:i/>
            <w:color w:val="282828" w:themeColor="accent3" w:themeShade="80"/>
            <w:sz w:val="24"/>
            <w:szCs w:val="24"/>
            <w:rPrChange w:id="535" w:author="Meshi, Dar" w:date="2020-09-18T08:05:00Z">
              <w:rPr>
                <w:i/>
                <w:color w:val="282828" w:themeColor="accent3" w:themeShade="80"/>
              </w:rPr>
            </w:rPrChange>
          </w:rPr>
          <w:t>book connectedness</w:t>
        </w:r>
      </w:ins>
      <w:ins w:id="536" w:author="Pei, Rui" w:date="2020-09-09T14:30:00Z">
        <w:r w:rsidRPr="00E20E1B">
          <w:rPr>
            <w:i/>
            <w:color w:val="282828" w:themeColor="accent3" w:themeShade="80"/>
            <w:sz w:val="24"/>
            <w:szCs w:val="24"/>
            <w:rPrChange w:id="537" w:author="Meshi, Dar" w:date="2020-09-18T08:05:00Z">
              <w:rPr>
                <w:i/>
                <w:color w:val="282828" w:themeColor="accent3" w:themeShade="80"/>
              </w:rPr>
            </w:rPrChange>
          </w:rPr>
          <w:t xml:space="preserve"> + age + </w:t>
        </w:r>
      </w:ins>
      <w:ins w:id="538" w:author="Pei, Rui" w:date="2020-09-09T16:00:00Z">
        <w:r w:rsidR="00434D2C" w:rsidRPr="00E20E1B">
          <w:rPr>
            <w:i/>
            <w:color w:val="282828" w:themeColor="accent3" w:themeShade="80"/>
            <w:sz w:val="24"/>
            <w:szCs w:val="24"/>
            <w:rPrChange w:id="539" w:author="Meshi, Dar" w:date="2020-09-18T08:05:00Z">
              <w:rPr>
                <w:i/>
                <w:color w:val="282828" w:themeColor="accent3" w:themeShade="80"/>
              </w:rPr>
            </w:rPrChange>
          </w:rPr>
          <w:t xml:space="preserve">sample wave + </w:t>
        </w:r>
      </w:ins>
      <w:ins w:id="540" w:author="Pei, Rui" w:date="2020-09-09T14:30:00Z">
        <w:r w:rsidRPr="00E20E1B">
          <w:rPr>
            <w:i/>
            <w:color w:val="282828" w:themeColor="accent3" w:themeShade="80"/>
            <w:sz w:val="24"/>
            <w:szCs w:val="24"/>
            <w:rPrChange w:id="541" w:author="Meshi, Dar" w:date="2020-09-18T08:05:00Z">
              <w:rPr>
                <w:i/>
                <w:color w:val="282828" w:themeColor="accent3" w:themeShade="80"/>
              </w:rPr>
            </w:rPrChange>
          </w:rPr>
          <w:t>scanner ID,</w:t>
        </w:r>
      </w:ins>
    </w:p>
    <w:p w14:paraId="43E41101" w14:textId="48C767C6" w:rsidR="005810B1" w:rsidRPr="00E20E1B" w:rsidRDefault="005810B1">
      <w:pPr>
        <w:spacing w:line="480" w:lineRule="auto"/>
        <w:rPr>
          <w:i/>
          <w:color w:val="282828" w:themeColor="accent3" w:themeShade="80"/>
          <w:sz w:val="24"/>
          <w:szCs w:val="24"/>
          <w:rPrChange w:id="542" w:author="Meshi, Dar" w:date="2020-09-18T08:05:00Z">
            <w:rPr>
              <w:i/>
              <w:color w:val="282828" w:themeColor="accent3" w:themeShade="80"/>
            </w:rPr>
          </w:rPrChange>
        </w:rPr>
        <w:pPrChange w:id="543" w:author="Meshi, Dar" w:date="2020-09-18T08:03:00Z">
          <w:pPr/>
        </w:pPrChange>
      </w:pPr>
      <w:ins w:id="544" w:author="Pei, Rui" w:date="2020-09-09T14:30:00Z">
        <w:r w:rsidRPr="00E20E1B">
          <w:rPr>
            <w:i/>
            <w:color w:val="282828" w:themeColor="accent3" w:themeShade="80"/>
            <w:sz w:val="24"/>
            <w:szCs w:val="24"/>
            <w:rPrChange w:id="545" w:author="Meshi, Dar" w:date="2020-09-18T08:05:00Z">
              <w:rPr>
                <w:i/>
                <w:color w:val="282828" w:themeColor="accent3" w:themeShade="80"/>
              </w:rPr>
            </w:rPrChange>
          </w:rPr>
          <w:t xml:space="preserve">Model </w:t>
        </w:r>
      </w:ins>
      <w:r w:rsidR="00253A36" w:rsidRPr="00E20E1B">
        <w:rPr>
          <w:i/>
          <w:color w:val="282828" w:themeColor="accent3" w:themeShade="80"/>
          <w:sz w:val="24"/>
          <w:szCs w:val="24"/>
          <w:rPrChange w:id="546" w:author="Meshi, Dar" w:date="2020-09-18T08:05:00Z">
            <w:rPr>
              <w:i/>
              <w:color w:val="282828" w:themeColor="accent3" w:themeShade="80"/>
            </w:rPr>
          </w:rPrChange>
        </w:rPr>
        <w:t>3</w:t>
      </w:r>
      <w:ins w:id="547" w:author="Pei, Rui" w:date="2020-09-09T14:30:00Z">
        <w:r w:rsidRPr="00E20E1B">
          <w:rPr>
            <w:i/>
            <w:color w:val="282828" w:themeColor="accent3" w:themeShade="80"/>
            <w:sz w:val="24"/>
            <w:szCs w:val="24"/>
            <w:rPrChange w:id="548" w:author="Meshi, Dar" w:date="2020-09-18T08:05:00Z">
              <w:rPr>
                <w:i/>
                <w:color w:val="282828" w:themeColor="accent3" w:themeShade="80"/>
              </w:rPr>
            </w:rPrChange>
          </w:rPr>
          <w:t xml:space="preserve">: Neural activity in </w:t>
        </w:r>
      </w:ins>
      <w:ins w:id="549" w:author="Pei, Rui" w:date="2020-09-09T14:32:00Z">
        <w:r w:rsidRPr="00E20E1B">
          <w:rPr>
            <w:i/>
            <w:color w:val="282828" w:themeColor="accent3" w:themeShade="80"/>
            <w:sz w:val="24"/>
            <w:szCs w:val="24"/>
            <w:rPrChange w:id="550" w:author="Meshi, Dar" w:date="2020-09-18T08:05:00Z">
              <w:rPr>
                <w:i/>
                <w:color w:val="282828" w:themeColor="accent3" w:themeShade="80"/>
              </w:rPr>
            </w:rPrChange>
          </w:rPr>
          <w:t>social pain</w:t>
        </w:r>
      </w:ins>
      <w:ins w:id="551" w:author="Pei, Rui" w:date="2020-09-09T14:30:00Z">
        <w:r w:rsidRPr="00E20E1B">
          <w:rPr>
            <w:i/>
            <w:color w:val="282828" w:themeColor="accent3" w:themeShade="80"/>
            <w:sz w:val="24"/>
            <w:szCs w:val="24"/>
            <w:rPrChange w:id="552" w:author="Meshi, Dar" w:date="2020-09-18T08:05:00Z">
              <w:rPr>
                <w:i/>
                <w:color w:val="282828" w:themeColor="accent3" w:themeShade="80"/>
              </w:rPr>
            </w:rPrChange>
          </w:rPr>
          <w:t xml:space="preserve"> ROIs ~ habitual Facebook use + age + </w:t>
        </w:r>
      </w:ins>
      <w:ins w:id="553" w:author="Pei, Rui" w:date="2020-09-09T16:00:00Z">
        <w:r w:rsidR="00434D2C" w:rsidRPr="00E20E1B">
          <w:rPr>
            <w:i/>
            <w:color w:val="282828" w:themeColor="accent3" w:themeShade="80"/>
            <w:sz w:val="24"/>
            <w:szCs w:val="24"/>
            <w:rPrChange w:id="554" w:author="Meshi, Dar" w:date="2020-09-18T08:05:00Z">
              <w:rPr>
                <w:i/>
                <w:color w:val="282828" w:themeColor="accent3" w:themeShade="80"/>
              </w:rPr>
            </w:rPrChange>
          </w:rPr>
          <w:t xml:space="preserve">sample wave + </w:t>
        </w:r>
      </w:ins>
      <w:ins w:id="555" w:author="Pei, Rui" w:date="2020-09-09T14:30:00Z">
        <w:r w:rsidRPr="00E20E1B">
          <w:rPr>
            <w:i/>
            <w:color w:val="282828" w:themeColor="accent3" w:themeShade="80"/>
            <w:sz w:val="24"/>
            <w:szCs w:val="24"/>
            <w:rPrChange w:id="556" w:author="Meshi, Dar" w:date="2020-09-18T08:05:00Z">
              <w:rPr>
                <w:i/>
                <w:color w:val="282828" w:themeColor="accent3" w:themeShade="80"/>
              </w:rPr>
            </w:rPrChange>
          </w:rPr>
          <w:t>scanner ID,</w:t>
        </w:r>
      </w:ins>
    </w:p>
    <w:p w14:paraId="62369FFB" w14:textId="7D65CDB3" w:rsidR="005E406A" w:rsidRPr="00E20E1B" w:rsidRDefault="00FA5630">
      <w:pPr>
        <w:spacing w:line="480" w:lineRule="auto"/>
        <w:rPr>
          <w:ins w:id="557" w:author="Pei, Rui" w:date="2020-09-09T14:31:00Z"/>
          <w:i/>
          <w:color w:val="282828" w:themeColor="accent3" w:themeShade="80"/>
          <w:sz w:val="24"/>
          <w:szCs w:val="24"/>
          <w:rPrChange w:id="558" w:author="Meshi, Dar" w:date="2020-09-18T08:05:00Z">
            <w:rPr>
              <w:ins w:id="559" w:author="Pei, Rui" w:date="2020-09-09T14:31:00Z"/>
              <w:i/>
              <w:color w:val="282828" w:themeColor="accent3" w:themeShade="80"/>
            </w:rPr>
          </w:rPrChange>
        </w:rPr>
        <w:pPrChange w:id="560" w:author="Meshi, Dar" w:date="2020-09-18T08:03:00Z">
          <w:pPr/>
        </w:pPrChange>
      </w:pPr>
      <w:r w:rsidRPr="00E20E1B">
        <w:rPr>
          <w:i/>
          <w:color w:val="282828" w:themeColor="accent3" w:themeShade="80"/>
          <w:sz w:val="24"/>
          <w:szCs w:val="24"/>
          <w:rPrChange w:id="561" w:author="Meshi, Dar" w:date="2020-09-18T08:05:00Z">
            <w:rPr>
              <w:i/>
              <w:color w:val="282828" w:themeColor="accent3" w:themeShade="80"/>
            </w:rPr>
          </w:rPrChange>
        </w:rPr>
        <w:t xml:space="preserve">Model </w:t>
      </w:r>
      <w:r w:rsidR="00253A36" w:rsidRPr="00E20E1B">
        <w:rPr>
          <w:i/>
          <w:color w:val="282828" w:themeColor="accent3" w:themeShade="80"/>
          <w:sz w:val="24"/>
          <w:szCs w:val="24"/>
          <w:rPrChange w:id="562" w:author="Meshi, Dar" w:date="2020-09-18T08:05:00Z">
            <w:rPr>
              <w:i/>
              <w:color w:val="282828" w:themeColor="accent3" w:themeShade="80"/>
            </w:rPr>
          </w:rPrChange>
        </w:rPr>
        <w:t>4</w:t>
      </w:r>
      <w:del w:id="563" w:author="Pei, Rui" w:date="2020-09-09T14:30:00Z">
        <w:r w:rsidRPr="00E20E1B" w:rsidDel="005810B1">
          <w:rPr>
            <w:i/>
            <w:color w:val="282828" w:themeColor="accent3" w:themeShade="80"/>
            <w:sz w:val="24"/>
            <w:szCs w:val="24"/>
            <w:rPrChange w:id="564" w:author="Meshi, Dar" w:date="2020-09-18T08:05:00Z">
              <w:rPr>
                <w:i/>
                <w:color w:val="282828" w:themeColor="accent3" w:themeShade="80"/>
              </w:rPr>
            </w:rPrChange>
          </w:rPr>
          <w:delText>6</w:delText>
        </w:r>
      </w:del>
      <w:r w:rsidRPr="00E20E1B">
        <w:rPr>
          <w:i/>
          <w:color w:val="282828" w:themeColor="accent3" w:themeShade="80"/>
          <w:sz w:val="24"/>
          <w:szCs w:val="24"/>
          <w:rPrChange w:id="565" w:author="Meshi, Dar" w:date="2020-09-18T08:05:00Z">
            <w:rPr>
              <w:i/>
              <w:color w:val="282828" w:themeColor="accent3" w:themeShade="80"/>
            </w:rPr>
          </w:rPrChange>
        </w:rPr>
        <w:t xml:space="preserve">: </w:t>
      </w:r>
      <w:ins w:id="566" w:author="Pei, Rui" w:date="2020-09-09T14:29:00Z">
        <w:r w:rsidR="005810B1" w:rsidRPr="00E20E1B">
          <w:rPr>
            <w:i/>
            <w:color w:val="282828" w:themeColor="accent3" w:themeShade="80"/>
            <w:sz w:val="24"/>
            <w:szCs w:val="24"/>
            <w:rPrChange w:id="567" w:author="Meshi, Dar" w:date="2020-09-18T08:05:00Z">
              <w:rPr>
                <w:i/>
                <w:color w:val="282828" w:themeColor="accent3" w:themeShade="80"/>
              </w:rPr>
            </w:rPrChange>
          </w:rPr>
          <w:t xml:space="preserve">Neural activity in mentalizing ROIs </w:t>
        </w:r>
      </w:ins>
      <w:commentRangeStart w:id="568"/>
      <w:del w:id="569" w:author="Pei, Rui" w:date="2020-09-09T14:29:00Z">
        <w:r w:rsidRPr="00E20E1B" w:rsidDel="005810B1">
          <w:rPr>
            <w:i/>
            <w:color w:val="282828" w:themeColor="accent3" w:themeShade="80"/>
            <w:sz w:val="24"/>
            <w:szCs w:val="24"/>
            <w:rPrChange w:id="570" w:author="Meshi, Dar" w:date="2020-09-18T08:05:00Z">
              <w:rPr>
                <w:i/>
                <w:color w:val="282828" w:themeColor="accent3" w:themeShade="80"/>
              </w:rPr>
            </w:rPrChange>
          </w:rPr>
          <w:delText>lOFC</w:delText>
        </w:r>
        <w:commentRangeEnd w:id="568"/>
        <w:r w:rsidRPr="00E20E1B" w:rsidDel="005810B1">
          <w:rPr>
            <w:color w:val="282828" w:themeColor="accent3" w:themeShade="80"/>
            <w:sz w:val="24"/>
            <w:szCs w:val="24"/>
            <w:rPrChange w:id="571" w:author="Meshi, Dar" w:date="2020-09-18T08:05:00Z">
              <w:rPr>
                <w:color w:val="282828" w:themeColor="accent3" w:themeShade="80"/>
              </w:rPr>
            </w:rPrChange>
          </w:rPr>
          <w:commentReference w:id="568"/>
        </w:r>
        <w:r w:rsidRPr="00E20E1B" w:rsidDel="005810B1">
          <w:rPr>
            <w:i/>
            <w:color w:val="282828" w:themeColor="accent3" w:themeShade="80"/>
            <w:sz w:val="24"/>
            <w:szCs w:val="24"/>
            <w:rPrChange w:id="572" w:author="Meshi, Dar" w:date="2020-09-18T08:05:00Z">
              <w:rPr>
                <w:i/>
                <w:color w:val="282828" w:themeColor="accent3" w:themeShade="80"/>
              </w:rPr>
            </w:rPrChange>
          </w:rPr>
          <w:delText xml:space="preserve"> neural activity </w:delText>
        </w:r>
      </w:del>
      <w:r w:rsidRPr="00E20E1B">
        <w:rPr>
          <w:i/>
          <w:color w:val="282828" w:themeColor="accent3" w:themeShade="80"/>
          <w:sz w:val="24"/>
          <w:szCs w:val="24"/>
          <w:rPrChange w:id="573" w:author="Meshi, Dar" w:date="2020-09-18T08:05:00Z">
            <w:rPr>
              <w:i/>
              <w:color w:val="282828" w:themeColor="accent3" w:themeShade="80"/>
            </w:rPr>
          </w:rPrChange>
        </w:rPr>
        <w:t xml:space="preserve">~ </w:t>
      </w:r>
      <w:ins w:id="574" w:author="Pei, Rui" w:date="2020-09-09T14:30:00Z">
        <w:r w:rsidR="00B4407E" w:rsidRPr="00E20E1B">
          <w:rPr>
            <w:i/>
            <w:color w:val="282828" w:themeColor="accent3" w:themeShade="80"/>
            <w:sz w:val="24"/>
            <w:szCs w:val="24"/>
            <w:rPrChange w:id="575" w:author="Meshi, Dar" w:date="2020-09-18T08:05:00Z">
              <w:rPr>
                <w:i/>
                <w:color w:val="282828" w:themeColor="accent3" w:themeShade="80"/>
              </w:rPr>
            </w:rPrChange>
          </w:rPr>
          <w:t xml:space="preserve">habitual Facebook use </w:t>
        </w:r>
      </w:ins>
      <w:del w:id="576" w:author="Pei, Rui" w:date="2020-09-09T14:33:00Z">
        <w:r w:rsidRPr="00E20E1B" w:rsidDel="005810B1">
          <w:rPr>
            <w:i/>
            <w:color w:val="282828" w:themeColor="accent3" w:themeShade="80"/>
            <w:sz w:val="24"/>
            <w:szCs w:val="24"/>
            <w:rPrChange w:id="577" w:author="Meshi, Dar" w:date="2020-09-18T08:05:00Z">
              <w:rPr>
                <w:i/>
                <w:color w:val="282828" w:themeColor="accent3" w:themeShade="80"/>
              </w:rPr>
            </w:rPrChange>
          </w:rPr>
          <w:delText xml:space="preserve">habitual Facebook use </w:delText>
        </w:r>
      </w:del>
      <w:r w:rsidRPr="00E20E1B">
        <w:rPr>
          <w:i/>
          <w:color w:val="282828" w:themeColor="accent3" w:themeShade="80"/>
          <w:sz w:val="24"/>
          <w:szCs w:val="24"/>
          <w:rPrChange w:id="578" w:author="Meshi, Dar" w:date="2020-09-18T08:05:00Z">
            <w:rPr>
              <w:i/>
              <w:color w:val="282828" w:themeColor="accent3" w:themeShade="80"/>
            </w:rPr>
          </w:rPrChange>
        </w:rPr>
        <w:t xml:space="preserve">+ age + </w:t>
      </w:r>
      <w:ins w:id="579" w:author="Pei, Rui" w:date="2020-09-09T16:00:00Z">
        <w:r w:rsidR="00434D2C" w:rsidRPr="00E20E1B">
          <w:rPr>
            <w:i/>
            <w:color w:val="282828" w:themeColor="accent3" w:themeShade="80"/>
            <w:sz w:val="24"/>
            <w:szCs w:val="24"/>
            <w:rPrChange w:id="580" w:author="Meshi, Dar" w:date="2020-09-18T08:05:00Z">
              <w:rPr>
                <w:i/>
                <w:color w:val="282828" w:themeColor="accent3" w:themeShade="80"/>
              </w:rPr>
            </w:rPrChange>
          </w:rPr>
          <w:t xml:space="preserve">sample wave + </w:t>
        </w:r>
      </w:ins>
      <w:r w:rsidRPr="00E20E1B">
        <w:rPr>
          <w:i/>
          <w:color w:val="282828" w:themeColor="accent3" w:themeShade="80"/>
          <w:sz w:val="24"/>
          <w:szCs w:val="24"/>
          <w:rPrChange w:id="581" w:author="Meshi, Dar" w:date="2020-09-18T08:05:00Z">
            <w:rPr>
              <w:i/>
              <w:color w:val="282828" w:themeColor="accent3" w:themeShade="80"/>
            </w:rPr>
          </w:rPrChange>
        </w:rPr>
        <w:t>scanner ID</w:t>
      </w:r>
      <w:del w:id="582" w:author="Pei, Rui" w:date="2020-09-09T14:31:00Z">
        <w:r w:rsidRPr="00E20E1B" w:rsidDel="005810B1">
          <w:rPr>
            <w:i/>
            <w:color w:val="282828" w:themeColor="accent3" w:themeShade="80"/>
            <w:sz w:val="24"/>
            <w:szCs w:val="24"/>
            <w:rPrChange w:id="583" w:author="Meshi, Dar" w:date="2020-09-18T08:05:00Z">
              <w:rPr>
                <w:i/>
                <w:color w:val="282828" w:themeColor="accent3" w:themeShade="80"/>
              </w:rPr>
            </w:rPrChange>
          </w:rPr>
          <w:delText>,</w:delText>
        </w:r>
      </w:del>
    </w:p>
    <w:p w14:paraId="110ABE56" w14:textId="0FB85E5A" w:rsidR="005810B1" w:rsidRPr="00E20E1B" w:rsidRDefault="005810B1">
      <w:pPr>
        <w:spacing w:line="480" w:lineRule="auto"/>
        <w:rPr>
          <w:ins w:id="584" w:author="Pei, Rui" w:date="2020-09-09T14:31:00Z"/>
          <w:i/>
          <w:color w:val="282828" w:themeColor="accent3" w:themeShade="80"/>
          <w:sz w:val="24"/>
          <w:szCs w:val="24"/>
          <w:rPrChange w:id="585" w:author="Meshi, Dar" w:date="2020-09-18T08:05:00Z">
            <w:rPr>
              <w:ins w:id="586" w:author="Pei, Rui" w:date="2020-09-09T14:31:00Z"/>
              <w:i/>
              <w:color w:val="282828" w:themeColor="accent3" w:themeShade="80"/>
            </w:rPr>
          </w:rPrChange>
        </w:rPr>
        <w:pPrChange w:id="587" w:author="Meshi, Dar" w:date="2020-09-18T08:03:00Z">
          <w:pPr/>
        </w:pPrChange>
      </w:pPr>
    </w:p>
    <w:p w14:paraId="2F084DB5" w14:textId="64735724" w:rsidR="005810B1" w:rsidDel="001B2C2E" w:rsidRDefault="005810B1" w:rsidP="001B2C2E">
      <w:pPr>
        <w:spacing w:line="480" w:lineRule="auto"/>
        <w:ind w:firstLine="720"/>
        <w:rPr>
          <w:del w:id="588" w:author="Meshi, Dar" w:date="2020-09-18T10:45:00Z"/>
          <w:color w:val="282828" w:themeColor="accent3" w:themeShade="80"/>
          <w:sz w:val="24"/>
          <w:szCs w:val="24"/>
        </w:rPr>
      </w:pPr>
      <w:commentRangeStart w:id="589"/>
      <w:ins w:id="590" w:author="Pei, Rui" w:date="2020-09-09T14:31:00Z">
        <w:r w:rsidRPr="00E20E1B">
          <w:rPr>
            <w:iCs/>
            <w:color w:val="282828" w:themeColor="accent3" w:themeShade="80"/>
            <w:sz w:val="24"/>
            <w:szCs w:val="24"/>
            <w:rPrChange w:id="591" w:author="Meshi, Dar" w:date="2020-09-18T08:05:00Z">
              <w:rPr>
                <w:i/>
              </w:rPr>
            </w:rPrChange>
          </w:rPr>
          <w:t xml:space="preserve">In addition to </w:t>
        </w:r>
      </w:ins>
      <w:commentRangeEnd w:id="589"/>
      <w:r w:rsidR="001B2C2E">
        <w:rPr>
          <w:rStyle w:val="CommentReference"/>
        </w:rPr>
        <w:commentReference w:id="589"/>
      </w:r>
      <w:ins w:id="592" w:author="Pei, Rui" w:date="2020-09-09T14:31:00Z">
        <w:r w:rsidRPr="00E20E1B">
          <w:rPr>
            <w:iCs/>
            <w:color w:val="282828" w:themeColor="accent3" w:themeShade="80"/>
            <w:sz w:val="24"/>
            <w:szCs w:val="24"/>
            <w:rPrChange w:id="593" w:author="Meshi, Dar" w:date="2020-09-18T08:05:00Z">
              <w:rPr>
                <w:i/>
              </w:rPr>
            </w:rPrChange>
          </w:rPr>
          <w:t xml:space="preserve">examining each </w:t>
        </w:r>
        <w:del w:id="594" w:author="Meshi, Dar" w:date="2020-09-18T10:45:00Z">
          <w:r w:rsidRPr="00E20E1B" w:rsidDel="001B2C2E">
            <w:rPr>
              <w:iCs/>
              <w:color w:val="282828" w:themeColor="accent3" w:themeShade="80"/>
              <w:sz w:val="24"/>
              <w:szCs w:val="24"/>
              <w:rPrChange w:id="595" w:author="Meshi, Dar" w:date="2020-09-18T08:05:00Z">
                <w:rPr>
                  <w:i/>
                </w:rPr>
              </w:rPrChange>
            </w:rPr>
            <w:delText>system</w:delText>
          </w:r>
        </w:del>
      </w:ins>
      <w:ins w:id="596" w:author="Meshi, Dar" w:date="2020-09-18T10:45:00Z">
        <w:r w:rsidR="001B2C2E">
          <w:rPr>
            <w:iCs/>
            <w:color w:val="282828" w:themeColor="accent3" w:themeShade="80"/>
            <w:sz w:val="24"/>
            <w:szCs w:val="24"/>
          </w:rPr>
          <w:t>brain network</w:t>
        </w:r>
      </w:ins>
      <w:ins w:id="597" w:author="Pei, Rui" w:date="2020-09-09T14:31:00Z">
        <w:r w:rsidRPr="00E20E1B">
          <w:rPr>
            <w:iCs/>
            <w:color w:val="282828" w:themeColor="accent3" w:themeShade="80"/>
            <w:sz w:val="24"/>
            <w:szCs w:val="24"/>
            <w:rPrChange w:id="598" w:author="Meshi, Dar" w:date="2020-09-18T08:05:00Z">
              <w:rPr>
                <w:i/>
              </w:rPr>
            </w:rPrChange>
          </w:rPr>
          <w:t xml:space="preserve"> (social pain and mentalizing) as a whole, we conducted additional </w:t>
        </w:r>
        <w:del w:id="599" w:author="Meshi, Dar" w:date="2020-09-18T10:45:00Z">
          <w:r w:rsidRPr="00E20E1B" w:rsidDel="001B2C2E">
            <w:rPr>
              <w:iCs/>
              <w:color w:val="282828" w:themeColor="accent3" w:themeShade="80"/>
              <w:sz w:val="24"/>
              <w:szCs w:val="24"/>
              <w:rPrChange w:id="600" w:author="Meshi, Dar" w:date="2020-09-18T08:05:00Z">
                <w:rPr>
                  <w:i/>
                </w:rPr>
              </w:rPrChange>
            </w:rPr>
            <w:delText xml:space="preserve">exploratory </w:delText>
          </w:r>
        </w:del>
        <w:r w:rsidRPr="00E20E1B">
          <w:rPr>
            <w:iCs/>
            <w:color w:val="282828" w:themeColor="accent3" w:themeShade="80"/>
            <w:sz w:val="24"/>
            <w:szCs w:val="24"/>
            <w:rPrChange w:id="601" w:author="Meshi, Dar" w:date="2020-09-18T08:05:00Z">
              <w:rPr>
                <w:i/>
              </w:rPr>
            </w:rPrChange>
          </w:rPr>
          <w:t>analyses to inv</w:t>
        </w:r>
      </w:ins>
      <w:ins w:id="602" w:author="Pei, Rui" w:date="2020-09-09T14:32:00Z">
        <w:r w:rsidRPr="00E20E1B">
          <w:rPr>
            <w:iCs/>
            <w:color w:val="282828" w:themeColor="accent3" w:themeShade="80"/>
            <w:sz w:val="24"/>
            <w:szCs w:val="24"/>
            <w:rPrChange w:id="603" w:author="Meshi, Dar" w:date="2020-09-18T08:05:00Z">
              <w:rPr>
                <w:i/>
              </w:rPr>
            </w:rPrChange>
          </w:rPr>
          <w:t xml:space="preserve">estigate whether </w:t>
        </w:r>
        <w:del w:id="604" w:author="Meshi, Dar" w:date="2020-09-18T10:45:00Z">
          <w:r w:rsidRPr="00E20E1B" w:rsidDel="001B2C2E">
            <w:rPr>
              <w:iCs/>
              <w:color w:val="282828" w:themeColor="accent3" w:themeShade="80"/>
              <w:sz w:val="24"/>
              <w:szCs w:val="24"/>
              <w:rPrChange w:id="605" w:author="Meshi, Dar" w:date="2020-09-18T08:05:00Z">
                <w:rPr>
                  <w:i/>
                </w:rPr>
              </w:rPrChange>
            </w:rPr>
            <w:delText>Facebook use</w:delText>
          </w:r>
        </w:del>
      </w:ins>
      <w:ins w:id="606" w:author="Meshi, Dar" w:date="2020-09-18T10:45:00Z">
        <w:r w:rsidR="001B2C2E">
          <w:rPr>
            <w:iCs/>
            <w:color w:val="282828" w:themeColor="accent3" w:themeShade="80"/>
            <w:sz w:val="24"/>
            <w:szCs w:val="24"/>
          </w:rPr>
          <w:t>our measures of interest</w:t>
        </w:r>
      </w:ins>
      <w:ins w:id="607" w:author="Pei, Rui" w:date="2020-09-09T14:32:00Z">
        <w:del w:id="608" w:author="Meshi, Dar" w:date="2020-09-18T10:45:00Z">
          <w:r w:rsidRPr="00E20E1B" w:rsidDel="001B2C2E">
            <w:rPr>
              <w:iCs/>
              <w:color w:val="282828" w:themeColor="accent3" w:themeShade="80"/>
              <w:sz w:val="24"/>
              <w:szCs w:val="24"/>
              <w:rPrChange w:id="609" w:author="Meshi, Dar" w:date="2020-09-18T08:05:00Z">
                <w:rPr>
                  <w:i/>
                </w:rPr>
              </w:rPrChange>
            </w:rPr>
            <w:delText xml:space="preserve"> is</w:delText>
          </w:r>
        </w:del>
      </w:ins>
      <w:ins w:id="610" w:author="Meshi, Dar" w:date="2020-09-18T10:45:00Z">
        <w:r w:rsidR="001B2C2E">
          <w:rPr>
            <w:iCs/>
            <w:color w:val="282828" w:themeColor="accent3" w:themeShade="80"/>
            <w:sz w:val="24"/>
            <w:szCs w:val="24"/>
          </w:rPr>
          <w:t xml:space="preserve"> are</w:t>
        </w:r>
      </w:ins>
      <w:ins w:id="611" w:author="Pei, Rui" w:date="2020-09-09T14:32:00Z">
        <w:r w:rsidRPr="00E20E1B">
          <w:rPr>
            <w:iCs/>
            <w:color w:val="282828" w:themeColor="accent3" w:themeShade="80"/>
            <w:sz w:val="24"/>
            <w:szCs w:val="24"/>
            <w:rPrChange w:id="612" w:author="Meshi, Dar" w:date="2020-09-18T08:05:00Z">
              <w:rPr>
                <w:i/>
              </w:rPr>
            </w:rPrChange>
          </w:rPr>
          <w:t xml:space="preserve"> associated with neural activity in each brain region </w:t>
        </w:r>
        <w:del w:id="613" w:author="Meshi, Dar" w:date="2020-09-18T10:46:00Z">
          <w:r w:rsidRPr="00E20E1B" w:rsidDel="001B2C2E">
            <w:rPr>
              <w:iCs/>
              <w:color w:val="282828" w:themeColor="accent3" w:themeShade="80"/>
              <w:sz w:val="24"/>
              <w:szCs w:val="24"/>
              <w:rPrChange w:id="614" w:author="Meshi, Dar" w:date="2020-09-18T08:05:00Z">
                <w:rPr>
                  <w:i/>
                </w:rPr>
              </w:rPrChange>
            </w:rPr>
            <w:delText xml:space="preserve">within the system </w:delText>
          </w:r>
        </w:del>
        <w:r w:rsidRPr="00E20E1B">
          <w:rPr>
            <w:iCs/>
            <w:color w:val="282828" w:themeColor="accent3" w:themeShade="80"/>
            <w:sz w:val="24"/>
            <w:szCs w:val="24"/>
            <w:rPrChange w:id="615" w:author="Meshi, Dar" w:date="2020-09-18T08:05:00Z">
              <w:rPr>
                <w:i/>
              </w:rPr>
            </w:rPrChange>
          </w:rPr>
          <w:t xml:space="preserve">during </w:t>
        </w:r>
        <w:del w:id="616" w:author="Meshi, Dar" w:date="2020-09-18T10:46:00Z">
          <w:r w:rsidRPr="00E20E1B" w:rsidDel="001B2C2E">
            <w:rPr>
              <w:iCs/>
              <w:color w:val="282828" w:themeColor="accent3" w:themeShade="80"/>
              <w:sz w:val="24"/>
              <w:szCs w:val="24"/>
              <w:rPrChange w:id="617" w:author="Meshi, Dar" w:date="2020-09-18T08:05:00Z">
                <w:rPr>
                  <w:i/>
                </w:rPr>
              </w:rPrChange>
            </w:rPr>
            <w:delText>the Cyberball task</w:delText>
          </w:r>
        </w:del>
      </w:ins>
      <w:ins w:id="618" w:author="Meshi, Dar" w:date="2020-09-18T10:46:00Z">
        <w:r w:rsidR="001B2C2E">
          <w:rPr>
            <w:iCs/>
            <w:color w:val="282828" w:themeColor="accent3" w:themeShade="80"/>
            <w:sz w:val="24"/>
            <w:szCs w:val="24"/>
          </w:rPr>
          <w:t>social exclusion</w:t>
        </w:r>
      </w:ins>
      <w:ins w:id="619" w:author="Pei, Rui" w:date="2020-09-09T14:32:00Z">
        <w:r w:rsidRPr="00E20E1B">
          <w:rPr>
            <w:iCs/>
            <w:color w:val="282828" w:themeColor="accent3" w:themeShade="80"/>
            <w:sz w:val="24"/>
            <w:szCs w:val="24"/>
            <w:rPrChange w:id="620" w:author="Meshi, Dar" w:date="2020-09-18T08:05:00Z">
              <w:rPr>
                <w:i/>
              </w:rPr>
            </w:rPrChange>
          </w:rPr>
          <w:t xml:space="preserve">. </w:t>
        </w:r>
      </w:ins>
    </w:p>
    <w:p w14:paraId="53954373" w14:textId="77777777" w:rsidR="001B2C2E" w:rsidRPr="00E20E1B" w:rsidRDefault="001B2C2E" w:rsidP="001B2C2E">
      <w:pPr>
        <w:spacing w:line="480" w:lineRule="auto"/>
        <w:ind w:firstLine="720"/>
        <w:rPr>
          <w:ins w:id="621" w:author="Meshi, Dar" w:date="2020-09-18T10:45:00Z"/>
          <w:iCs/>
          <w:color w:val="282828" w:themeColor="accent3" w:themeShade="80"/>
          <w:sz w:val="24"/>
          <w:szCs w:val="24"/>
          <w:rPrChange w:id="622" w:author="Meshi, Dar" w:date="2020-09-18T08:05:00Z">
            <w:rPr>
              <w:ins w:id="623" w:author="Meshi, Dar" w:date="2020-09-18T10:45:00Z"/>
              <w:iCs/>
              <w:color w:val="282828" w:themeColor="accent3" w:themeShade="80"/>
            </w:rPr>
          </w:rPrChange>
        </w:rPr>
        <w:pPrChange w:id="624" w:author="Meshi, Dar" w:date="2020-09-18T10:44:00Z">
          <w:pPr/>
        </w:pPrChange>
      </w:pPr>
    </w:p>
    <w:p w14:paraId="0FDF9A09" w14:textId="10250D82" w:rsidR="00253A36" w:rsidRPr="00E20E1B" w:rsidDel="001B2C2E" w:rsidRDefault="00253A36">
      <w:pPr>
        <w:spacing w:line="480" w:lineRule="auto"/>
        <w:rPr>
          <w:del w:id="625" w:author="Meshi, Dar" w:date="2020-09-18T10:44:00Z"/>
          <w:iCs/>
          <w:color w:val="282828" w:themeColor="accent3" w:themeShade="80"/>
          <w:sz w:val="24"/>
          <w:szCs w:val="24"/>
          <w:rPrChange w:id="626" w:author="Meshi, Dar" w:date="2020-09-18T08:05:00Z">
            <w:rPr>
              <w:del w:id="627" w:author="Meshi, Dar" w:date="2020-09-18T10:44:00Z"/>
              <w:iCs/>
              <w:color w:val="282828" w:themeColor="accent3" w:themeShade="80"/>
            </w:rPr>
          </w:rPrChange>
        </w:rPr>
        <w:pPrChange w:id="628" w:author="Meshi, Dar" w:date="2020-09-18T08:03:00Z">
          <w:pPr/>
        </w:pPrChange>
      </w:pPr>
    </w:p>
    <w:p w14:paraId="7AA4104C" w14:textId="39CA04B8" w:rsidR="00253A36" w:rsidRPr="00E20E1B" w:rsidRDefault="00253A36" w:rsidP="001B2C2E">
      <w:pPr>
        <w:spacing w:line="480" w:lineRule="auto"/>
        <w:ind w:firstLine="720"/>
        <w:rPr>
          <w:color w:val="282828" w:themeColor="accent3" w:themeShade="80"/>
          <w:sz w:val="24"/>
          <w:szCs w:val="24"/>
          <w:rPrChange w:id="629" w:author="Meshi, Dar" w:date="2020-09-18T08:05:00Z">
            <w:rPr>
              <w:color w:val="282828" w:themeColor="accent3" w:themeShade="80"/>
            </w:rPr>
          </w:rPrChange>
        </w:rPr>
        <w:pPrChange w:id="630" w:author="Meshi, Dar" w:date="2020-09-18T10:45:00Z">
          <w:pPr/>
        </w:pPrChange>
      </w:pPr>
      <w:r w:rsidRPr="00E20E1B">
        <w:rPr>
          <w:color w:val="282828" w:themeColor="accent3" w:themeShade="80"/>
          <w:sz w:val="24"/>
          <w:szCs w:val="24"/>
          <w:rPrChange w:id="631" w:author="Meshi, Dar" w:date="2020-09-18T08:05:00Z">
            <w:rPr>
              <w:color w:val="282828" w:themeColor="accent3" w:themeShade="80"/>
            </w:rPr>
          </w:rPrChange>
        </w:rPr>
        <w:t xml:space="preserve">Second, to complement </w:t>
      </w:r>
      <w:ins w:id="632" w:author="Meshi, Dar" w:date="2020-09-18T10:46:00Z">
        <w:r w:rsidR="0038658A">
          <w:rPr>
            <w:color w:val="282828" w:themeColor="accent3" w:themeShade="80"/>
            <w:sz w:val="24"/>
            <w:szCs w:val="24"/>
          </w:rPr>
          <w:t xml:space="preserve">our </w:t>
        </w:r>
      </w:ins>
      <w:r w:rsidRPr="00E20E1B">
        <w:rPr>
          <w:color w:val="282828" w:themeColor="accent3" w:themeShade="80"/>
          <w:sz w:val="24"/>
          <w:szCs w:val="24"/>
          <w:rPrChange w:id="633" w:author="Meshi, Dar" w:date="2020-09-18T08:05:00Z">
            <w:rPr>
              <w:color w:val="282828" w:themeColor="accent3" w:themeShade="80"/>
            </w:rPr>
          </w:rPrChange>
        </w:rPr>
        <w:t>neuroimaging analys</w:t>
      </w:r>
      <w:ins w:id="634" w:author="Meshi, Dar" w:date="2020-09-18T10:46:00Z">
        <w:r w:rsidR="0038658A">
          <w:rPr>
            <w:color w:val="282828" w:themeColor="accent3" w:themeShade="80"/>
            <w:sz w:val="24"/>
            <w:szCs w:val="24"/>
          </w:rPr>
          <w:t>e</w:t>
        </w:r>
      </w:ins>
      <w:del w:id="635" w:author="Meshi, Dar" w:date="2020-09-18T10:46:00Z">
        <w:r w:rsidRPr="00E20E1B" w:rsidDel="0038658A">
          <w:rPr>
            <w:color w:val="282828" w:themeColor="accent3" w:themeShade="80"/>
            <w:sz w:val="24"/>
            <w:szCs w:val="24"/>
            <w:rPrChange w:id="636" w:author="Meshi, Dar" w:date="2020-09-18T08:05:00Z">
              <w:rPr>
                <w:color w:val="282828" w:themeColor="accent3" w:themeShade="80"/>
              </w:rPr>
            </w:rPrChange>
          </w:rPr>
          <w:delText>i</w:delText>
        </w:r>
      </w:del>
      <w:r w:rsidRPr="00E20E1B">
        <w:rPr>
          <w:color w:val="282828" w:themeColor="accent3" w:themeShade="80"/>
          <w:sz w:val="24"/>
          <w:szCs w:val="24"/>
          <w:rPrChange w:id="637" w:author="Meshi, Dar" w:date="2020-09-18T08:05:00Z">
            <w:rPr>
              <w:color w:val="282828" w:themeColor="accent3" w:themeShade="80"/>
            </w:rPr>
          </w:rPrChange>
        </w:rPr>
        <w:t xml:space="preserve">s, we constructed two OLS models to estimate the associations between individual differences </w:t>
      </w:r>
      <w:del w:id="638" w:author="Meshi, Dar" w:date="2020-09-18T10:46:00Z">
        <w:r w:rsidRPr="00E20E1B" w:rsidDel="0038658A">
          <w:rPr>
            <w:color w:val="282828" w:themeColor="accent3" w:themeShade="80"/>
            <w:sz w:val="24"/>
            <w:szCs w:val="24"/>
            <w:rPrChange w:id="639" w:author="Meshi, Dar" w:date="2020-09-18T08:05:00Z">
              <w:rPr>
                <w:color w:val="282828" w:themeColor="accent3" w:themeShade="80"/>
              </w:rPr>
            </w:rPrChange>
          </w:rPr>
          <w:delText>in Facebook measures (Facebook connectedness and habitual Facebook use)</w:delText>
        </w:r>
      </w:del>
      <w:ins w:id="640" w:author="Meshi, Dar" w:date="2020-09-18T10:46:00Z">
        <w:r w:rsidR="0038658A">
          <w:rPr>
            <w:color w:val="282828" w:themeColor="accent3" w:themeShade="80"/>
            <w:sz w:val="24"/>
            <w:szCs w:val="24"/>
          </w:rPr>
          <w:t>our measures of interest</w:t>
        </w:r>
      </w:ins>
      <w:r w:rsidRPr="00E20E1B">
        <w:rPr>
          <w:color w:val="282828" w:themeColor="accent3" w:themeShade="80"/>
          <w:sz w:val="24"/>
          <w:szCs w:val="24"/>
          <w:rPrChange w:id="641" w:author="Meshi, Dar" w:date="2020-09-18T08:05:00Z">
            <w:rPr>
              <w:color w:val="282828" w:themeColor="accent3" w:themeShade="80"/>
            </w:rPr>
          </w:rPrChange>
        </w:rPr>
        <w:t xml:space="preserve"> and self-reported need threat after </w:t>
      </w:r>
      <w:ins w:id="642" w:author="Meshi, Dar" w:date="2020-09-18T10:47:00Z">
        <w:r w:rsidR="0038658A">
          <w:rPr>
            <w:color w:val="282828" w:themeColor="accent3" w:themeShade="80"/>
            <w:sz w:val="24"/>
            <w:szCs w:val="24"/>
          </w:rPr>
          <w:t xml:space="preserve">the </w:t>
        </w:r>
      </w:ins>
      <w:proofErr w:type="spellStart"/>
      <w:r w:rsidRPr="00E20E1B">
        <w:rPr>
          <w:color w:val="282828" w:themeColor="accent3" w:themeShade="80"/>
          <w:sz w:val="24"/>
          <w:szCs w:val="24"/>
          <w:rPrChange w:id="643" w:author="Meshi, Dar" w:date="2020-09-18T08:05:00Z">
            <w:rPr>
              <w:color w:val="282828" w:themeColor="accent3" w:themeShade="80"/>
            </w:rPr>
          </w:rPrChange>
        </w:rPr>
        <w:t>Cyberball</w:t>
      </w:r>
      <w:proofErr w:type="spellEnd"/>
      <w:r w:rsidRPr="00E20E1B">
        <w:rPr>
          <w:color w:val="282828" w:themeColor="accent3" w:themeShade="80"/>
          <w:sz w:val="24"/>
          <w:szCs w:val="24"/>
          <w:rPrChange w:id="644" w:author="Meshi, Dar" w:date="2020-09-18T08:05:00Z">
            <w:rPr>
              <w:color w:val="282828" w:themeColor="accent3" w:themeShade="80"/>
            </w:rPr>
          </w:rPrChange>
        </w:rPr>
        <w:t xml:space="preserve"> game:</w:t>
      </w:r>
    </w:p>
    <w:p w14:paraId="0312256E" w14:textId="77777777" w:rsidR="00253A36" w:rsidRPr="00E20E1B" w:rsidRDefault="00253A36">
      <w:pPr>
        <w:spacing w:line="480" w:lineRule="auto"/>
        <w:rPr>
          <w:i/>
          <w:color w:val="282828" w:themeColor="accent3" w:themeShade="80"/>
          <w:sz w:val="24"/>
          <w:szCs w:val="24"/>
          <w:rPrChange w:id="645" w:author="Meshi, Dar" w:date="2020-09-18T08:05:00Z">
            <w:rPr>
              <w:i/>
              <w:color w:val="282828" w:themeColor="accent3" w:themeShade="80"/>
            </w:rPr>
          </w:rPrChange>
        </w:rPr>
        <w:pPrChange w:id="646" w:author="Meshi, Dar" w:date="2020-09-18T08:03:00Z">
          <w:pPr/>
        </w:pPrChange>
      </w:pPr>
    </w:p>
    <w:p w14:paraId="6A329D23" w14:textId="1F7A5F72" w:rsidR="00253A36" w:rsidRPr="00E20E1B" w:rsidRDefault="00253A36">
      <w:pPr>
        <w:spacing w:line="480" w:lineRule="auto"/>
        <w:rPr>
          <w:i/>
          <w:color w:val="282828" w:themeColor="accent3" w:themeShade="80"/>
          <w:sz w:val="24"/>
          <w:szCs w:val="24"/>
          <w:rPrChange w:id="647" w:author="Meshi, Dar" w:date="2020-09-18T08:05:00Z">
            <w:rPr>
              <w:i/>
              <w:color w:val="282828" w:themeColor="accent3" w:themeShade="80"/>
            </w:rPr>
          </w:rPrChange>
        </w:rPr>
        <w:pPrChange w:id="648" w:author="Meshi, Dar" w:date="2020-09-18T08:03:00Z">
          <w:pPr/>
        </w:pPrChange>
      </w:pPr>
      <w:r w:rsidRPr="00E20E1B">
        <w:rPr>
          <w:i/>
          <w:color w:val="282828" w:themeColor="accent3" w:themeShade="80"/>
          <w:sz w:val="24"/>
          <w:szCs w:val="24"/>
          <w:rPrChange w:id="649" w:author="Meshi, Dar" w:date="2020-09-18T08:05:00Z">
            <w:rPr>
              <w:i/>
              <w:color w:val="282828" w:themeColor="accent3" w:themeShade="80"/>
            </w:rPr>
          </w:rPrChange>
        </w:rPr>
        <w:t>Model 5: need threat ~ Facebook connectedness + age + sample wave,</w:t>
      </w:r>
    </w:p>
    <w:p w14:paraId="32C3400E" w14:textId="50C5BD0D" w:rsidR="00253A36" w:rsidRPr="00E20E1B" w:rsidRDefault="00253A36">
      <w:pPr>
        <w:spacing w:line="480" w:lineRule="auto"/>
        <w:rPr>
          <w:i/>
          <w:color w:val="282828" w:themeColor="accent3" w:themeShade="80"/>
          <w:sz w:val="24"/>
          <w:szCs w:val="24"/>
          <w:rPrChange w:id="650" w:author="Meshi, Dar" w:date="2020-09-18T08:05:00Z">
            <w:rPr>
              <w:i/>
              <w:color w:val="282828" w:themeColor="accent3" w:themeShade="80"/>
            </w:rPr>
          </w:rPrChange>
        </w:rPr>
        <w:pPrChange w:id="651" w:author="Meshi, Dar" w:date="2020-09-18T08:03:00Z">
          <w:pPr/>
        </w:pPrChange>
      </w:pPr>
      <w:r w:rsidRPr="00E20E1B">
        <w:rPr>
          <w:i/>
          <w:color w:val="282828" w:themeColor="accent3" w:themeShade="80"/>
          <w:sz w:val="24"/>
          <w:szCs w:val="24"/>
          <w:rPrChange w:id="652" w:author="Meshi, Dar" w:date="2020-09-18T08:05:00Z">
            <w:rPr>
              <w:i/>
              <w:color w:val="282828" w:themeColor="accent3" w:themeShade="80"/>
            </w:rPr>
          </w:rPrChange>
        </w:rPr>
        <w:t>Model 6: need threat ~ habitual Facebook use + age + sample wave,</w:t>
      </w:r>
    </w:p>
    <w:p w14:paraId="7883FD94" w14:textId="77777777" w:rsidR="00253A36" w:rsidRPr="00E20E1B" w:rsidDel="005810B1" w:rsidRDefault="00253A36">
      <w:pPr>
        <w:spacing w:line="480" w:lineRule="auto"/>
        <w:rPr>
          <w:del w:id="653" w:author="Pei, Rui" w:date="2020-09-09T14:32:00Z"/>
          <w:iCs/>
          <w:color w:val="282828" w:themeColor="accent3" w:themeShade="80"/>
          <w:sz w:val="24"/>
          <w:szCs w:val="24"/>
          <w:rPrChange w:id="654" w:author="Meshi, Dar" w:date="2020-09-18T08:05:00Z">
            <w:rPr>
              <w:del w:id="655" w:author="Pei, Rui" w:date="2020-09-09T14:32:00Z"/>
              <w:i/>
            </w:rPr>
          </w:rPrChange>
        </w:rPr>
        <w:pPrChange w:id="656" w:author="Meshi, Dar" w:date="2020-09-18T08:03:00Z">
          <w:pPr/>
        </w:pPrChange>
      </w:pPr>
    </w:p>
    <w:p w14:paraId="64A45A17" w14:textId="247F37D9" w:rsidR="005E406A" w:rsidRPr="00E20E1B" w:rsidDel="005810B1" w:rsidRDefault="00FA5630">
      <w:pPr>
        <w:spacing w:line="480" w:lineRule="auto"/>
        <w:rPr>
          <w:del w:id="657" w:author="Pei, Rui" w:date="2020-09-09T14:32:00Z"/>
          <w:i/>
          <w:color w:val="282828" w:themeColor="accent3" w:themeShade="80"/>
          <w:sz w:val="24"/>
          <w:szCs w:val="24"/>
          <w:rPrChange w:id="658" w:author="Meshi, Dar" w:date="2020-09-18T08:05:00Z">
            <w:rPr>
              <w:del w:id="659" w:author="Pei, Rui" w:date="2020-09-09T14:32:00Z"/>
              <w:i/>
              <w:color w:val="282828" w:themeColor="accent3" w:themeShade="80"/>
            </w:rPr>
          </w:rPrChange>
        </w:rPr>
        <w:pPrChange w:id="660" w:author="Meshi, Dar" w:date="2020-09-18T08:03:00Z">
          <w:pPr/>
        </w:pPrChange>
      </w:pPr>
      <w:del w:id="661" w:author="Pei, Rui" w:date="2020-09-09T14:32:00Z">
        <w:r w:rsidRPr="00E20E1B" w:rsidDel="005810B1">
          <w:rPr>
            <w:i/>
            <w:color w:val="282828" w:themeColor="accent3" w:themeShade="80"/>
            <w:sz w:val="24"/>
            <w:szCs w:val="24"/>
            <w:rPrChange w:id="662" w:author="Meshi, Dar" w:date="2020-09-18T08:05:00Z">
              <w:rPr>
                <w:i/>
                <w:color w:val="282828" w:themeColor="accent3" w:themeShade="80"/>
              </w:rPr>
            </w:rPrChange>
          </w:rPr>
          <w:delText>Model 7: VS neural activity ~ Facebook connectedness + age + scanner ID,</w:delText>
        </w:r>
      </w:del>
    </w:p>
    <w:p w14:paraId="10211281" w14:textId="4BA50966" w:rsidR="005E406A" w:rsidRPr="00E20E1B" w:rsidDel="005810B1" w:rsidRDefault="00FA5630">
      <w:pPr>
        <w:spacing w:line="480" w:lineRule="auto"/>
        <w:rPr>
          <w:del w:id="663" w:author="Pei, Rui" w:date="2020-09-09T14:32:00Z"/>
          <w:i/>
          <w:color w:val="282828" w:themeColor="accent3" w:themeShade="80"/>
          <w:sz w:val="24"/>
          <w:szCs w:val="24"/>
          <w:rPrChange w:id="664" w:author="Meshi, Dar" w:date="2020-09-18T08:05:00Z">
            <w:rPr>
              <w:del w:id="665" w:author="Pei, Rui" w:date="2020-09-09T14:32:00Z"/>
              <w:i/>
              <w:color w:val="282828" w:themeColor="accent3" w:themeShade="80"/>
            </w:rPr>
          </w:rPrChange>
        </w:rPr>
        <w:pPrChange w:id="666" w:author="Meshi, Dar" w:date="2020-09-18T08:03:00Z">
          <w:pPr/>
        </w:pPrChange>
      </w:pPr>
      <w:del w:id="667" w:author="Pei, Rui" w:date="2020-09-09T14:32:00Z">
        <w:r w:rsidRPr="00E20E1B" w:rsidDel="005810B1">
          <w:rPr>
            <w:i/>
            <w:color w:val="282828" w:themeColor="accent3" w:themeShade="80"/>
            <w:sz w:val="24"/>
            <w:szCs w:val="24"/>
            <w:rPrChange w:id="668" w:author="Meshi, Dar" w:date="2020-09-18T08:05:00Z">
              <w:rPr>
                <w:i/>
                <w:color w:val="282828" w:themeColor="accent3" w:themeShade="80"/>
              </w:rPr>
            </w:rPrChange>
          </w:rPr>
          <w:delText>Model 8: lOFC neural activity ~ Facebook connectedness + age + scanner ID,</w:delText>
        </w:r>
      </w:del>
    </w:p>
    <w:p w14:paraId="5FCF92C9" w14:textId="14F18AC3" w:rsidR="005E406A" w:rsidRPr="00E20E1B" w:rsidDel="005810B1" w:rsidRDefault="00FA5630">
      <w:pPr>
        <w:spacing w:line="480" w:lineRule="auto"/>
        <w:rPr>
          <w:del w:id="669" w:author="Pei, Rui" w:date="2020-09-09T14:32:00Z"/>
          <w:i/>
          <w:color w:val="282828" w:themeColor="accent3" w:themeShade="80"/>
          <w:sz w:val="24"/>
          <w:szCs w:val="24"/>
          <w:rPrChange w:id="670" w:author="Meshi, Dar" w:date="2020-09-18T08:05:00Z">
            <w:rPr>
              <w:del w:id="671" w:author="Pei, Rui" w:date="2020-09-09T14:32:00Z"/>
              <w:i/>
              <w:color w:val="282828" w:themeColor="accent3" w:themeShade="80"/>
            </w:rPr>
          </w:rPrChange>
        </w:rPr>
        <w:pPrChange w:id="672" w:author="Meshi, Dar" w:date="2020-09-18T08:03:00Z">
          <w:pPr/>
        </w:pPrChange>
      </w:pPr>
      <w:commentRangeStart w:id="673"/>
      <w:del w:id="674" w:author="Pei, Rui" w:date="2020-09-09T14:32:00Z">
        <w:r w:rsidRPr="00E20E1B" w:rsidDel="005810B1">
          <w:rPr>
            <w:i/>
            <w:color w:val="282828" w:themeColor="accent3" w:themeShade="80"/>
            <w:sz w:val="24"/>
            <w:szCs w:val="24"/>
            <w:rPrChange w:id="675" w:author="Meshi, Dar" w:date="2020-09-18T08:05:00Z">
              <w:rPr>
                <w:i/>
                <w:color w:val="282828" w:themeColor="accent3" w:themeShade="80"/>
              </w:rPr>
            </w:rPrChange>
          </w:rPr>
          <w:delText>Model 9: mentalizing neural activity ~ habitual Facebook use + age + scanner ID,</w:delText>
        </w:r>
      </w:del>
    </w:p>
    <w:p w14:paraId="393F2481" w14:textId="6F3EAFF0" w:rsidR="005E406A" w:rsidRPr="0038658A" w:rsidDel="0038658A" w:rsidRDefault="00FA5630">
      <w:pPr>
        <w:spacing w:line="480" w:lineRule="auto"/>
        <w:rPr>
          <w:del w:id="676" w:author="Meshi, Dar" w:date="2020-09-18T10:47:00Z"/>
          <w:iCs/>
          <w:color w:val="282828" w:themeColor="accent3" w:themeShade="80"/>
          <w:sz w:val="24"/>
          <w:szCs w:val="24"/>
          <w:rPrChange w:id="677" w:author="Meshi, Dar" w:date="2020-09-18T10:47:00Z">
            <w:rPr>
              <w:del w:id="678" w:author="Meshi, Dar" w:date="2020-09-18T10:47:00Z"/>
              <w:i/>
              <w:color w:val="282828" w:themeColor="accent3" w:themeShade="80"/>
            </w:rPr>
          </w:rPrChange>
        </w:rPr>
        <w:pPrChange w:id="679" w:author="Meshi, Dar" w:date="2020-09-18T08:03:00Z">
          <w:pPr/>
        </w:pPrChange>
      </w:pPr>
      <w:del w:id="680" w:author="Pei, Rui" w:date="2020-09-09T14:32:00Z">
        <w:r w:rsidRPr="00E20E1B" w:rsidDel="005810B1">
          <w:rPr>
            <w:i/>
            <w:color w:val="282828" w:themeColor="accent3" w:themeShade="80"/>
            <w:sz w:val="24"/>
            <w:szCs w:val="24"/>
            <w:rPrChange w:id="681" w:author="Meshi, Dar" w:date="2020-09-18T08:05:00Z">
              <w:rPr>
                <w:i/>
                <w:color w:val="282828" w:themeColor="accent3" w:themeShade="80"/>
              </w:rPr>
            </w:rPrChange>
          </w:rPr>
          <w:delText>Model 10: mentalizing neural activity ~ Facebook connectedness + age + scanner ID</w:delText>
        </w:r>
        <w:commentRangeEnd w:id="673"/>
        <w:r w:rsidRPr="00E20E1B" w:rsidDel="005810B1">
          <w:rPr>
            <w:color w:val="282828" w:themeColor="accent3" w:themeShade="80"/>
            <w:sz w:val="24"/>
            <w:szCs w:val="24"/>
            <w:rPrChange w:id="682" w:author="Meshi, Dar" w:date="2020-09-18T08:05:00Z">
              <w:rPr>
                <w:color w:val="282828" w:themeColor="accent3" w:themeShade="80"/>
              </w:rPr>
            </w:rPrChange>
          </w:rPr>
          <w:commentReference w:id="673"/>
        </w:r>
      </w:del>
    </w:p>
    <w:p w14:paraId="46682987" w14:textId="77777777" w:rsidR="005E406A" w:rsidRPr="00E20E1B" w:rsidRDefault="005E406A">
      <w:pPr>
        <w:spacing w:line="480" w:lineRule="auto"/>
        <w:rPr>
          <w:i/>
          <w:color w:val="282828" w:themeColor="accent3" w:themeShade="80"/>
          <w:sz w:val="24"/>
          <w:szCs w:val="24"/>
          <w:rPrChange w:id="683" w:author="Meshi, Dar" w:date="2020-09-18T08:05:00Z">
            <w:rPr>
              <w:i/>
              <w:color w:val="282828" w:themeColor="accent3" w:themeShade="80"/>
            </w:rPr>
          </w:rPrChange>
        </w:rPr>
        <w:pPrChange w:id="684" w:author="Meshi, Dar" w:date="2020-09-18T08:03:00Z">
          <w:pPr/>
        </w:pPrChange>
      </w:pPr>
    </w:p>
    <w:p w14:paraId="250DF085" w14:textId="77777777" w:rsidR="005E406A" w:rsidRPr="00E20E1B" w:rsidDel="00E20E1B" w:rsidRDefault="00FA5630">
      <w:pPr>
        <w:spacing w:line="480" w:lineRule="auto"/>
        <w:rPr>
          <w:ins w:id="685" w:author="Pei Rui" w:date="2020-08-25T22:59:00Z"/>
          <w:del w:id="686" w:author="Meshi, Dar" w:date="2020-09-18T08:07:00Z"/>
          <w:color w:val="282828" w:themeColor="accent3" w:themeShade="80"/>
          <w:sz w:val="24"/>
          <w:szCs w:val="24"/>
          <w:rPrChange w:id="687" w:author="Meshi, Dar" w:date="2020-09-18T08:05:00Z">
            <w:rPr>
              <w:ins w:id="688" w:author="Pei Rui" w:date="2020-08-25T22:59:00Z"/>
              <w:del w:id="689" w:author="Meshi, Dar" w:date="2020-09-18T08:07:00Z"/>
              <w:color w:val="282828" w:themeColor="accent3" w:themeShade="80"/>
            </w:rPr>
          </w:rPrChange>
        </w:rPr>
        <w:pPrChange w:id="690" w:author="Meshi, Dar" w:date="2020-09-18T08:03:00Z">
          <w:pPr/>
        </w:pPrChange>
      </w:pPr>
      <w:r w:rsidRPr="00E20E1B">
        <w:rPr>
          <w:color w:val="282828" w:themeColor="accent3" w:themeShade="80"/>
          <w:sz w:val="24"/>
          <w:szCs w:val="24"/>
          <w:rPrChange w:id="691" w:author="Meshi, Dar" w:date="2020-09-18T08:05:00Z">
            <w:rPr>
              <w:color w:val="282828" w:themeColor="accent3" w:themeShade="80"/>
            </w:rPr>
          </w:rPrChange>
        </w:rPr>
        <w:t>3. Results</w:t>
      </w:r>
    </w:p>
    <w:p w14:paraId="22D0D4F1" w14:textId="77777777" w:rsidR="005E406A" w:rsidRPr="00E20E1B" w:rsidRDefault="005E406A">
      <w:pPr>
        <w:spacing w:line="480" w:lineRule="auto"/>
        <w:rPr>
          <w:ins w:id="692" w:author="Pei Rui" w:date="2020-08-25T22:59:00Z"/>
          <w:color w:val="282828" w:themeColor="accent3" w:themeShade="80"/>
          <w:sz w:val="24"/>
          <w:szCs w:val="24"/>
          <w:rPrChange w:id="693" w:author="Meshi, Dar" w:date="2020-09-18T08:05:00Z">
            <w:rPr>
              <w:ins w:id="694" w:author="Pei Rui" w:date="2020-08-25T22:59:00Z"/>
              <w:color w:val="282828" w:themeColor="accent3" w:themeShade="80"/>
            </w:rPr>
          </w:rPrChange>
        </w:rPr>
        <w:pPrChange w:id="695" w:author="Meshi, Dar" w:date="2020-09-18T08:03:00Z">
          <w:pPr/>
        </w:pPrChange>
      </w:pPr>
    </w:p>
    <w:p w14:paraId="45345D52" w14:textId="723EBB15" w:rsidR="00A06276" w:rsidRPr="00E20E1B" w:rsidRDefault="00FA5630">
      <w:pPr>
        <w:spacing w:line="480" w:lineRule="auto"/>
        <w:rPr>
          <w:ins w:id="696" w:author="Pei, Rui" w:date="2020-09-09T15:26:00Z"/>
          <w:color w:val="282828" w:themeColor="accent3" w:themeShade="80"/>
          <w:sz w:val="24"/>
          <w:szCs w:val="24"/>
          <w:rPrChange w:id="697" w:author="Meshi, Dar" w:date="2020-09-18T08:05:00Z">
            <w:rPr>
              <w:ins w:id="698" w:author="Pei, Rui" w:date="2020-09-09T15:26:00Z"/>
              <w:color w:val="282828" w:themeColor="accent3" w:themeShade="80"/>
            </w:rPr>
          </w:rPrChange>
        </w:rPr>
        <w:pPrChange w:id="699" w:author="Meshi, Dar" w:date="2020-09-18T08:03:00Z">
          <w:pPr/>
        </w:pPrChange>
      </w:pPr>
      <w:ins w:id="700" w:author="Pei Rui" w:date="2020-08-25T22:59:00Z">
        <w:r w:rsidRPr="00E20E1B">
          <w:rPr>
            <w:color w:val="282828" w:themeColor="accent3" w:themeShade="80"/>
            <w:sz w:val="24"/>
            <w:szCs w:val="24"/>
            <w:rPrChange w:id="701" w:author="Meshi, Dar" w:date="2020-09-18T08:05:00Z">
              <w:rPr>
                <w:color w:val="282828" w:themeColor="accent3" w:themeShade="80"/>
              </w:rPr>
            </w:rPrChange>
          </w:rPr>
          <w:t xml:space="preserve">3.1 </w:t>
        </w:r>
      </w:ins>
      <w:ins w:id="702" w:author="Meshi, Dar" w:date="2020-09-18T10:47:00Z">
        <w:r w:rsidR="00D4193E">
          <w:rPr>
            <w:color w:val="282828" w:themeColor="accent3" w:themeShade="80"/>
            <w:sz w:val="24"/>
            <w:szCs w:val="24"/>
          </w:rPr>
          <w:t>Connectedness on Faceboo</w:t>
        </w:r>
      </w:ins>
      <w:ins w:id="703" w:author="Meshi, Dar" w:date="2020-09-18T10:48:00Z">
        <w:r w:rsidR="00D4193E">
          <w:rPr>
            <w:color w:val="282828" w:themeColor="accent3" w:themeShade="80"/>
            <w:sz w:val="24"/>
            <w:szCs w:val="24"/>
          </w:rPr>
          <w:t xml:space="preserve">k and habitual use of </w:t>
        </w:r>
      </w:ins>
      <w:ins w:id="704" w:author="Pei Rui" w:date="2020-08-25T22:59:00Z">
        <w:r w:rsidRPr="00E20E1B">
          <w:rPr>
            <w:color w:val="282828" w:themeColor="accent3" w:themeShade="80"/>
            <w:sz w:val="24"/>
            <w:szCs w:val="24"/>
            <w:rPrChange w:id="705" w:author="Meshi, Dar" w:date="2020-09-18T08:05:00Z">
              <w:rPr>
                <w:color w:val="282828" w:themeColor="accent3" w:themeShade="80"/>
              </w:rPr>
            </w:rPrChange>
          </w:rPr>
          <w:t>Facebook</w:t>
        </w:r>
        <w:del w:id="706" w:author="Meshi, Dar" w:date="2020-09-18T10:48:00Z">
          <w:r w:rsidRPr="00E20E1B" w:rsidDel="00D4193E">
            <w:rPr>
              <w:color w:val="282828" w:themeColor="accent3" w:themeShade="80"/>
              <w:sz w:val="24"/>
              <w:szCs w:val="24"/>
              <w:rPrChange w:id="707" w:author="Meshi, Dar" w:date="2020-09-18T08:05:00Z">
                <w:rPr>
                  <w:color w:val="282828" w:themeColor="accent3" w:themeShade="80"/>
                </w:rPr>
              </w:rPrChange>
            </w:rPr>
            <w:delText xml:space="preserve"> use measures</w:delText>
          </w:r>
        </w:del>
      </w:ins>
    </w:p>
    <w:p w14:paraId="41F6435F" w14:textId="0D07375A" w:rsidR="00404B60" w:rsidRDefault="0066472D">
      <w:pPr>
        <w:spacing w:line="480" w:lineRule="auto"/>
        <w:rPr>
          <w:ins w:id="708" w:author="Meshi, Dar" w:date="2020-09-18T08:20:00Z"/>
          <w:color w:val="282828" w:themeColor="accent3" w:themeShade="80"/>
          <w:sz w:val="24"/>
          <w:szCs w:val="24"/>
        </w:rPr>
      </w:pPr>
      <w:ins w:id="709" w:author="Meshi, Dar" w:date="2020-09-18T08:13:00Z">
        <w:r>
          <w:rPr>
            <w:color w:val="282828" w:themeColor="accent3" w:themeShade="80"/>
            <w:sz w:val="24"/>
            <w:szCs w:val="24"/>
          </w:rPr>
          <w:t>We examined participants’ feelings of connect</w:t>
        </w:r>
      </w:ins>
      <w:ins w:id="710" w:author="Meshi, Dar" w:date="2020-09-18T08:14:00Z">
        <w:r>
          <w:rPr>
            <w:color w:val="282828" w:themeColor="accent3" w:themeShade="80"/>
            <w:sz w:val="24"/>
            <w:szCs w:val="24"/>
          </w:rPr>
          <w:t xml:space="preserve">edness to others on Facebook and their habitual use of Facebook. </w:t>
        </w:r>
      </w:ins>
      <w:ins w:id="711" w:author="Meshi, Dar" w:date="2020-09-18T09:34:00Z">
        <w:r w:rsidR="00E83768">
          <w:rPr>
            <w:color w:val="282828" w:themeColor="accent3" w:themeShade="80"/>
            <w:sz w:val="24"/>
            <w:szCs w:val="24"/>
          </w:rPr>
          <w:t>With regard to connectedness on Facebook, p</w:t>
        </w:r>
      </w:ins>
      <w:ins w:id="712" w:author="Pei, Rui" w:date="2020-09-10T15:32:00Z">
        <w:del w:id="713" w:author="Meshi, Dar" w:date="2020-09-18T09:34:00Z">
          <w:r w:rsidR="00253A36" w:rsidRPr="00E20E1B" w:rsidDel="00E83768">
            <w:rPr>
              <w:color w:val="282828" w:themeColor="accent3" w:themeShade="80"/>
              <w:sz w:val="24"/>
              <w:szCs w:val="24"/>
              <w:rPrChange w:id="714" w:author="Meshi, Dar" w:date="2020-09-18T08:05:00Z">
                <w:rPr>
                  <w:color w:val="282828" w:themeColor="accent3" w:themeShade="80"/>
                </w:rPr>
              </w:rPrChange>
            </w:rPr>
            <w:delText>P</w:delText>
          </w:r>
        </w:del>
      </w:ins>
      <w:del w:id="715" w:author="Pei, Rui" w:date="2020-09-10T15:32:00Z">
        <w:r w:rsidR="00253A36" w:rsidRPr="00E20E1B" w:rsidDel="00253A36">
          <w:rPr>
            <w:color w:val="282828" w:themeColor="accent3" w:themeShade="80"/>
            <w:sz w:val="24"/>
            <w:szCs w:val="24"/>
            <w:rPrChange w:id="716" w:author="Meshi, Dar" w:date="2020-09-18T08:05:00Z">
              <w:rPr>
                <w:color w:val="282828" w:themeColor="accent3" w:themeShade="80"/>
              </w:rPr>
            </w:rPrChange>
          </w:rPr>
          <w:delText xml:space="preserve"> </w:delText>
        </w:r>
      </w:del>
      <w:ins w:id="717" w:author="Pei, Rui" w:date="2020-09-09T15:38:00Z">
        <w:r w:rsidR="00253A36" w:rsidRPr="00E20E1B">
          <w:rPr>
            <w:color w:val="282828" w:themeColor="accent3" w:themeShade="80"/>
            <w:sz w:val="24"/>
            <w:szCs w:val="24"/>
            <w:rPrChange w:id="718" w:author="Meshi, Dar" w:date="2020-09-18T08:05:00Z">
              <w:rPr>
                <w:color w:val="282828" w:themeColor="accent3" w:themeShade="80"/>
              </w:rPr>
            </w:rPrChange>
          </w:rPr>
          <w:t xml:space="preserve">articipants reported </w:t>
        </w:r>
      </w:ins>
      <w:ins w:id="719" w:author="Meshi, Dar" w:date="2020-09-18T09:38:00Z">
        <w:r w:rsidR="00B03393">
          <w:rPr>
            <w:color w:val="282828" w:themeColor="accent3" w:themeShade="80"/>
            <w:sz w:val="24"/>
            <w:szCs w:val="24"/>
          </w:rPr>
          <w:t xml:space="preserve">an </w:t>
        </w:r>
      </w:ins>
      <w:ins w:id="720" w:author="Pei, Rui" w:date="2020-09-09T15:38:00Z">
        <w:r w:rsidR="00253A36" w:rsidRPr="00E20E1B">
          <w:rPr>
            <w:color w:val="282828" w:themeColor="accent3" w:themeShade="80"/>
            <w:sz w:val="24"/>
            <w:szCs w:val="24"/>
            <w:rPrChange w:id="721" w:author="Meshi, Dar" w:date="2020-09-18T08:05:00Z">
              <w:rPr>
                <w:color w:val="282828" w:themeColor="accent3" w:themeShade="80"/>
              </w:rPr>
            </w:rPrChange>
          </w:rPr>
          <w:t xml:space="preserve">overall </w:t>
        </w:r>
      </w:ins>
      <w:ins w:id="722" w:author="Meshi, Dar" w:date="2020-09-18T09:35:00Z">
        <w:r w:rsidR="00E83768">
          <w:rPr>
            <w:color w:val="282828" w:themeColor="accent3" w:themeShade="80"/>
            <w:sz w:val="24"/>
            <w:szCs w:val="24"/>
          </w:rPr>
          <w:t>average of 2.60 (</w:t>
        </w:r>
        <w:commentRangeStart w:id="723"/>
        <w:r w:rsidR="00E83768" w:rsidRPr="00FB2D94">
          <w:rPr>
            <w:color w:val="282828" w:themeColor="accent3" w:themeShade="80"/>
            <w:sz w:val="24"/>
            <w:szCs w:val="24"/>
          </w:rPr>
          <w:t>on a 5-point scale, where “3” indicated “Neither agree nor disagree”</w:t>
        </w:r>
        <w:r w:rsidR="00E83768">
          <w:rPr>
            <w:color w:val="282828" w:themeColor="accent3" w:themeShade="80"/>
            <w:sz w:val="24"/>
            <w:szCs w:val="24"/>
          </w:rPr>
          <w:t>;</w:t>
        </w:r>
      </w:ins>
      <w:commentRangeEnd w:id="723"/>
      <w:ins w:id="724" w:author="Meshi, Dar" w:date="2020-09-18T09:39:00Z">
        <w:r w:rsidR="00B03393">
          <w:rPr>
            <w:rStyle w:val="CommentReference"/>
          </w:rPr>
          <w:commentReference w:id="723"/>
        </w:r>
      </w:ins>
      <w:ins w:id="725" w:author="Meshi, Dar" w:date="2020-09-18T09:35:00Z">
        <w:r w:rsidR="00E83768">
          <w:rPr>
            <w:color w:val="282828" w:themeColor="accent3" w:themeShade="80"/>
            <w:sz w:val="24"/>
            <w:szCs w:val="24"/>
          </w:rPr>
          <w:t xml:space="preserve"> </w:t>
        </w:r>
        <w:r w:rsidR="00E83768" w:rsidRPr="00FB2D94">
          <w:rPr>
            <w:color w:val="282828" w:themeColor="accent3" w:themeShade="80"/>
            <w:sz w:val="24"/>
            <w:szCs w:val="24"/>
          </w:rPr>
          <w:t>SD = 0.78)</w:t>
        </w:r>
        <w:r w:rsidR="00E83768">
          <w:rPr>
            <w:color w:val="282828" w:themeColor="accent3" w:themeShade="80"/>
            <w:sz w:val="24"/>
            <w:szCs w:val="24"/>
          </w:rPr>
          <w:t xml:space="preserve">. With regard to habitual </w:t>
        </w:r>
      </w:ins>
      <w:ins w:id="726" w:author="Meshi, Dar" w:date="2020-09-18T09:36:00Z">
        <w:r w:rsidR="00E83768">
          <w:rPr>
            <w:color w:val="282828" w:themeColor="accent3" w:themeShade="80"/>
            <w:sz w:val="24"/>
            <w:szCs w:val="24"/>
          </w:rPr>
          <w:t xml:space="preserve">use of Facebook, participants </w:t>
        </w:r>
        <w:r w:rsidR="00E83768">
          <w:rPr>
            <w:color w:val="282828" w:themeColor="accent3" w:themeShade="80"/>
            <w:sz w:val="24"/>
            <w:szCs w:val="24"/>
          </w:rPr>
          <w:lastRenderedPageBreak/>
          <w:t>reported an overall average of 3.35 (</w:t>
        </w:r>
        <w:r w:rsidR="00E83768" w:rsidRPr="00FB2D94">
          <w:rPr>
            <w:color w:val="282828" w:themeColor="accent3" w:themeShade="80"/>
            <w:sz w:val="24"/>
            <w:szCs w:val="24"/>
          </w:rPr>
          <w:t>on a 7-point scale, where “3” indicated “Slightly disagree”</w:t>
        </w:r>
        <w:r w:rsidR="00E83768">
          <w:rPr>
            <w:color w:val="282828" w:themeColor="accent3" w:themeShade="80"/>
            <w:sz w:val="24"/>
            <w:szCs w:val="24"/>
          </w:rPr>
          <w:t xml:space="preserve">; </w:t>
        </w:r>
        <w:r w:rsidR="00E83768" w:rsidRPr="00FB2D94">
          <w:rPr>
            <w:color w:val="282828" w:themeColor="accent3" w:themeShade="80"/>
            <w:sz w:val="24"/>
            <w:szCs w:val="24"/>
          </w:rPr>
          <w:t>SD = 1.29</w:t>
        </w:r>
        <w:r w:rsidR="00E83768">
          <w:rPr>
            <w:color w:val="282828" w:themeColor="accent3" w:themeShade="80"/>
            <w:sz w:val="24"/>
            <w:szCs w:val="24"/>
          </w:rPr>
          <w:t>)</w:t>
        </w:r>
      </w:ins>
      <w:ins w:id="727" w:author="Meshi, Dar" w:date="2020-09-18T09:37:00Z">
        <w:r w:rsidR="00E83768">
          <w:rPr>
            <w:color w:val="282828" w:themeColor="accent3" w:themeShade="80"/>
            <w:sz w:val="24"/>
            <w:szCs w:val="24"/>
          </w:rPr>
          <w:t>. The relationship between these two measures,</w:t>
        </w:r>
      </w:ins>
      <w:ins w:id="728" w:author="Pei, Rui" w:date="2020-09-09T15:38:00Z">
        <w:del w:id="729" w:author="Meshi, Dar" w:date="2020-09-18T09:37:00Z">
          <w:r w:rsidR="00253A36" w:rsidRPr="00E20E1B" w:rsidDel="00E83768">
            <w:rPr>
              <w:color w:val="282828" w:themeColor="accent3" w:themeShade="80"/>
              <w:sz w:val="24"/>
              <w:szCs w:val="24"/>
              <w:rPrChange w:id="730" w:author="Meshi, Dar" w:date="2020-09-18T08:05:00Z">
                <w:rPr>
                  <w:color w:val="282828" w:themeColor="accent3" w:themeShade="80"/>
                </w:rPr>
              </w:rPrChange>
            </w:rPr>
            <w:delText xml:space="preserve">slight disagreement to the statements that they felt connected to family and friends on Facebook </w:delText>
          </w:r>
        </w:del>
      </w:ins>
      <w:ins w:id="731" w:author="Pei, Rui" w:date="2020-09-09T15:33:00Z">
        <w:del w:id="732" w:author="Meshi, Dar" w:date="2020-09-18T09:37:00Z">
          <w:r w:rsidR="00253A36" w:rsidRPr="00E20E1B" w:rsidDel="00E83768">
            <w:rPr>
              <w:color w:val="282828" w:themeColor="accent3" w:themeShade="80"/>
              <w:sz w:val="24"/>
              <w:szCs w:val="24"/>
              <w:rPrChange w:id="733" w:author="Meshi, Dar" w:date="2020-09-18T08:05:00Z">
                <w:rPr>
                  <w:color w:val="282828" w:themeColor="accent3" w:themeShade="80"/>
                </w:rPr>
              </w:rPrChange>
            </w:rPr>
            <w:delText>(</w:delText>
          </w:r>
        </w:del>
      </w:ins>
      <w:ins w:id="734" w:author="Pei, Rui" w:date="2020-09-09T15:34:00Z">
        <w:del w:id="735" w:author="Meshi, Dar" w:date="2020-09-18T09:37:00Z">
          <w:r w:rsidR="00253A36" w:rsidRPr="00E20E1B" w:rsidDel="00E83768">
            <w:rPr>
              <w:color w:val="282828" w:themeColor="accent3" w:themeShade="80"/>
              <w:sz w:val="24"/>
              <w:szCs w:val="24"/>
              <w:rPrChange w:id="736" w:author="Meshi, Dar" w:date="2020-09-18T08:05:00Z">
                <w:rPr>
                  <w:color w:val="282828" w:themeColor="accent3" w:themeShade="80"/>
                </w:rPr>
              </w:rPrChange>
            </w:rPr>
            <w:delText xml:space="preserve">M = </w:delText>
          </w:r>
        </w:del>
      </w:ins>
      <w:ins w:id="737" w:author="Pei, Rui" w:date="2020-09-09T15:38:00Z">
        <w:del w:id="738" w:author="Meshi, Dar" w:date="2020-09-18T09:37:00Z">
          <w:r w:rsidR="00253A36" w:rsidRPr="00E20E1B" w:rsidDel="00E83768">
            <w:rPr>
              <w:color w:val="282828" w:themeColor="accent3" w:themeShade="80"/>
              <w:sz w:val="24"/>
              <w:szCs w:val="24"/>
              <w:rPrChange w:id="739" w:author="Meshi, Dar" w:date="2020-09-18T08:05:00Z">
                <w:rPr>
                  <w:color w:val="282828" w:themeColor="accent3" w:themeShade="80"/>
                </w:rPr>
              </w:rPrChange>
            </w:rPr>
            <w:delText>2.60,</w:delText>
          </w:r>
        </w:del>
        <w:del w:id="740" w:author="Meshi, Dar" w:date="2020-09-18T09:35:00Z">
          <w:r w:rsidR="00253A36" w:rsidRPr="00E20E1B" w:rsidDel="00E83768">
            <w:rPr>
              <w:color w:val="282828" w:themeColor="accent3" w:themeShade="80"/>
              <w:sz w:val="24"/>
              <w:szCs w:val="24"/>
              <w:rPrChange w:id="741" w:author="Meshi, Dar" w:date="2020-09-18T08:05:00Z">
                <w:rPr>
                  <w:color w:val="282828" w:themeColor="accent3" w:themeShade="80"/>
                </w:rPr>
              </w:rPrChange>
            </w:rPr>
            <w:delText xml:space="preserve"> SD = 0.78 on a 5-point scale, where </w:delText>
          </w:r>
        </w:del>
      </w:ins>
      <w:ins w:id="742" w:author="Pei, Rui" w:date="2020-09-09T15:39:00Z">
        <w:del w:id="743" w:author="Meshi, Dar" w:date="2020-09-18T09:35:00Z">
          <w:r w:rsidR="00253A36" w:rsidRPr="00E20E1B" w:rsidDel="00E83768">
            <w:rPr>
              <w:color w:val="282828" w:themeColor="accent3" w:themeShade="80"/>
              <w:sz w:val="24"/>
              <w:szCs w:val="24"/>
              <w:rPrChange w:id="744" w:author="Meshi, Dar" w:date="2020-09-18T08:05:00Z">
                <w:rPr>
                  <w:color w:val="282828" w:themeColor="accent3" w:themeShade="80"/>
                </w:rPr>
              </w:rPrChange>
            </w:rPr>
            <w:delText>“</w:delText>
          </w:r>
        </w:del>
      </w:ins>
      <w:ins w:id="745" w:author="Pei, Rui" w:date="2020-09-09T15:38:00Z">
        <w:del w:id="746" w:author="Meshi, Dar" w:date="2020-09-18T09:35:00Z">
          <w:r w:rsidR="00253A36" w:rsidRPr="00E20E1B" w:rsidDel="00E83768">
            <w:rPr>
              <w:color w:val="282828" w:themeColor="accent3" w:themeShade="80"/>
              <w:sz w:val="24"/>
              <w:szCs w:val="24"/>
              <w:rPrChange w:id="747" w:author="Meshi, Dar" w:date="2020-09-18T08:05:00Z">
                <w:rPr>
                  <w:color w:val="282828" w:themeColor="accent3" w:themeShade="80"/>
                </w:rPr>
              </w:rPrChange>
            </w:rPr>
            <w:delText>3</w:delText>
          </w:r>
        </w:del>
      </w:ins>
      <w:ins w:id="748" w:author="Pei, Rui" w:date="2020-09-09T15:39:00Z">
        <w:del w:id="749" w:author="Meshi, Dar" w:date="2020-09-18T09:35:00Z">
          <w:r w:rsidR="00253A36" w:rsidRPr="00E20E1B" w:rsidDel="00E83768">
            <w:rPr>
              <w:color w:val="282828" w:themeColor="accent3" w:themeShade="80"/>
              <w:sz w:val="24"/>
              <w:szCs w:val="24"/>
              <w:rPrChange w:id="750" w:author="Meshi, Dar" w:date="2020-09-18T08:05:00Z">
                <w:rPr>
                  <w:color w:val="282828" w:themeColor="accent3" w:themeShade="80"/>
                </w:rPr>
              </w:rPrChange>
            </w:rPr>
            <w:delText>”</w:delText>
          </w:r>
        </w:del>
      </w:ins>
      <w:ins w:id="751" w:author="Pei, Rui" w:date="2020-09-09T15:38:00Z">
        <w:del w:id="752" w:author="Meshi, Dar" w:date="2020-09-18T09:35:00Z">
          <w:r w:rsidR="00253A36" w:rsidRPr="00E20E1B" w:rsidDel="00E83768">
            <w:rPr>
              <w:color w:val="282828" w:themeColor="accent3" w:themeShade="80"/>
              <w:sz w:val="24"/>
              <w:szCs w:val="24"/>
              <w:rPrChange w:id="753" w:author="Meshi, Dar" w:date="2020-09-18T08:05:00Z">
                <w:rPr>
                  <w:color w:val="282828" w:themeColor="accent3" w:themeShade="80"/>
                </w:rPr>
              </w:rPrChange>
            </w:rPr>
            <w:delText xml:space="preserve"> indicated “</w:delText>
          </w:r>
        </w:del>
      </w:ins>
      <w:ins w:id="754" w:author="Pei, Rui" w:date="2020-09-09T15:39:00Z">
        <w:del w:id="755" w:author="Meshi, Dar" w:date="2020-09-18T09:35:00Z">
          <w:r w:rsidR="00253A36" w:rsidRPr="00E20E1B" w:rsidDel="00E83768">
            <w:rPr>
              <w:color w:val="282828" w:themeColor="accent3" w:themeShade="80"/>
              <w:sz w:val="24"/>
              <w:szCs w:val="24"/>
              <w:rPrChange w:id="756" w:author="Meshi, Dar" w:date="2020-09-18T08:05:00Z">
                <w:rPr>
                  <w:color w:val="282828" w:themeColor="accent3" w:themeShade="80"/>
                </w:rPr>
              </w:rPrChange>
            </w:rPr>
            <w:delText>N</w:delText>
          </w:r>
        </w:del>
      </w:ins>
      <w:ins w:id="757" w:author="Pei, Rui" w:date="2020-09-09T15:38:00Z">
        <w:del w:id="758" w:author="Meshi, Dar" w:date="2020-09-18T09:35:00Z">
          <w:r w:rsidR="00253A36" w:rsidRPr="00E20E1B" w:rsidDel="00E83768">
            <w:rPr>
              <w:color w:val="282828" w:themeColor="accent3" w:themeShade="80"/>
              <w:sz w:val="24"/>
              <w:szCs w:val="24"/>
              <w:rPrChange w:id="759" w:author="Meshi, Dar" w:date="2020-09-18T08:05:00Z">
                <w:rPr>
                  <w:color w:val="282828" w:themeColor="accent3" w:themeShade="80"/>
                </w:rPr>
              </w:rPrChange>
            </w:rPr>
            <w:delText>eit</w:delText>
          </w:r>
        </w:del>
      </w:ins>
      <w:ins w:id="760" w:author="Pei, Rui" w:date="2020-09-09T15:39:00Z">
        <w:del w:id="761" w:author="Meshi, Dar" w:date="2020-09-18T09:35:00Z">
          <w:r w:rsidR="00253A36" w:rsidRPr="00E20E1B" w:rsidDel="00E83768">
            <w:rPr>
              <w:color w:val="282828" w:themeColor="accent3" w:themeShade="80"/>
              <w:sz w:val="24"/>
              <w:szCs w:val="24"/>
              <w:rPrChange w:id="762" w:author="Meshi, Dar" w:date="2020-09-18T08:05:00Z">
                <w:rPr>
                  <w:color w:val="282828" w:themeColor="accent3" w:themeShade="80"/>
                </w:rPr>
              </w:rPrChange>
            </w:rPr>
            <w:delText>her agree nor disagree”</w:delText>
          </w:r>
        </w:del>
      </w:ins>
      <w:del w:id="763" w:author="Meshi, Dar" w:date="2020-09-18T09:35:00Z">
        <w:r w:rsidR="00253A36" w:rsidRPr="00E20E1B" w:rsidDel="00E83768">
          <w:rPr>
            <w:color w:val="282828" w:themeColor="accent3" w:themeShade="80"/>
            <w:sz w:val="24"/>
            <w:szCs w:val="24"/>
            <w:rPrChange w:id="764" w:author="Meshi, Dar" w:date="2020-09-18T08:05:00Z">
              <w:rPr>
                <w:color w:val="282828" w:themeColor="accent3" w:themeShade="80"/>
              </w:rPr>
            </w:rPrChange>
          </w:rPr>
          <w:delText>)</w:delText>
        </w:r>
      </w:del>
      <w:ins w:id="765" w:author="Pei, Rui" w:date="2020-09-09T15:39:00Z">
        <w:del w:id="766" w:author="Meshi, Dar" w:date="2020-09-18T09:37:00Z">
          <w:r w:rsidR="00253A36" w:rsidRPr="00E20E1B" w:rsidDel="00E83768">
            <w:rPr>
              <w:color w:val="282828" w:themeColor="accent3" w:themeShade="80"/>
              <w:sz w:val="24"/>
              <w:szCs w:val="24"/>
              <w:rPrChange w:id="767" w:author="Meshi, Dar" w:date="2020-09-18T08:05:00Z">
                <w:rPr>
                  <w:color w:val="282828" w:themeColor="accent3" w:themeShade="80"/>
                </w:rPr>
              </w:rPrChange>
            </w:rPr>
            <w:delText>.</w:delText>
          </w:r>
        </w:del>
      </w:ins>
      <w:ins w:id="768" w:author="Pei, Rui" w:date="2020-09-09T15:40:00Z">
        <w:del w:id="769" w:author="Meshi, Dar" w:date="2020-09-18T09:37:00Z">
          <w:r w:rsidR="00253A36" w:rsidRPr="00E20E1B" w:rsidDel="00E83768">
            <w:rPr>
              <w:color w:val="282828" w:themeColor="accent3" w:themeShade="80"/>
              <w:sz w:val="24"/>
              <w:szCs w:val="24"/>
              <w:rPrChange w:id="770" w:author="Meshi, Dar" w:date="2020-09-18T08:05:00Z">
                <w:rPr>
                  <w:color w:val="282828" w:themeColor="accent3" w:themeShade="80"/>
                </w:rPr>
              </w:rPrChange>
            </w:rPr>
            <w:delText xml:space="preserve"> </w:delText>
          </w:r>
        </w:del>
      </w:ins>
      <w:ins w:id="771" w:author="Pei, Rui" w:date="2020-09-10T15:32:00Z">
        <w:del w:id="772" w:author="Meshi, Dar" w:date="2020-09-18T09:37:00Z">
          <w:r w:rsidR="00253A36" w:rsidRPr="00E20E1B" w:rsidDel="00E83768">
            <w:rPr>
              <w:color w:val="282828" w:themeColor="accent3" w:themeShade="80"/>
              <w:sz w:val="24"/>
              <w:szCs w:val="24"/>
              <w:rPrChange w:id="773" w:author="Meshi, Dar" w:date="2020-09-18T08:05:00Z">
                <w:rPr>
                  <w:color w:val="282828" w:themeColor="accent3" w:themeShade="80"/>
                </w:rPr>
              </w:rPrChange>
            </w:rPr>
            <w:delText>P</w:delText>
          </w:r>
        </w:del>
      </w:ins>
      <w:ins w:id="774" w:author="Pei, Rui" w:date="2020-09-09T15:26:00Z">
        <w:del w:id="775" w:author="Meshi, Dar" w:date="2020-09-18T09:37:00Z">
          <w:r w:rsidR="00A06276" w:rsidRPr="00E20E1B" w:rsidDel="00E83768">
            <w:rPr>
              <w:color w:val="282828" w:themeColor="accent3" w:themeShade="80"/>
              <w:sz w:val="24"/>
              <w:szCs w:val="24"/>
              <w:rPrChange w:id="776" w:author="Meshi, Dar" w:date="2020-09-18T08:05:00Z">
                <w:rPr>
                  <w:color w:val="282828" w:themeColor="accent3" w:themeShade="80"/>
                </w:rPr>
              </w:rPrChange>
            </w:rPr>
            <w:delText xml:space="preserve">articipants </w:delText>
          </w:r>
        </w:del>
      </w:ins>
      <w:ins w:id="777" w:author="Pei, Rui" w:date="2020-09-10T15:32:00Z">
        <w:del w:id="778" w:author="Meshi, Dar" w:date="2020-09-18T09:37:00Z">
          <w:r w:rsidR="00253A36" w:rsidRPr="00E20E1B" w:rsidDel="00E83768">
            <w:rPr>
              <w:color w:val="282828" w:themeColor="accent3" w:themeShade="80"/>
              <w:sz w:val="24"/>
              <w:szCs w:val="24"/>
              <w:rPrChange w:id="779" w:author="Meshi, Dar" w:date="2020-09-18T08:05:00Z">
                <w:rPr>
                  <w:color w:val="282828" w:themeColor="accent3" w:themeShade="80"/>
                </w:rPr>
              </w:rPrChange>
            </w:rPr>
            <w:delText xml:space="preserve">also </w:delText>
          </w:r>
        </w:del>
      </w:ins>
      <w:ins w:id="780" w:author="Pei, Rui" w:date="2020-09-09T15:30:00Z">
        <w:del w:id="781" w:author="Meshi, Dar" w:date="2020-09-18T09:37:00Z">
          <w:r w:rsidR="00A06276" w:rsidRPr="00E20E1B" w:rsidDel="00E83768">
            <w:rPr>
              <w:color w:val="282828" w:themeColor="accent3" w:themeShade="80"/>
              <w:sz w:val="24"/>
              <w:szCs w:val="24"/>
              <w:rPrChange w:id="782" w:author="Meshi, Dar" w:date="2020-09-18T08:05:00Z">
                <w:rPr>
                  <w:color w:val="282828" w:themeColor="accent3" w:themeShade="80"/>
                </w:rPr>
              </w:rPrChange>
            </w:rPr>
            <w:delText xml:space="preserve">slightly disagreed to the statements that </w:delText>
          </w:r>
        </w:del>
      </w:ins>
      <w:ins w:id="783" w:author="Pei, Rui" w:date="2020-09-09T15:32:00Z">
        <w:del w:id="784" w:author="Meshi, Dar" w:date="2020-09-18T09:37:00Z">
          <w:r w:rsidR="00A06276" w:rsidRPr="00E20E1B" w:rsidDel="00E83768">
            <w:rPr>
              <w:color w:val="282828" w:themeColor="accent3" w:themeShade="80"/>
              <w:sz w:val="24"/>
              <w:szCs w:val="24"/>
              <w:rPrChange w:id="785" w:author="Meshi, Dar" w:date="2020-09-18T08:05:00Z">
                <w:rPr>
                  <w:color w:val="282828" w:themeColor="accent3" w:themeShade="80"/>
                </w:rPr>
              </w:rPrChange>
            </w:rPr>
            <w:delText>Facebook is something they would use automatically and without thinking</w:delText>
          </w:r>
        </w:del>
      </w:ins>
      <w:ins w:id="786" w:author="Pei, Rui" w:date="2020-09-09T15:26:00Z">
        <w:del w:id="787" w:author="Meshi, Dar" w:date="2020-09-18T09:37:00Z">
          <w:r w:rsidR="00A06276" w:rsidRPr="00E20E1B" w:rsidDel="00E83768">
            <w:rPr>
              <w:color w:val="282828" w:themeColor="accent3" w:themeShade="80"/>
              <w:sz w:val="24"/>
              <w:szCs w:val="24"/>
              <w:rPrChange w:id="788" w:author="Meshi, Dar" w:date="2020-09-18T08:05:00Z">
                <w:rPr>
                  <w:color w:val="282828" w:themeColor="accent3" w:themeShade="80"/>
                </w:rPr>
              </w:rPrChange>
            </w:rPr>
            <w:delText xml:space="preserve"> (M = </w:delText>
          </w:r>
        </w:del>
      </w:ins>
      <w:ins w:id="789" w:author="Pei, Rui" w:date="2020-09-09T15:28:00Z">
        <w:del w:id="790" w:author="Meshi, Dar" w:date="2020-09-18T09:37:00Z">
          <w:r w:rsidR="00A06276" w:rsidRPr="00E20E1B" w:rsidDel="00E83768">
            <w:rPr>
              <w:color w:val="282828" w:themeColor="accent3" w:themeShade="80"/>
              <w:sz w:val="24"/>
              <w:szCs w:val="24"/>
              <w:rPrChange w:id="791" w:author="Meshi, Dar" w:date="2020-09-18T08:05:00Z">
                <w:rPr>
                  <w:color w:val="282828" w:themeColor="accent3" w:themeShade="80"/>
                </w:rPr>
              </w:rPrChange>
            </w:rPr>
            <w:delText xml:space="preserve">3.35, </w:delText>
          </w:r>
        </w:del>
        <w:del w:id="792" w:author="Meshi, Dar" w:date="2020-09-18T09:36:00Z">
          <w:r w:rsidR="00A06276" w:rsidRPr="00E20E1B" w:rsidDel="00E83768">
            <w:rPr>
              <w:color w:val="282828" w:themeColor="accent3" w:themeShade="80"/>
              <w:sz w:val="24"/>
              <w:szCs w:val="24"/>
              <w:rPrChange w:id="793" w:author="Meshi, Dar" w:date="2020-09-18T08:05:00Z">
                <w:rPr>
                  <w:color w:val="282828" w:themeColor="accent3" w:themeShade="80"/>
                </w:rPr>
              </w:rPrChange>
            </w:rPr>
            <w:delText>SD = 1.29 on a 7-point scale, where “3” indicated</w:delText>
          </w:r>
        </w:del>
      </w:ins>
      <w:ins w:id="794" w:author="Pei, Rui" w:date="2020-09-09T15:30:00Z">
        <w:del w:id="795" w:author="Meshi, Dar" w:date="2020-09-18T09:36:00Z">
          <w:r w:rsidR="00A06276" w:rsidRPr="00E20E1B" w:rsidDel="00E83768">
            <w:rPr>
              <w:color w:val="282828" w:themeColor="accent3" w:themeShade="80"/>
              <w:sz w:val="24"/>
              <w:szCs w:val="24"/>
              <w:rPrChange w:id="796" w:author="Meshi, Dar" w:date="2020-09-18T08:05:00Z">
                <w:rPr>
                  <w:color w:val="282828" w:themeColor="accent3" w:themeShade="80"/>
                </w:rPr>
              </w:rPrChange>
            </w:rPr>
            <w:delText xml:space="preserve"> “Slightly disagree”</w:delText>
          </w:r>
        </w:del>
        <w:del w:id="797" w:author="Meshi, Dar" w:date="2020-09-18T09:37:00Z">
          <w:r w:rsidR="00A06276" w:rsidRPr="00E20E1B" w:rsidDel="00E83768">
            <w:rPr>
              <w:color w:val="282828" w:themeColor="accent3" w:themeShade="80"/>
              <w:sz w:val="24"/>
              <w:szCs w:val="24"/>
              <w:rPrChange w:id="798" w:author="Meshi, Dar" w:date="2020-09-18T08:05:00Z">
                <w:rPr>
                  <w:color w:val="282828" w:themeColor="accent3" w:themeShade="80"/>
                </w:rPr>
              </w:rPrChange>
            </w:rPr>
            <w:delText>)</w:delText>
          </w:r>
        </w:del>
      </w:ins>
      <w:ins w:id="799" w:author="Pei, Rui" w:date="2020-09-09T15:32:00Z">
        <w:del w:id="800" w:author="Meshi, Dar" w:date="2020-09-18T09:37:00Z">
          <w:r w:rsidR="00A06276" w:rsidRPr="00E20E1B" w:rsidDel="00E83768">
            <w:rPr>
              <w:color w:val="282828" w:themeColor="accent3" w:themeShade="80"/>
              <w:sz w:val="24"/>
              <w:szCs w:val="24"/>
              <w:rPrChange w:id="801" w:author="Meshi, Dar" w:date="2020-09-18T08:05:00Z">
                <w:rPr>
                  <w:color w:val="282828" w:themeColor="accent3" w:themeShade="80"/>
                </w:rPr>
              </w:rPrChange>
            </w:rPr>
            <w:delText>.</w:delText>
          </w:r>
        </w:del>
      </w:ins>
      <w:ins w:id="802" w:author="Pei, Rui" w:date="2020-09-09T15:33:00Z">
        <w:del w:id="803" w:author="Meshi, Dar" w:date="2020-09-18T09:37:00Z">
          <w:r w:rsidR="00A06276" w:rsidRPr="00E20E1B" w:rsidDel="00E83768">
            <w:rPr>
              <w:color w:val="282828" w:themeColor="accent3" w:themeShade="80"/>
              <w:sz w:val="24"/>
              <w:szCs w:val="24"/>
              <w:rPrChange w:id="804" w:author="Meshi, Dar" w:date="2020-09-18T08:05:00Z">
                <w:rPr>
                  <w:color w:val="282828" w:themeColor="accent3" w:themeShade="80"/>
                </w:rPr>
              </w:rPrChange>
            </w:rPr>
            <w:delText xml:space="preserve"> </w:delText>
          </w:r>
        </w:del>
      </w:ins>
      <w:ins w:id="805" w:author="Pei, Rui" w:date="2020-09-09T15:42:00Z">
        <w:del w:id="806" w:author="Meshi, Dar" w:date="2020-09-18T08:12:00Z">
          <w:r w:rsidR="004660B7" w:rsidRPr="00E20E1B" w:rsidDel="0066472D">
            <w:rPr>
              <w:color w:val="282828" w:themeColor="accent3" w:themeShade="80"/>
              <w:sz w:val="24"/>
              <w:szCs w:val="24"/>
              <w:rPrChange w:id="807" w:author="Meshi, Dar" w:date="2020-09-18T08:05:00Z">
                <w:rPr>
                  <w:color w:val="282828" w:themeColor="accent3" w:themeShade="80"/>
                </w:rPr>
              </w:rPrChange>
            </w:rPr>
            <w:delText>After</w:delText>
          </w:r>
        </w:del>
      </w:ins>
      <w:ins w:id="808" w:author="Meshi, Dar" w:date="2020-09-18T09:37:00Z">
        <w:r w:rsidR="00E83768">
          <w:rPr>
            <w:color w:val="282828" w:themeColor="accent3" w:themeShade="80"/>
            <w:sz w:val="24"/>
            <w:szCs w:val="24"/>
          </w:rPr>
          <w:t xml:space="preserve"> w</w:t>
        </w:r>
      </w:ins>
      <w:ins w:id="809" w:author="Meshi, Dar" w:date="2020-09-18T08:12:00Z">
        <w:r>
          <w:rPr>
            <w:color w:val="282828" w:themeColor="accent3" w:themeShade="80"/>
            <w:sz w:val="24"/>
            <w:szCs w:val="24"/>
          </w:rPr>
          <w:t>hen</w:t>
        </w:r>
      </w:ins>
      <w:ins w:id="810" w:author="Pei, Rui" w:date="2020-09-09T15:42:00Z">
        <w:r w:rsidR="004660B7" w:rsidRPr="00E20E1B">
          <w:rPr>
            <w:color w:val="282828" w:themeColor="accent3" w:themeShade="80"/>
            <w:sz w:val="24"/>
            <w:szCs w:val="24"/>
            <w:rPrChange w:id="811" w:author="Meshi, Dar" w:date="2020-09-18T08:05:00Z">
              <w:rPr>
                <w:color w:val="282828" w:themeColor="accent3" w:themeShade="80"/>
              </w:rPr>
            </w:rPrChange>
          </w:rPr>
          <w:t xml:space="preserve"> controlling for age and sample wave, </w:t>
        </w:r>
        <w:del w:id="812" w:author="Meshi, Dar" w:date="2020-09-18T09:37:00Z">
          <w:r w:rsidR="004660B7" w:rsidRPr="00E20E1B" w:rsidDel="00E83768">
            <w:rPr>
              <w:color w:val="282828" w:themeColor="accent3" w:themeShade="80"/>
              <w:sz w:val="24"/>
              <w:szCs w:val="24"/>
              <w:rPrChange w:id="813" w:author="Meshi, Dar" w:date="2020-09-18T08:05:00Z">
                <w:rPr>
                  <w:color w:val="282828" w:themeColor="accent3" w:themeShade="80"/>
                </w:rPr>
              </w:rPrChange>
            </w:rPr>
            <w:delText>we found no significant association between h</w:delText>
          </w:r>
        </w:del>
      </w:ins>
      <w:ins w:id="814" w:author="Pei, Rui" w:date="2020-09-09T15:40:00Z">
        <w:del w:id="815" w:author="Meshi, Dar" w:date="2020-09-18T09:37:00Z">
          <w:r w:rsidR="004660B7" w:rsidRPr="00E20E1B" w:rsidDel="00E83768">
            <w:rPr>
              <w:color w:val="282828" w:themeColor="accent3" w:themeShade="80"/>
              <w:sz w:val="24"/>
              <w:szCs w:val="24"/>
              <w:rPrChange w:id="816" w:author="Meshi, Dar" w:date="2020-09-18T08:05:00Z">
                <w:rPr>
                  <w:color w:val="282828" w:themeColor="accent3" w:themeShade="80"/>
                </w:rPr>
              </w:rPrChange>
            </w:rPr>
            <w:delText>abitual Facebook use and Facebook connectedness</w:delText>
          </w:r>
        </w:del>
      </w:ins>
      <w:ins w:id="817" w:author="Meshi, Dar" w:date="2020-09-18T09:37:00Z">
        <w:r w:rsidR="00E83768">
          <w:rPr>
            <w:color w:val="282828" w:themeColor="accent3" w:themeShade="80"/>
            <w:sz w:val="24"/>
            <w:szCs w:val="24"/>
          </w:rPr>
          <w:t>was not significant</w:t>
        </w:r>
      </w:ins>
      <w:ins w:id="818" w:author="Pei, Rui" w:date="2020-09-09T15:42:00Z">
        <w:r w:rsidR="004660B7" w:rsidRPr="00E20E1B">
          <w:rPr>
            <w:color w:val="282828" w:themeColor="accent3" w:themeShade="80"/>
            <w:sz w:val="24"/>
            <w:szCs w:val="24"/>
            <w:rPrChange w:id="819" w:author="Meshi, Dar" w:date="2020-09-18T08:05:00Z">
              <w:rPr>
                <w:color w:val="282828" w:themeColor="accent3" w:themeShade="80"/>
              </w:rPr>
            </w:rPrChange>
          </w:rPr>
          <w:t xml:space="preserve"> </w:t>
        </w:r>
      </w:ins>
      <w:ins w:id="820" w:author="Pei, Rui" w:date="2020-09-09T15:43:00Z">
        <w:r w:rsidR="004660B7" w:rsidRPr="00E20E1B">
          <w:rPr>
            <w:color w:val="282828" w:themeColor="accent3" w:themeShade="80"/>
            <w:sz w:val="24"/>
            <w:szCs w:val="24"/>
            <w:rPrChange w:id="821" w:author="Meshi, Dar" w:date="2020-09-18T08:05:00Z">
              <w:rPr>
                <w:color w:val="282828" w:themeColor="accent3" w:themeShade="80"/>
              </w:rPr>
            </w:rPrChange>
          </w:rPr>
          <w:t>(beta = 0.06, 95% CI [-0.11, 0.22], p = 0.48)</w:t>
        </w:r>
      </w:ins>
      <w:ins w:id="822" w:author="Pei, Rui" w:date="2020-09-09T15:45:00Z">
        <w:r w:rsidR="004660B7" w:rsidRPr="00E20E1B">
          <w:rPr>
            <w:color w:val="282828" w:themeColor="accent3" w:themeShade="80"/>
            <w:sz w:val="24"/>
            <w:szCs w:val="24"/>
            <w:rPrChange w:id="823" w:author="Meshi, Dar" w:date="2020-09-18T08:05:00Z">
              <w:rPr>
                <w:color w:val="282828" w:themeColor="accent3" w:themeShade="80"/>
              </w:rPr>
            </w:rPrChange>
          </w:rPr>
          <w:t xml:space="preserve">, indicating that the habitual </w:t>
        </w:r>
        <w:del w:id="824" w:author="Meshi, Dar" w:date="2020-09-18T09:38:00Z">
          <w:r w:rsidR="004660B7" w:rsidRPr="00E20E1B" w:rsidDel="00E83768">
            <w:rPr>
              <w:color w:val="282828" w:themeColor="accent3" w:themeShade="80"/>
              <w:sz w:val="24"/>
              <w:szCs w:val="24"/>
              <w:rPrChange w:id="825" w:author="Meshi, Dar" w:date="2020-09-18T08:05:00Z">
                <w:rPr>
                  <w:color w:val="282828" w:themeColor="accent3" w:themeShade="80"/>
                </w:rPr>
              </w:rPrChange>
            </w:rPr>
            <w:delText xml:space="preserve">and automatic </w:delText>
          </w:r>
        </w:del>
        <w:r w:rsidR="004660B7" w:rsidRPr="00E20E1B">
          <w:rPr>
            <w:color w:val="282828" w:themeColor="accent3" w:themeShade="80"/>
            <w:sz w:val="24"/>
            <w:szCs w:val="24"/>
            <w:rPrChange w:id="826" w:author="Meshi, Dar" w:date="2020-09-18T08:05:00Z">
              <w:rPr>
                <w:color w:val="282828" w:themeColor="accent3" w:themeShade="80"/>
              </w:rPr>
            </w:rPrChange>
          </w:rPr>
          <w:t>use of Facebook does not ne</w:t>
        </w:r>
      </w:ins>
      <w:ins w:id="827" w:author="Pei, Rui" w:date="2020-09-09T15:46:00Z">
        <w:r w:rsidR="004660B7" w:rsidRPr="00E20E1B">
          <w:rPr>
            <w:color w:val="282828" w:themeColor="accent3" w:themeShade="80"/>
            <w:sz w:val="24"/>
            <w:szCs w:val="24"/>
            <w:rPrChange w:id="828" w:author="Meshi, Dar" w:date="2020-09-18T08:05:00Z">
              <w:rPr>
                <w:color w:val="282828" w:themeColor="accent3" w:themeShade="80"/>
              </w:rPr>
            </w:rPrChange>
          </w:rPr>
          <w:t xml:space="preserve">cessarily indicate feeling connected to family and </w:t>
        </w:r>
      </w:ins>
      <w:ins w:id="829" w:author="Meshi, Dar" w:date="2020-09-18T09:38:00Z">
        <w:r w:rsidR="00E83768">
          <w:rPr>
            <w:color w:val="282828" w:themeColor="accent3" w:themeShade="80"/>
            <w:sz w:val="24"/>
            <w:szCs w:val="24"/>
          </w:rPr>
          <w:t>f</w:t>
        </w:r>
      </w:ins>
      <w:ins w:id="830" w:author="Pei, Rui" w:date="2020-09-09T15:46:00Z">
        <w:del w:id="831" w:author="Meshi, Dar" w:date="2020-09-18T09:38:00Z">
          <w:r w:rsidR="004660B7" w:rsidRPr="00E20E1B" w:rsidDel="00E83768">
            <w:rPr>
              <w:color w:val="282828" w:themeColor="accent3" w:themeShade="80"/>
              <w:sz w:val="24"/>
              <w:szCs w:val="24"/>
              <w:rPrChange w:id="832" w:author="Meshi, Dar" w:date="2020-09-18T08:05:00Z">
                <w:rPr>
                  <w:color w:val="282828" w:themeColor="accent3" w:themeShade="80"/>
                </w:rPr>
              </w:rPrChange>
            </w:rPr>
            <w:delText>F</w:delText>
          </w:r>
        </w:del>
        <w:r w:rsidR="004660B7" w:rsidRPr="00E20E1B">
          <w:rPr>
            <w:color w:val="282828" w:themeColor="accent3" w:themeShade="80"/>
            <w:sz w:val="24"/>
            <w:szCs w:val="24"/>
            <w:rPrChange w:id="833" w:author="Meshi, Dar" w:date="2020-09-18T08:05:00Z">
              <w:rPr>
                <w:color w:val="282828" w:themeColor="accent3" w:themeShade="80"/>
              </w:rPr>
            </w:rPrChange>
          </w:rPr>
          <w:t>riends on Facebook.</w:t>
        </w:r>
      </w:ins>
    </w:p>
    <w:p w14:paraId="274293BA" w14:textId="5C679557" w:rsidR="00A06276" w:rsidRPr="00E20E1B" w:rsidRDefault="00B4407E" w:rsidP="00404B60">
      <w:pPr>
        <w:spacing w:line="480" w:lineRule="auto"/>
        <w:ind w:firstLine="720"/>
        <w:rPr>
          <w:ins w:id="834" w:author="Pei, Rui" w:date="2020-09-10T15:34:00Z"/>
          <w:color w:val="282828" w:themeColor="accent3" w:themeShade="80"/>
          <w:sz w:val="24"/>
          <w:szCs w:val="24"/>
          <w:rPrChange w:id="835" w:author="Meshi, Dar" w:date="2020-09-18T08:05:00Z">
            <w:rPr>
              <w:ins w:id="836" w:author="Pei, Rui" w:date="2020-09-10T15:34:00Z"/>
              <w:color w:val="282828" w:themeColor="accent3" w:themeShade="80"/>
            </w:rPr>
          </w:rPrChange>
        </w:rPr>
        <w:pPrChange w:id="837" w:author="Meshi, Dar" w:date="2020-09-18T08:20:00Z">
          <w:pPr/>
        </w:pPrChange>
      </w:pPr>
      <w:commentRangeStart w:id="838"/>
      <w:del w:id="839" w:author="Meshi, Dar" w:date="2020-09-18T08:20:00Z">
        <w:r w:rsidRPr="00E20E1B" w:rsidDel="00404B60">
          <w:rPr>
            <w:color w:val="282828" w:themeColor="accent3" w:themeShade="80"/>
            <w:sz w:val="24"/>
            <w:szCs w:val="24"/>
            <w:rPrChange w:id="840" w:author="Meshi, Dar" w:date="2020-09-18T08:05:00Z">
              <w:rPr>
                <w:color w:val="282828" w:themeColor="accent3" w:themeShade="80"/>
              </w:rPr>
            </w:rPrChange>
          </w:rPr>
          <w:delText xml:space="preserve"> </w:delText>
        </w:r>
      </w:del>
      <w:r w:rsidRPr="00E20E1B">
        <w:rPr>
          <w:color w:val="282828" w:themeColor="accent3" w:themeShade="80"/>
          <w:sz w:val="24"/>
          <w:szCs w:val="24"/>
          <w:rPrChange w:id="841" w:author="Meshi, Dar" w:date="2020-09-18T08:05:00Z">
            <w:rPr>
              <w:color w:val="282828" w:themeColor="accent3" w:themeShade="80"/>
            </w:rPr>
          </w:rPrChange>
        </w:rPr>
        <w:t>We</w:t>
      </w:r>
      <w:commentRangeEnd w:id="838"/>
      <w:r w:rsidR="00B03393">
        <w:rPr>
          <w:rStyle w:val="CommentReference"/>
        </w:rPr>
        <w:commentReference w:id="838"/>
      </w:r>
      <w:r w:rsidRPr="00E20E1B">
        <w:rPr>
          <w:color w:val="282828" w:themeColor="accent3" w:themeShade="80"/>
          <w:sz w:val="24"/>
          <w:szCs w:val="24"/>
          <w:rPrChange w:id="842" w:author="Meshi, Dar" w:date="2020-09-18T08:05:00Z">
            <w:rPr>
              <w:color w:val="282828" w:themeColor="accent3" w:themeShade="80"/>
            </w:rPr>
          </w:rPrChange>
        </w:rPr>
        <w:t xml:space="preserve"> </w:t>
      </w:r>
      <w:ins w:id="843" w:author="Meshi, Dar" w:date="2020-09-18T08:20:00Z">
        <w:r w:rsidR="00404B60">
          <w:rPr>
            <w:color w:val="282828" w:themeColor="accent3" w:themeShade="80"/>
            <w:sz w:val="24"/>
            <w:szCs w:val="24"/>
          </w:rPr>
          <w:t xml:space="preserve">also </w:t>
        </w:r>
      </w:ins>
      <w:r w:rsidRPr="00E20E1B">
        <w:rPr>
          <w:color w:val="282828" w:themeColor="accent3" w:themeShade="80"/>
          <w:sz w:val="24"/>
          <w:szCs w:val="24"/>
          <w:rPrChange w:id="844" w:author="Meshi, Dar" w:date="2020-09-18T08:05:00Z">
            <w:rPr>
              <w:color w:val="282828" w:themeColor="accent3" w:themeShade="80"/>
            </w:rPr>
          </w:rPrChange>
        </w:rPr>
        <w:t>examined participants’ qualitative feedback in relation to their reported Facebook connectedness and habitual use. For participants that reported feeling connected on Facebook, participants mentioned the times of day they usually use Facebook (“morning”, “evening”), the</w:t>
      </w:r>
      <w:r w:rsidR="00253A36" w:rsidRPr="00E20E1B">
        <w:rPr>
          <w:color w:val="282828" w:themeColor="accent3" w:themeShade="80"/>
          <w:sz w:val="24"/>
          <w:szCs w:val="24"/>
          <w:rPrChange w:id="845" w:author="Meshi, Dar" w:date="2020-09-18T08:05:00Z">
            <w:rPr>
              <w:color w:val="282828" w:themeColor="accent3" w:themeShade="80"/>
            </w:rPr>
          </w:rPrChange>
        </w:rPr>
        <w:t xml:space="preserve"> geographical</w:t>
      </w:r>
      <w:r w:rsidRPr="00E20E1B">
        <w:rPr>
          <w:color w:val="282828" w:themeColor="accent3" w:themeShade="80"/>
          <w:sz w:val="24"/>
          <w:szCs w:val="24"/>
          <w:rPrChange w:id="846" w:author="Meshi, Dar" w:date="2020-09-18T08:05:00Z">
            <w:rPr>
              <w:color w:val="282828" w:themeColor="accent3" w:themeShade="80"/>
            </w:rPr>
          </w:rPrChange>
        </w:rPr>
        <w:t xml:space="preserve"> location of people they </w:t>
      </w:r>
      <w:r w:rsidR="00253A36" w:rsidRPr="00E20E1B">
        <w:rPr>
          <w:color w:val="282828" w:themeColor="accent3" w:themeShade="80"/>
          <w:sz w:val="24"/>
          <w:szCs w:val="24"/>
          <w:rPrChange w:id="847" w:author="Meshi, Dar" w:date="2020-09-18T08:05:00Z">
            <w:rPr>
              <w:color w:val="282828" w:themeColor="accent3" w:themeShade="80"/>
            </w:rPr>
          </w:rPrChange>
        </w:rPr>
        <w:t>contact with</w:t>
      </w:r>
      <w:r w:rsidRPr="00E20E1B">
        <w:rPr>
          <w:color w:val="282828" w:themeColor="accent3" w:themeShade="80"/>
          <w:sz w:val="24"/>
          <w:szCs w:val="24"/>
          <w:rPrChange w:id="848" w:author="Meshi, Dar" w:date="2020-09-18T08:05:00Z">
            <w:rPr>
              <w:color w:val="282828" w:themeColor="accent3" w:themeShade="80"/>
            </w:rPr>
          </w:rPrChange>
        </w:rPr>
        <w:t xml:space="preserve"> </w:t>
      </w:r>
      <w:r w:rsidR="00253A36" w:rsidRPr="00E20E1B">
        <w:rPr>
          <w:color w:val="282828" w:themeColor="accent3" w:themeShade="80"/>
          <w:sz w:val="24"/>
          <w:szCs w:val="24"/>
          <w:rPrChange w:id="849" w:author="Meshi, Dar" w:date="2020-09-18T08:05:00Z">
            <w:rPr>
              <w:color w:val="282828" w:themeColor="accent3" w:themeShade="80"/>
            </w:rPr>
          </w:rPrChange>
        </w:rPr>
        <w:t xml:space="preserve">(“India”, “Spain”, “France”), and the frequency (“weekly”, “occasionally”). For participants that reported habitual and automatic use of Facebook, they described their Facebook use in terms of what they may use it for (“pictures”, “social”, “news”, “chat”, “share”, “videos”, “network”, </w:t>
      </w:r>
      <w:proofErr w:type="spellStart"/>
      <w:r w:rsidR="00253A36" w:rsidRPr="00E20E1B">
        <w:rPr>
          <w:color w:val="282828" w:themeColor="accent3" w:themeShade="80"/>
          <w:sz w:val="24"/>
          <w:szCs w:val="24"/>
          <w:rPrChange w:id="850" w:author="Meshi, Dar" w:date="2020-09-18T08:05:00Z">
            <w:rPr>
              <w:color w:val="282828" w:themeColor="accent3" w:themeShade="80"/>
            </w:rPr>
          </w:rPrChange>
        </w:rPr>
        <w:t>etc</w:t>
      </w:r>
      <w:proofErr w:type="spellEnd"/>
      <w:r w:rsidR="00253A36" w:rsidRPr="00E20E1B">
        <w:rPr>
          <w:color w:val="282828" w:themeColor="accent3" w:themeShade="80"/>
          <w:sz w:val="24"/>
          <w:szCs w:val="24"/>
          <w:rPrChange w:id="851" w:author="Meshi, Dar" w:date="2020-09-18T08:05:00Z">
            <w:rPr>
              <w:color w:val="282828" w:themeColor="accent3" w:themeShade="80"/>
            </w:rPr>
          </w:rPrChange>
        </w:rPr>
        <w:t xml:space="preserve">), how they feel about it (“interesting”, “bored”, “overuse”). See Figure </w:t>
      </w:r>
      <w:r w:rsidR="006552F3" w:rsidRPr="00E20E1B">
        <w:rPr>
          <w:color w:val="282828" w:themeColor="accent3" w:themeShade="80"/>
          <w:sz w:val="24"/>
          <w:szCs w:val="24"/>
          <w:rPrChange w:id="852" w:author="Meshi, Dar" w:date="2020-09-18T08:05:00Z">
            <w:rPr>
              <w:color w:val="282828" w:themeColor="accent3" w:themeShade="80"/>
            </w:rPr>
          </w:rPrChange>
        </w:rPr>
        <w:t>1</w:t>
      </w:r>
      <w:r w:rsidR="00253A36" w:rsidRPr="00E20E1B">
        <w:rPr>
          <w:color w:val="282828" w:themeColor="accent3" w:themeShade="80"/>
          <w:sz w:val="24"/>
          <w:szCs w:val="24"/>
          <w:rPrChange w:id="853" w:author="Meshi, Dar" w:date="2020-09-18T08:05:00Z">
            <w:rPr>
              <w:color w:val="282828" w:themeColor="accent3" w:themeShade="80"/>
            </w:rPr>
          </w:rPrChange>
        </w:rPr>
        <w:t xml:space="preserve"> for word clouds of frequently used words in participants who reported high levels of Facebook connectedness vs. habitual Facebook use. </w:t>
      </w:r>
    </w:p>
    <w:p w14:paraId="2DAE8B1D" w14:textId="77777777" w:rsidR="00253A36" w:rsidRPr="00E20E1B" w:rsidRDefault="00253A36">
      <w:pPr>
        <w:spacing w:line="480" w:lineRule="auto"/>
        <w:rPr>
          <w:ins w:id="854" w:author="Pei Rui" w:date="2020-08-25T22:59:00Z"/>
          <w:color w:val="282828" w:themeColor="accent3" w:themeShade="80"/>
          <w:sz w:val="24"/>
          <w:szCs w:val="24"/>
          <w:rPrChange w:id="855" w:author="Meshi, Dar" w:date="2020-09-18T08:05:00Z">
            <w:rPr>
              <w:ins w:id="856" w:author="Pei Rui" w:date="2020-08-25T22:59:00Z"/>
              <w:color w:val="282828" w:themeColor="accent3" w:themeShade="80"/>
            </w:rPr>
          </w:rPrChange>
        </w:rPr>
        <w:pPrChange w:id="857" w:author="Meshi, Dar" w:date="2020-09-18T08:03:00Z">
          <w:pPr/>
        </w:pPrChange>
      </w:pPr>
    </w:p>
    <w:p w14:paraId="6BAE83AB" w14:textId="3E504EE3" w:rsidR="005E406A" w:rsidRPr="00E20E1B" w:rsidDel="00253A36" w:rsidRDefault="005E406A">
      <w:pPr>
        <w:spacing w:line="480" w:lineRule="auto"/>
        <w:rPr>
          <w:del w:id="858" w:author="Pei, Rui" w:date="2020-09-10T15:33:00Z"/>
          <w:color w:val="282828" w:themeColor="accent3" w:themeShade="80"/>
          <w:sz w:val="24"/>
          <w:szCs w:val="24"/>
          <w:rPrChange w:id="859" w:author="Meshi, Dar" w:date="2020-09-18T08:05:00Z">
            <w:rPr>
              <w:del w:id="860" w:author="Pei, Rui" w:date="2020-09-10T15:33:00Z"/>
              <w:color w:val="282828" w:themeColor="accent3" w:themeShade="80"/>
            </w:rPr>
          </w:rPrChange>
        </w:rPr>
        <w:pPrChange w:id="861" w:author="Meshi, Dar" w:date="2020-09-18T08:03:00Z">
          <w:pPr/>
        </w:pPrChange>
      </w:pPr>
    </w:p>
    <w:p w14:paraId="59FE1743" w14:textId="0DB8D28C" w:rsidR="00253A36" w:rsidRPr="00E20E1B" w:rsidRDefault="00253A36">
      <w:pPr>
        <w:spacing w:line="480" w:lineRule="auto"/>
        <w:rPr>
          <w:ins w:id="862" w:author="Pei, Rui" w:date="2020-09-10T15:34:00Z"/>
          <w:color w:val="282828" w:themeColor="accent3" w:themeShade="80"/>
          <w:sz w:val="24"/>
          <w:szCs w:val="24"/>
          <w:rPrChange w:id="863" w:author="Meshi, Dar" w:date="2020-09-18T08:05:00Z">
            <w:rPr>
              <w:ins w:id="864" w:author="Pei, Rui" w:date="2020-09-10T15:34:00Z"/>
              <w:color w:val="282828" w:themeColor="accent3" w:themeShade="80"/>
            </w:rPr>
          </w:rPrChange>
        </w:rPr>
        <w:pPrChange w:id="865" w:author="Meshi, Dar" w:date="2020-09-18T08:03:00Z">
          <w:pPr/>
        </w:pPrChange>
      </w:pPr>
      <w:ins w:id="866" w:author="Pei, Rui" w:date="2020-09-10T15:34:00Z">
        <w:r w:rsidRPr="00E20E1B">
          <w:rPr>
            <w:color w:val="282828" w:themeColor="accent3" w:themeShade="80"/>
            <w:sz w:val="24"/>
            <w:szCs w:val="24"/>
            <w:rPrChange w:id="867" w:author="Meshi, Dar" w:date="2020-09-18T08:05:00Z">
              <w:rPr>
                <w:color w:val="282828" w:themeColor="accent3" w:themeShade="80"/>
              </w:rPr>
            </w:rPrChange>
          </w:rPr>
          <w:t xml:space="preserve">3.2 </w:t>
        </w:r>
        <w:del w:id="868" w:author="Meshi, Dar" w:date="2020-09-18T09:47:00Z">
          <w:r w:rsidRPr="00E20E1B" w:rsidDel="00DD78C1">
            <w:rPr>
              <w:color w:val="282828" w:themeColor="accent3" w:themeShade="80"/>
              <w:sz w:val="24"/>
              <w:szCs w:val="24"/>
              <w:rPrChange w:id="869" w:author="Meshi, Dar" w:date="2020-09-18T08:05:00Z">
                <w:rPr>
                  <w:color w:val="282828" w:themeColor="accent3" w:themeShade="80"/>
                </w:rPr>
              </w:rPrChange>
            </w:rPr>
            <w:delText>Facebook c</w:delText>
          </w:r>
        </w:del>
      </w:ins>
      <w:ins w:id="870" w:author="Meshi, Dar" w:date="2020-09-18T09:47:00Z">
        <w:r w:rsidR="00DD78C1">
          <w:rPr>
            <w:color w:val="282828" w:themeColor="accent3" w:themeShade="80"/>
            <w:sz w:val="24"/>
            <w:szCs w:val="24"/>
          </w:rPr>
          <w:t>C</w:t>
        </w:r>
      </w:ins>
      <w:ins w:id="871" w:author="Pei, Rui" w:date="2020-09-10T15:34:00Z">
        <w:r w:rsidRPr="00E20E1B">
          <w:rPr>
            <w:color w:val="282828" w:themeColor="accent3" w:themeShade="80"/>
            <w:sz w:val="24"/>
            <w:szCs w:val="24"/>
            <w:rPrChange w:id="872" w:author="Meshi, Dar" w:date="2020-09-18T08:05:00Z">
              <w:rPr>
                <w:color w:val="282828" w:themeColor="accent3" w:themeShade="80"/>
              </w:rPr>
            </w:rPrChange>
          </w:rPr>
          <w:t>onnectedness</w:t>
        </w:r>
      </w:ins>
      <w:ins w:id="873" w:author="Meshi, Dar" w:date="2020-09-18T09:47:00Z">
        <w:r w:rsidR="00DD78C1">
          <w:rPr>
            <w:color w:val="282828" w:themeColor="accent3" w:themeShade="80"/>
            <w:sz w:val="24"/>
            <w:szCs w:val="24"/>
          </w:rPr>
          <w:t xml:space="preserve"> on Facebook</w:t>
        </w:r>
      </w:ins>
      <w:ins w:id="874" w:author="Pei, Rui" w:date="2020-09-10T15:34:00Z">
        <w:r w:rsidRPr="00E20E1B">
          <w:rPr>
            <w:color w:val="282828" w:themeColor="accent3" w:themeShade="80"/>
            <w:sz w:val="24"/>
            <w:szCs w:val="24"/>
            <w:rPrChange w:id="875" w:author="Meshi, Dar" w:date="2020-09-18T08:05:00Z">
              <w:rPr>
                <w:color w:val="282828" w:themeColor="accent3" w:themeShade="80"/>
              </w:rPr>
            </w:rPrChange>
          </w:rPr>
          <w:t xml:space="preserve"> and neural responses to social exclusion</w:t>
        </w:r>
      </w:ins>
    </w:p>
    <w:p w14:paraId="03CF5BA8" w14:textId="432C34DE" w:rsidR="00253A36" w:rsidDel="006475C2" w:rsidRDefault="00253A36">
      <w:pPr>
        <w:spacing w:line="480" w:lineRule="auto"/>
        <w:rPr>
          <w:del w:id="876" w:author="Meshi, Dar" w:date="2020-09-18T09:47:00Z"/>
          <w:color w:val="282828" w:themeColor="accent3" w:themeShade="80"/>
          <w:sz w:val="24"/>
          <w:szCs w:val="24"/>
        </w:rPr>
      </w:pPr>
      <w:ins w:id="877" w:author="Pei, Rui" w:date="2020-09-10T15:34:00Z">
        <w:r w:rsidRPr="00E20E1B">
          <w:rPr>
            <w:color w:val="282828" w:themeColor="accent3" w:themeShade="80"/>
            <w:sz w:val="24"/>
            <w:szCs w:val="24"/>
            <w:rPrChange w:id="878" w:author="Meshi, Dar" w:date="2020-09-18T08:05:00Z">
              <w:rPr>
                <w:color w:val="282828" w:themeColor="accent3" w:themeShade="80"/>
              </w:rPr>
            </w:rPrChange>
          </w:rPr>
          <w:t xml:space="preserve">We investigated whether participants’ self-reported </w:t>
        </w:r>
        <w:del w:id="879" w:author="Meshi, Dar" w:date="2020-09-18T09:41:00Z">
          <w:r w:rsidRPr="00E20E1B" w:rsidDel="00271B1D">
            <w:rPr>
              <w:color w:val="282828" w:themeColor="accent3" w:themeShade="80"/>
              <w:sz w:val="24"/>
              <w:szCs w:val="24"/>
              <w:rPrChange w:id="880" w:author="Meshi, Dar" w:date="2020-09-18T08:05:00Z">
                <w:rPr>
                  <w:color w:val="282828" w:themeColor="accent3" w:themeShade="80"/>
                </w:rPr>
              </w:rPrChange>
            </w:rPr>
            <w:delText xml:space="preserve">Facebook </w:delText>
          </w:r>
        </w:del>
        <w:r w:rsidRPr="00E20E1B">
          <w:rPr>
            <w:color w:val="282828" w:themeColor="accent3" w:themeShade="80"/>
            <w:sz w:val="24"/>
            <w:szCs w:val="24"/>
            <w:rPrChange w:id="881" w:author="Meshi, Dar" w:date="2020-09-18T08:05:00Z">
              <w:rPr>
                <w:color w:val="282828" w:themeColor="accent3" w:themeShade="80"/>
              </w:rPr>
            </w:rPrChange>
          </w:rPr>
          <w:t>connectedness</w:t>
        </w:r>
      </w:ins>
      <w:ins w:id="882" w:author="Meshi, Dar" w:date="2020-09-18T09:41:00Z">
        <w:r w:rsidR="00271B1D">
          <w:rPr>
            <w:color w:val="282828" w:themeColor="accent3" w:themeShade="80"/>
            <w:sz w:val="24"/>
            <w:szCs w:val="24"/>
          </w:rPr>
          <w:t xml:space="preserve"> on </w:t>
        </w:r>
        <w:r w:rsidR="00271B1D" w:rsidRPr="00FB2D94">
          <w:rPr>
            <w:color w:val="282828" w:themeColor="accent3" w:themeShade="80"/>
            <w:sz w:val="24"/>
            <w:szCs w:val="24"/>
          </w:rPr>
          <w:t>Facebook</w:t>
        </w:r>
      </w:ins>
      <w:ins w:id="883" w:author="Pei, Rui" w:date="2020-09-10T15:34:00Z">
        <w:r w:rsidRPr="00E20E1B">
          <w:rPr>
            <w:color w:val="282828" w:themeColor="accent3" w:themeShade="80"/>
            <w:sz w:val="24"/>
            <w:szCs w:val="24"/>
            <w:rPrChange w:id="884" w:author="Meshi, Dar" w:date="2020-09-18T08:05:00Z">
              <w:rPr>
                <w:color w:val="282828" w:themeColor="accent3" w:themeShade="80"/>
              </w:rPr>
            </w:rPrChange>
          </w:rPr>
          <w:t xml:space="preserve"> was linked to neural responses to social exclusion in the social pain and mentalizing networks in the </w:t>
        </w:r>
        <w:proofErr w:type="spellStart"/>
        <w:r w:rsidRPr="00E20E1B">
          <w:rPr>
            <w:color w:val="282828" w:themeColor="accent3" w:themeShade="80"/>
            <w:sz w:val="24"/>
            <w:szCs w:val="24"/>
            <w:rPrChange w:id="885" w:author="Meshi, Dar" w:date="2020-09-18T08:05:00Z">
              <w:rPr>
                <w:color w:val="282828" w:themeColor="accent3" w:themeShade="80"/>
              </w:rPr>
            </w:rPrChange>
          </w:rPr>
          <w:t>Cyberball</w:t>
        </w:r>
        <w:proofErr w:type="spellEnd"/>
        <w:r w:rsidRPr="00E20E1B">
          <w:rPr>
            <w:color w:val="282828" w:themeColor="accent3" w:themeShade="80"/>
            <w:sz w:val="24"/>
            <w:szCs w:val="24"/>
            <w:rPrChange w:id="886" w:author="Meshi, Dar" w:date="2020-09-18T08:05:00Z">
              <w:rPr>
                <w:color w:val="282828" w:themeColor="accent3" w:themeShade="80"/>
              </w:rPr>
            </w:rPrChange>
          </w:rPr>
          <w:t xml:space="preserve"> task. Our </w:t>
        </w:r>
        <w:del w:id="887" w:author="Meshi, Dar" w:date="2020-09-18T10:13:00Z">
          <w:r w:rsidRPr="00E20E1B" w:rsidDel="007570C4">
            <w:rPr>
              <w:color w:val="282828" w:themeColor="accent3" w:themeShade="80"/>
              <w:sz w:val="24"/>
              <w:szCs w:val="24"/>
              <w:rPrChange w:id="888" w:author="Meshi, Dar" w:date="2020-09-18T08:05:00Z">
                <w:rPr>
                  <w:color w:val="282828" w:themeColor="accent3" w:themeShade="80"/>
                </w:rPr>
              </w:rPrChange>
            </w:rPr>
            <w:delText>data suggested</w:delText>
          </w:r>
        </w:del>
      </w:ins>
      <w:ins w:id="889" w:author="Meshi, Dar" w:date="2020-09-18T10:13:00Z">
        <w:r w:rsidR="007570C4">
          <w:rPr>
            <w:color w:val="282828" w:themeColor="accent3" w:themeShade="80"/>
            <w:sz w:val="24"/>
            <w:szCs w:val="24"/>
          </w:rPr>
          <w:t>analysis revealed</w:t>
        </w:r>
      </w:ins>
      <w:ins w:id="890" w:author="Pei, Rui" w:date="2020-09-10T15:34:00Z">
        <w:r w:rsidRPr="00E20E1B">
          <w:rPr>
            <w:color w:val="282828" w:themeColor="accent3" w:themeShade="80"/>
            <w:sz w:val="24"/>
            <w:szCs w:val="24"/>
            <w:rPrChange w:id="891" w:author="Meshi, Dar" w:date="2020-09-18T08:05:00Z">
              <w:rPr>
                <w:color w:val="282828" w:themeColor="accent3" w:themeShade="80"/>
              </w:rPr>
            </w:rPrChange>
          </w:rPr>
          <w:t xml:space="preserve"> no</w:t>
        </w:r>
      </w:ins>
      <w:ins w:id="892" w:author="Meshi, Dar" w:date="2020-09-18T10:17:00Z">
        <w:r w:rsidR="000F521F">
          <w:rPr>
            <w:color w:val="282828" w:themeColor="accent3" w:themeShade="80"/>
            <w:sz w:val="24"/>
            <w:szCs w:val="24"/>
          </w:rPr>
          <w:t xml:space="preserve"> </w:t>
        </w:r>
      </w:ins>
      <w:ins w:id="893" w:author="Pei, Rui" w:date="2020-09-10T15:34:00Z">
        <w:del w:id="894" w:author="Meshi, Dar" w:date="2020-09-18T10:13:00Z">
          <w:r w:rsidRPr="00E20E1B" w:rsidDel="007570C4">
            <w:rPr>
              <w:color w:val="282828" w:themeColor="accent3" w:themeShade="80"/>
              <w:sz w:val="24"/>
              <w:szCs w:val="24"/>
              <w:rPrChange w:id="895" w:author="Meshi, Dar" w:date="2020-09-18T08:05:00Z">
                <w:rPr>
                  <w:color w:val="282828" w:themeColor="accent3" w:themeShade="80"/>
                </w:rPr>
              </w:rPrChange>
            </w:rPr>
            <w:delText xml:space="preserve"> </w:delText>
          </w:r>
        </w:del>
        <w:r w:rsidRPr="00E20E1B">
          <w:rPr>
            <w:color w:val="282828" w:themeColor="accent3" w:themeShade="80"/>
            <w:sz w:val="24"/>
            <w:szCs w:val="24"/>
            <w:rPrChange w:id="896" w:author="Meshi, Dar" w:date="2020-09-18T08:05:00Z">
              <w:rPr>
                <w:color w:val="282828" w:themeColor="accent3" w:themeShade="80"/>
              </w:rPr>
            </w:rPrChange>
          </w:rPr>
          <w:t xml:space="preserve">significant association between </w:t>
        </w:r>
        <w:del w:id="897" w:author="Meshi, Dar" w:date="2020-09-18T09:41:00Z">
          <w:r w:rsidRPr="00E20E1B" w:rsidDel="0082178E">
            <w:rPr>
              <w:color w:val="282828" w:themeColor="accent3" w:themeShade="80"/>
              <w:sz w:val="24"/>
              <w:szCs w:val="24"/>
              <w:rPrChange w:id="898" w:author="Meshi, Dar" w:date="2020-09-18T08:05:00Z">
                <w:rPr>
                  <w:color w:val="282828" w:themeColor="accent3" w:themeShade="80"/>
                </w:rPr>
              </w:rPrChange>
            </w:rPr>
            <w:delText xml:space="preserve">Facebook </w:delText>
          </w:r>
        </w:del>
        <w:r w:rsidRPr="00E20E1B">
          <w:rPr>
            <w:color w:val="282828" w:themeColor="accent3" w:themeShade="80"/>
            <w:sz w:val="24"/>
            <w:szCs w:val="24"/>
            <w:rPrChange w:id="899" w:author="Meshi, Dar" w:date="2020-09-18T08:05:00Z">
              <w:rPr>
                <w:color w:val="282828" w:themeColor="accent3" w:themeShade="80"/>
              </w:rPr>
            </w:rPrChange>
          </w:rPr>
          <w:t xml:space="preserve">connectedness </w:t>
        </w:r>
      </w:ins>
      <w:ins w:id="900" w:author="Meshi, Dar" w:date="2020-09-18T09:42:00Z">
        <w:r w:rsidR="0082178E">
          <w:rPr>
            <w:color w:val="282828" w:themeColor="accent3" w:themeShade="80"/>
            <w:sz w:val="24"/>
            <w:szCs w:val="24"/>
          </w:rPr>
          <w:t xml:space="preserve">on </w:t>
        </w:r>
        <w:r w:rsidR="0082178E" w:rsidRPr="00FB2D94">
          <w:rPr>
            <w:color w:val="282828" w:themeColor="accent3" w:themeShade="80"/>
            <w:sz w:val="24"/>
            <w:szCs w:val="24"/>
          </w:rPr>
          <w:t xml:space="preserve">Facebook </w:t>
        </w:r>
      </w:ins>
      <w:ins w:id="901" w:author="Pei, Rui" w:date="2020-09-10T15:34:00Z">
        <w:r w:rsidRPr="00E20E1B">
          <w:rPr>
            <w:color w:val="282828" w:themeColor="accent3" w:themeShade="80"/>
            <w:sz w:val="24"/>
            <w:szCs w:val="24"/>
            <w:rPrChange w:id="902" w:author="Meshi, Dar" w:date="2020-09-18T08:05:00Z">
              <w:rPr>
                <w:color w:val="282828" w:themeColor="accent3" w:themeShade="80"/>
              </w:rPr>
            </w:rPrChange>
          </w:rPr>
          <w:t xml:space="preserve">and </w:t>
        </w:r>
      </w:ins>
      <w:ins w:id="903" w:author="Meshi, Dar" w:date="2020-09-18T10:13:00Z">
        <w:r w:rsidR="007570C4">
          <w:rPr>
            <w:color w:val="282828" w:themeColor="accent3" w:themeShade="80"/>
            <w:sz w:val="24"/>
            <w:szCs w:val="24"/>
          </w:rPr>
          <w:t xml:space="preserve">overall </w:t>
        </w:r>
      </w:ins>
      <w:ins w:id="904" w:author="Pei, Rui" w:date="2020-09-10T15:34:00Z">
        <w:r w:rsidRPr="00E20E1B">
          <w:rPr>
            <w:color w:val="282828" w:themeColor="accent3" w:themeShade="80"/>
            <w:sz w:val="24"/>
            <w:szCs w:val="24"/>
            <w:rPrChange w:id="905" w:author="Meshi, Dar" w:date="2020-09-18T08:05:00Z">
              <w:rPr>
                <w:color w:val="282828" w:themeColor="accent3" w:themeShade="80"/>
              </w:rPr>
            </w:rPrChange>
          </w:rPr>
          <w:t xml:space="preserve">neural activity in the social pain network </w:t>
        </w:r>
      </w:ins>
      <w:ins w:id="906" w:author="Meshi, Dar" w:date="2020-09-18T09:51:00Z">
        <w:r w:rsidR="00106F3A">
          <w:rPr>
            <w:color w:val="282828" w:themeColor="accent3" w:themeShade="80"/>
            <w:sz w:val="24"/>
            <w:szCs w:val="24"/>
          </w:rPr>
          <w:t xml:space="preserve">in the </w:t>
        </w:r>
        <w:r w:rsidR="00106F3A" w:rsidRPr="00FB2D94">
          <w:rPr>
            <w:color w:val="282828" w:themeColor="accent3" w:themeShade="80"/>
            <w:sz w:val="24"/>
            <w:szCs w:val="24"/>
          </w:rPr>
          <w:t xml:space="preserve">exclusion vs. inclusion contrast </w:t>
        </w:r>
      </w:ins>
      <w:ins w:id="907" w:author="Pei, Rui" w:date="2020-09-10T15:34:00Z">
        <w:r w:rsidRPr="00E20E1B">
          <w:rPr>
            <w:color w:val="282828" w:themeColor="accent3" w:themeShade="80"/>
            <w:sz w:val="24"/>
            <w:szCs w:val="24"/>
            <w:rPrChange w:id="908" w:author="Meshi, Dar" w:date="2020-09-18T08:05:00Z">
              <w:rPr>
                <w:color w:val="282828" w:themeColor="accent3" w:themeShade="80"/>
              </w:rPr>
            </w:rPrChange>
          </w:rPr>
          <w:t xml:space="preserve">(B = -0.19, 95% CI = [-0.43, 0.05], p = 0.12). We </w:t>
        </w:r>
        <w:del w:id="909" w:author="Meshi, Dar" w:date="2020-09-18T09:42:00Z">
          <w:r w:rsidRPr="00E20E1B" w:rsidDel="00DD78C1">
            <w:rPr>
              <w:color w:val="282828" w:themeColor="accent3" w:themeShade="80"/>
              <w:sz w:val="24"/>
              <w:szCs w:val="24"/>
              <w:rPrChange w:id="910" w:author="Meshi, Dar" w:date="2020-09-18T08:05:00Z">
                <w:rPr>
                  <w:color w:val="282828" w:themeColor="accent3" w:themeShade="80"/>
                </w:rPr>
              </w:rPrChange>
            </w:rPr>
            <w:delText>conducted further exploratory analyses that</w:delText>
          </w:r>
        </w:del>
      </w:ins>
      <w:ins w:id="911" w:author="Meshi, Dar" w:date="2020-09-18T09:42:00Z">
        <w:r w:rsidR="00DD78C1">
          <w:rPr>
            <w:color w:val="282828" w:themeColor="accent3" w:themeShade="80"/>
            <w:sz w:val="24"/>
            <w:szCs w:val="24"/>
          </w:rPr>
          <w:t>next</w:t>
        </w:r>
      </w:ins>
      <w:ins w:id="912" w:author="Meshi, Dar" w:date="2020-09-18T09:51:00Z">
        <w:r w:rsidR="00106F3A">
          <w:rPr>
            <w:color w:val="282828" w:themeColor="accent3" w:themeShade="80"/>
            <w:sz w:val="24"/>
            <w:szCs w:val="24"/>
          </w:rPr>
          <w:t xml:space="preserve"> </w:t>
        </w:r>
      </w:ins>
      <w:ins w:id="913" w:author="Pei, Rui" w:date="2020-09-10T15:34:00Z">
        <w:del w:id="914" w:author="Meshi, Dar" w:date="2020-09-18T09:51:00Z">
          <w:r w:rsidRPr="00E20E1B" w:rsidDel="00106F3A">
            <w:rPr>
              <w:color w:val="282828" w:themeColor="accent3" w:themeShade="80"/>
              <w:sz w:val="24"/>
              <w:szCs w:val="24"/>
              <w:rPrChange w:id="915" w:author="Meshi, Dar" w:date="2020-09-18T08:05:00Z">
                <w:rPr>
                  <w:color w:val="282828" w:themeColor="accent3" w:themeShade="80"/>
                </w:rPr>
              </w:rPrChange>
            </w:rPr>
            <w:delText xml:space="preserve"> separately </w:delText>
          </w:r>
        </w:del>
        <w:r w:rsidRPr="00E20E1B">
          <w:rPr>
            <w:color w:val="282828" w:themeColor="accent3" w:themeShade="80"/>
            <w:sz w:val="24"/>
            <w:szCs w:val="24"/>
            <w:rPrChange w:id="916" w:author="Meshi, Dar" w:date="2020-09-18T08:05:00Z">
              <w:rPr>
                <w:color w:val="282828" w:themeColor="accent3" w:themeShade="80"/>
              </w:rPr>
            </w:rPrChange>
          </w:rPr>
          <w:t>examined each region in the social pain network</w:t>
        </w:r>
        <w:del w:id="917" w:author="Meshi, Dar" w:date="2020-09-18T09:46:00Z">
          <w:r w:rsidRPr="00E20E1B" w:rsidDel="00DD78C1">
            <w:rPr>
              <w:color w:val="282828" w:themeColor="accent3" w:themeShade="80"/>
              <w:sz w:val="24"/>
              <w:szCs w:val="24"/>
              <w:rPrChange w:id="918" w:author="Meshi, Dar" w:date="2020-09-18T08:05:00Z">
                <w:rPr>
                  <w:color w:val="282828" w:themeColor="accent3" w:themeShade="80"/>
                </w:rPr>
              </w:rPrChange>
            </w:rPr>
            <w:delText>,</w:delText>
          </w:r>
        </w:del>
        <w:r w:rsidRPr="00E20E1B">
          <w:rPr>
            <w:color w:val="282828" w:themeColor="accent3" w:themeShade="80"/>
            <w:sz w:val="24"/>
            <w:szCs w:val="24"/>
            <w:rPrChange w:id="919" w:author="Meshi, Dar" w:date="2020-09-18T08:05:00Z">
              <w:rPr>
                <w:color w:val="282828" w:themeColor="accent3" w:themeShade="80"/>
              </w:rPr>
            </w:rPrChange>
          </w:rPr>
          <w:t xml:space="preserve"> </w:t>
        </w:r>
      </w:ins>
      <w:ins w:id="920" w:author="Meshi, Dar" w:date="2020-09-18T09:51:00Z">
        <w:r w:rsidR="00106F3A">
          <w:rPr>
            <w:color w:val="282828" w:themeColor="accent3" w:themeShade="80"/>
            <w:sz w:val="24"/>
            <w:szCs w:val="24"/>
          </w:rPr>
          <w:t>s</w:t>
        </w:r>
      </w:ins>
      <w:ins w:id="921" w:author="Meshi, Dar" w:date="2020-09-18T09:52:00Z">
        <w:r w:rsidR="00106F3A">
          <w:rPr>
            <w:color w:val="282828" w:themeColor="accent3" w:themeShade="80"/>
            <w:sz w:val="24"/>
            <w:szCs w:val="24"/>
          </w:rPr>
          <w:t xml:space="preserve">eparately </w:t>
        </w:r>
      </w:ins>
      <w:ins w:id="922" w:author="Pei, Rui" w:date="2020-09-10T15:34:00Z">
        <w:r w:rsidRPr="00E20E1B">
          <w:rPr>
            <w:color w:val="282828" w:themeColor="accent3" w:themeShade="80"/>
            <w:sz w:val="24"/>
            <w:szCs w:val="24"/>
            <w:rPrChange w:id="923" w:author="Meshi, Dar" w:date="2020-09-18T08:05:00Z">
              <w:rPr>
                <w:color w:val="282828" w:themeColor="accent3" w:themeShade="80"/>
              </w:rPr>
            </w:rPrChange>
          </w:rPr>
          <w:t xml:space="preserve">and found </w:t>
        </w:r>
        <w:r w:rsidRPr="00E20E1B">
          <w:rPr>
            <w:color w:val="282828" w:themeColor="accent3" w:themeShade="80"/>
            <w:sz w:val="24"/>
            <w:szCs w:val="24"/>
            <w:rPrChange w:id="924" w:author="Meshi, Dar" w:date="2020-09-18T08:05:00Z">
              <w:rPr>
                <w:color w:val="282828" w:themeColor="accent3" w:themeShade="80"/>
              </w:rPr>
            </w:rPrChange>
          </w:rPr>
          <w:lastRenderedPageBreak/>
          <w:t>that Facebook connectedness was significantly associated with neural activity in the VS</w:t>
        </w:r>
      </w:ins>
      <w:ins w:id="925" w:author="Meshi, Dar" w:date="2020-09-18T09:52:00Z">
        <w:r w:rsidR="00106F3A">
          <w:rPr>
            <w:color w:val="282828" w:themeColor="accent3" w:themeShade="80"/>
            <w:sz w:val="24"/>
            <w:szCs w:val="24"/>
          </w:rPr>
          <w:t xml:space="preserve"> </w:t>
        </w:r>
      </w:ins>
      <w:ins w:id="926" w:author="Meshi, Dar" w:date="2020-09-18T09:53:00Z">
        <w:r w:rsidR="00742C84">
          <w:rPr>
            <w:color w:val="282828" w:themeColor="accent3" w:themeShade="80"/>
            <w:sz w:val="24"/>
            <w:szCs w:val="24"/>
          </w:rPr>
          <w:t>during social exclusion</w:t>
        </w:r>
      </w:ins>
      <w:ins w:id="927" w:author="Pei, Rui" w:date="2020-09-10T15:34:00Z">
        <w:r w:rsidRPr="00E20E1B">
          <w:rPr>
            <w:color w:val="282828" w:themeColor="accent3" w:themeShade="80"/>
            <w:sz w:val="24"/>
            <w:szCs w:val="24"/>
            <w:rPrChange w:id="928" w:author="Meshi, Dar" w:date="2020-09-18T08:05:00Z">
              <w:rPr>
                <w:color w:val="282828" w:themeColor="accent3" w:themeShade="80"/>
              </w:rPr>
            </w:rPrChange>
          </w:rPr>
          <w:t xml:space="preserve"> (B = -0.25, 95% CI = [-0.50, -0.01], p = 0.04</w:t>
        </w:r>
      </w:ins>
      <w:r w:rsidR="006552F3" w:rsidRPr="00E20E1B">
        <w:rPr>
          <w:color w:val="282828" w:themeColor="accent3" w:themeShade="80"/>
          <w:sz w:val="24"/>
          <w:szCs w:val="24"/>
          <w:rPrChange w:id="929" w:author="Meshi, Dar" w:date="2020-09-18T08:05:00Z">
            <w:rPr>
              <w:color w:val="282828" w:themeColor="accent3" w:themeShade="80"/>
            </w:rPr>
          </w:rPrChange>
        </w:rPr>
        <w:t>; Figure 2a</w:t>
      </w:r>
      <w:ins w:id="930" w:author="Pei, Rui" w:date="2020-09-10T15:34:00Z">
        <w:r w:rsidRPr="00E20E1B">
          <w:rPr>
            <w:color w:val="282828" w:themeColor="accent3" w:themeShade="80"/>
            <w:sz w:val="24"/>
            <w:szCs w:val="24"/>
            <w:rPrChange w:id="931" w:author="Meshi, Dar" w:date="2020-09-18T08:05:00Z">
              <w:rPr>
                <w:color w:val="282828" w:themeColor="accent3" w:themeShade="80"/>
              </w:rPr>
            </w:rPrChange>
          </w:rPr>
          <w:t>), but not LOFC (B = -0.13, 95% CI = [-0.40, 0.15], p = 0.36</w:t>
        </w:r>
      </w:ins>
      <w:ins w:id="932" w:author="Pei, Rui" w:date="2020-09-10T18:21:00Z">
        <w:r w:rsidR="006552F3" w:rsidRPr="00E20E1B">
          <w:rPr>
            <w:color w:val="282828" w:themeColor="accent3" w:themeShade="80"/>
            <w:sz w:val="24"/>
            <w:szCs w:val="24"/>
            <w:rPrChange w:id="933" w:author="Meshi, Dar" w:date="2020-09-18T08:05:00Z">
              <w:rPr>
                <w:color w:val="282828" w:themeColor="accent3" w:themeShade="80"/>
              </w:rPr>
            </w:rPrChange>
          </w:rPr>
          <w:t>;</w:t>
        </w:r>
      </w:ins>
      <w:ins w:id="934" w:author="Pei, Rui" w:date="2020-09-10T18:22:00Z">
        <w:r w:rsidR="006552F3" w:rsidRPr="00E20E1B">
          <w:rPr>
            <w:color w:val="282828" w:themeColor="accent3" w:themeShade="80"/>
            <w:sz w:val="24"/>
            <w:szCs w:val="24"/>
            <w:rPrChange w:id="935" w:author="Meshi, Dar" w:date="2020-09-18T08:05:00Z">
              <w:rPr>
                <w:color w:val="282828" w:themeColor="accent3" w:themeShade="80"/>
              </w:rPr>
            </w:rPrChange>
          </w:rPr>
          <w:t xml:space="preserve"> Figure 2b</w:t>
        </w:r>
      </w:ins>
      <w:ins w:id="936" w:author="Pei, Rui" w:date="2020-09-10T15:34:00Z">
        <w:r w:rsidRPr="00E20E1B">
          <w:rPr>
            <w:color w:val="282828" w:themeColor="accent3" w:themeShade="80"/>
            <w:sz w:val="24"/>
            <w:szCs w:val="24"/>
            <w:rPrChange w:id="937" w:author="Meshi, Dar" w:date="2020-09-18T08:05:00Z">
              <w:rPr>
                <w:color w:val="282828" w:themeColor="accent3" w:themeShade="80"/>
              </w:rPr>
            </w:rPrChange>
          </w:rPr>
          <w:t>). These findings indicate</w:t>
        </w:r>
        <w:del w:id="938" w:author="Meshi, Dar" w:date="2020-09-18T09:43:00Z">
          <w:r w:rsidRPr="00E20E1B" w:rsidDel="00DD78C1">
            <w:rPr>
              <w:color w:val="282828" w:themeColor="accent3" w:themeShade="80"/>
              <w:sz w:val="24"/>
              <w:szCs w:val="24"/>
              <w:rPrChange w:id="939" w:author="Meshi, Dar" w:date="2020-09-18T08:05:00Z">
                <w:rPr>
                  <w:color w:val="282828" w:themeColor="accent3" w:themeShade="80"/>
                </w:rPr>
              </w:rPrChange>
            </w:rPr>
            <w:delText>d</w:delText>
          </w:r>
        </w:del>
        <w:r w:rsidRPr="00E20E1B">
          <w:rPr>
            <w:color w:val="282828" w:themeColor="accent3" w:themeShade="80"/>
            <w:sz w:val="24"/>
            <w:szCs w:val="24"/>
            <w:rPrChange w:id="940" w:author="Meshi, Dar" w:date="2020-09-18T08:05:00Z">
              <w:rPr>
                <w:color w:val="282828" w:themeColor="accent3" w:themeShade="80"/>
              </w:rPr>
            </w:rPrChange>
          </w:rPr>
          <w:t xml:space="preserve"> that individuals </w:t>
        </w:r>
        <w:del w:id="941" w:author="Meshi, Dar" w:date="2020-09-18T09:43:00Z">
          <w:r w:rsidRPr="00E20E1B" w:rsidDel="00DD78C1">
            <w:rPr>
              <w:color w:val="282828" w:themeColor="accent3" w:themeShade="80"/>
              <w:sz w:val="24"/>
              <w:szCs w:val="24"/>
              <w:rPrChange w:id="942" w:author="Meshi, Dar" w:date="2020-09-18T08:05:00Z">
                <w:rPr>
                  <w:color w:val="282828" w:themeColor="accent3" w:themeShade="80"/>
                </w:rPr>
              </w:rPrChange>
            </w:rPr>
            <w:delText>that</w:delText>
          </w:r>
        </w:del>
      </w:ins>
      <w:ins w:id="943" w:author="Meshi, Dar" w:date="2020-09-18T09:43:00Z">
        <w:r w:rsidR="00DD78C1">
          <w:rPr>
            <w:color w:val="282828" w:themeColor="accent3" w:themeShade="80"/>
            <w:sz w:val="24"/>
            <w:szCs w:val="24"/>
          </w:rPr>
          <w:t>who</w:t>
        </w:r>
      </w:ins>
      <w:ins w:id="944" w:author="Pei, Rui" w:date="2020-09-10T15:34:00Z">
        <w:r w:rsidRPr="00E20E1B">
          <w:rPr>
            <w:color w:val="282828" w:themeColor="accent3" w:themeShade="80"/>
            <w:sz w:val="24"/>
            <w:szCs w:val="24"/>
            <w:rPrChange w:id="945" w:author="Meshi, Dar" w:date="2020-09-18T08:05:00Z">
              <w:rPr>
                <w:color w:val="282828" w:themeColor="accent3" w:themeShade="80"/>
              </w:rPr>
            </w:rPrChange>
          </w:rPr>
          <w:t xml:space="preserve"> feel more connected</w:t>
        </w:r>
      </w:ins>
      <w:ins w:id="946" w:author="Meshi, Dar" w:date="2020-09-18T09:43:00Z">
        <w:r w:rsidR="00DD78C1">
          <w:rPr>
            <w:color w:val="282828" w:themeColor="accent3" w:themeShade="80"/>
            <w:sz w:val="24"/>
            <w:szCs w:val="24"/>
          </w:rPr>
          <w:t xml:space="preserve"> to family and friends</w:t>
        </w:r>
      </w:ins>
      <w:ins w:id="947" w:author="Pei, Rui" w:date="2020-09-10T15:34:00Z">
        <w:r w:rsidRPr="00E20E1B">
          <w:rPr>
            <w:color w:val="282828" w:themeColor="accent3" w:themeShade="80"/>
            <w:sz w:val="24"/>
            <w:szCs w:val="24"/>
            <w:rPrChange w:id="948" w:author="Meshi, Dar" w:date="2020-09-18T08:05:00Z">
              <w:rPr>
                <w:color w:val="282828" w:themeColor="accent3" w:themeShade="80"/>
              </w:rPr>
            </w:rPrChange>
          </w:rPr>
          <w:t xml:space="preserve"> on Facebook </w:t>
        </w:r>
      </w:ins>
      <w:ins w:id="949" w:author="Meshi, Dar" w:date="2020-09-18T09:43:00Z">
        <w:r w:rsidR="00DD78C1">
          <w:rPr>
            <w:color w:val="282828" w:themeColor="accent3" w:themeShade="80"/>
            <w:sz w:val="24"/>
            <w:szCs w:val="24"/>
          </w:rPr>
          <w:t>have</w:t>
        </w:r>
      </w:ins>
      <w:ins w:id="950" w:author="Pei, Rui" w:date="2020-09-10T15:34:00Z">
        <w:del w:id="951" w:author="Meshi, Dar" w:date="2020-09-18T09:43:00Z">
          <w:r w:rsidRPr="00E20E1B" w:rsidDel="00DD78C1">
            <w:rPr>
              <w:color w:val="282828" w:themeColor="accent3" w:themeShade="80"/>
              <w:sz w:val="24"/>
              <w:szCs w:val="24"/>
              <w:rPrChange w:id="952" w:author="Meshi, Dar" w:date="2020-09-18T08:05:00Z">
                <w:rPr>
                  <w:color w:val="282828" w:themeColor="accent3" w:themeShade="80"/>
                </w:rPr>
              </w:rPrChange>
            </w:rPr>
            <w:delText>showed</w:delText>
          </w:r>
        </w:del>
        <w:r w:rsidRPr="00E20E1B">
          <w:rPr>
            <w:color w:val="282828" w:themeColor="accent3" w:themeShade="80"/>
            <w:sz w:val="24"/>
            <w:szCs w:val="24"/>
            <w:rPrChange w:id="953" w:author="Meshi, Dar" w:date="2020-09-18T08:05:00Z">
              <w:rPr>
                <w:color w:val="282828" w:themeColor="accent3" w:themeShade="80"/>
              </w:rPr>
            </w:rPrChange>
          </w:rPr>
          <w:t xml:space="preserve"> less </w:t>
        </w:r>
      </w:ins>
      <w:ins w:id="954" w:author="Meshi, Dar" w:date="2020-09-18T09:44:00Z">
        <w:r w:rsidR="00DD78C1">
          <w:rPr>
            <w:color w:val="282828" w:themeColor="accent3" w:themeShade="80"/>
            <w:sz w:val="24"/>
            <w:szCs w:val="24"/>
          </w:rPr>
          <w:t xml:space="preserve">of a </w:t>
        </w:r>
      </w:ins>
      <w:ins w:id="955" w:author="Pei, Rui" w:date="2020-09-10T15:34:00Z">
        <w:del w:id="956" w:author="Meshi, Dar" w:date="2020-09-18T09:43:00Z">
          <w:r w:rsidRPr="00E20E1B" w:rsidDel="00DD78C1">
            <w:rPr>
              <w:color w:val="282828" w:themeColor="accent3" w:themeShade="80"/>
              <w:sz w:val="24"/>
              <w:szCs w:val="24"/>
              <w:rPrChange w:id="957" w:author="Meshi, Dar" w:date="2020-09-18T08:05:00Z">
                <w:rPr>
                  <w:color w:val="282828" w:themeColor="accent3" w:themeShade="80"/>
                </w:rPr>
              </w:rPrChange>
            </w:rPr>
            <w:delText xml:space="preserve">VS neural </w:delText>
          </w:r>
        </w:del>
        <w:r w:rsidRPr="00E20E1B">
          <w:rPr>
            <w:color w:val="282828" w:themeColor="accent3" w:themeShade="80"/>
            <w:sz w:val="24"/>
            <w:szCs w:val="24"/>
            <w:rPrChange w:id="958" w:author="Meshi, Dar" w:date="2020-09-18T08:05:00Z">
              <w:rPr>
                <w:color w:val="282828" w:themeColor="accent3" w:themeShade="80"/>
              </w:rPr>
            </w:rPrChange>
          </w:rPr>
          <w:t xml:space="preserve">response </w:t>
        </w:r>
      </w:ins>
      <w:ins w:id="959" w:author="Meshi, Dar" w:date="2020-09-18T09:43:00Z">
        <w:r w:rsidR="00DD78C1">
          <w:rPr>
            <w:color w:val="282828" w:themeColor="accent3" w:themeShade="80"/>
            <w:sz w:val="24"/>
            <w:szCs w:val="24"/>
          </w:rPr>
          <w:t>in the VS</w:t>
        </w:r>
      </w:ins>
      <w:ins w:id="960" w:author="Meshi, Dar" w:date="2020-09-18T09:44:00Z">
        <w:r w:rsidR="00DD78C1">
          <w:rPr>
            <w:color w:val="282828" w:themeColor="accent3" w:themeShade="80"/>
            <w:sz w:val="24"/>
            <w:szCs w:val="24"/>
          </w:rPr>
          <w:t xml:space="preserve"> </w:t>
        </w:r>
      </w:ins>
      <w:ins w:id="961" w:author="Pei, Rui" w:date="2020-09-10T15:34:00Z">
        <w:r w:rsidRPr="00E20E1B">
          <w:rPr>
            <w:color w:val="282828" w:themeColor="accent3" w:themeShade="80"/>
            <w:sz w:val="24"/>
            <w:szCs w:val="24"/>
            <w:rPrChange w:id="962" w:author="Meshi, Dar" w:date="2020-09-18T08:05:00Z">
              <w:rPr>
                <w:color w:val="282828" w:themeColor="accent3" w:themeShade="80"/>
              </w:rPr>
            </w:rPrChange>
          </w:rPr>
          <w:t>to social exclusion.</w:t>
        </w:r>
        <w:del w:id="963" w:author="Meshi, Dar" w:date="2020-09-18T09:47:00Z">
          <w:r w:rsidRPr="00E20E1B" w:rsidDel="006475C2">
            <w:rPr>
              <w:color w:val="282828" w:themeColor="accent3" w:themeShade="80"/>
              <w:sz w:val="24"/>
              <w:szCs w:val="24"/>
              <w:rPrChange w:id="964" w:author="Meshi, Dar" w:date="2020-09-18T08:05:00Z">
                <w:rPr>
                  <w:color w:val="282828" w:themeColor="accent3" w:themeShade="80"/>
                </w:rPr>
              </w:rPrChange>
            </w:rPr>
            <w:delText xml:space="preserve">  </w:delText>
          </w:r>
        </w:del>
      </w:ins>
    </w:p>
    <w:p w14:paraId="320C528F" w14:textId="1B90CFE6" w:rsidR="006475C2" w:rsidRDefault="006475C2">
      <w:pPr>
        <w:spacing w:line="480" w:lineRule="auto"/>
        <w:rPr>
          <w:ins w:id="965" w:author="Meshi, Dar" w:date="2020-09-18T09:47:00Z"/>
          <w:color w:val="282828" w:themeColor="accent3" w:themeShade="80"/>
          <w:sz w:val="24"/>
          <w:szCs w:val="24"/>
        </w:rPr>
      </w:pPr>
    </w:p>
    <w:p w14:paraId="44FBE83D" w14:textId="1D846D8B" w:rsidR="00253A36" w:rsidRPr="00E20E1B" w:rsidDel="006475C2" w:rsidRDefault="006475C2">
      <w:pPr>
        <w:spacing w:line="480" w:lineRule="auto"/>
        <w:rPr>
          <w:ins w:id="966" w:author="Pei, Rui" w:date="2020-09-10T15:34:00Z"/>
          <w:del w:id="967" w:author="Meshi, Dar" w:date="2020-09-18T09:47:00Z"/>
          <w:color w:val="282828" w:themeColor="accent3" w:themeShade="80"/>
          <w:sz w:val="24"/>
          <w:szCs w:val="24"/>
          <w:rPrChange w:id="968" w:author="Meshi, Dar" w:date="2020-09-18T08:05:00Z">
            <w:rPr>
              <w:ins w:id="969" w:author="Pei, Rui" w:date="2020-09-10T15:34:00Z"/>
              <w:del w:id="970" w:author="Meshi, Dar" w:date="2020-09-18T09:47:00Z"/>
              <w:color w:val="282828" w:themeColor="accent3" w:themeShade="80"/>
            </w:rPr>
          </w:rPrChange>
        </w:rPr>
        <w:pPrChange w:id="971" w:author="Meshi, Dar" w:date="2020-09-18T08:03:00Z">
          <w:pPr/>
        </w:pPrChange>
      </w:pPr>
      <w:ins w:id="972" w:author="Meshi, Dar" w:date="2020-09-18T09:47:00Z">
        <w:r>
          <w:rPr>
            <w:color w:val="282828" w:themeColor="accent3" w:themeShade="80"/>
            <w:sz w:val="24"/>
            <w:szCs w:val="24"/>
          </w:rPr>
          <w:tab/>
        </w:r>
      </w:ins>
    </w:p>
    <w:p w14:paraId="29EF3CD9" w14:textId="37B21B49" w:rsidR="00253A36" w:rsidRPr="00E20E1B" w:rsidRDefault="00253A36">
      <w:pPr>
        <w:spacing w:line="480" w:lineRule="auto"/>
        <w:rPr>
          <w:ins w:id="973" w:author="Pei, Rui" w:date="2020-09-10T15:33:00Z"/>
          <w:color w:val="282828" w:themeColor="accent3" w:themeShade="80"/>
          <w:sz w:val="24"/>
          <w:szCs w:val="24"/>
          <w:rPrChange w:id="974" w:author="Meshi, Dar" w:date="2020-09-18T08:05:00Z">
            <w:rPr>
              <w:ins w:id="975" w:author="Pei, Rui" w:date="2020-09-10T15:33:00Z"/>
              <w:color w:val="282828" w:themeColor="accent3" w:themeShade="80"/>
            </w:rPr>
          </w:rPrChange>
        </w:rPr>
        <w:pPrChange w:id="976" w:author="Meshi, Dar" w:date="2020-09-18T08:03:00Z">
          <w:pPr/>
        </w:pPrChange>
      </w:pPr>
      <w:ins w:id="977" w:author="Pei, Rui" w:date="2020-09-10T15:34:00Z">
        <w:r w:rsidRPr="00E20E1B">
          <w:rPr>
            <w:color w:val="282828" w:themeColor="accent3" w:themeShade="80"/>
            <w:sz w:val="24"/>
            <w:szCs w:val="24"/>
            <w:rPrChange w:id="978" w:author="Meshi, Dar" w:date="2020-09-18T08:05:00Z">
              <w:rPr>
                <w:color w:val="282828" w:themeColor="accent3" w:themeShade="80"/>
              </w:rPr>
            </w:rPrChange>
          </w:rPr>
          <w:t xml:space="preserve">With regards to the mentalizing network, analyses indicated no significant association between </w:t>
        </w:r>
        <w:del w:id="979" w:author="Meshi, Dar" w:date="2020-09-18T09:44:00Z">
          <w:r w:rsidRPr="00E20E1B" w:rsidDel="00DD78C1">
            <w:rPr>
              <w:color w:val="282828" w:themeColor="accent3" w:themeShade="80"/>
              <w:sz w:val="24"/>
              <w:szCs w:val="24"/>
              <w:rPrChange w:id="980" w:author="Meshi, Dar" w:date="2020-09-18T08:05:00Z">
                <w:rPr>
                  <w:color w:val="282828" w:themeColor="accent3" w:themeShade="80"/>
                </w:rPr>
              </w:rPrChange>
            </w:rPr>
            <w:delText xml:space="preserve">Facebook </w:delText>
          </w:r>
        </w:del>
        <w:r w:rsidRPr="00E20E1B">
          <w:rPr>
            <w:color w:val="282828" w:themeColor="accent3" w:themeShade="80"/>
            <w:sz w:val="24"/>
            <w:szCs w:val="24"/>
            <w:rPrChange w:id="981" w:author="Meshi, Dar" w:date="2020-09-18T08:05:00Z">
              <w:rPr>
                <w:color w:val="282828" w:themeColor="accent3" w:themeShade="80"/>
              </w:rPr>
            </w:rPrChange>
          </w:rPr>
          <w:t xml:space="preserve">connectedness </w:t>
        </w:r>
      </w:ins>
      <w:ins w:id="982" w:author="Meshi, Dar" w:date="2020-09-18T09:45:00Z">
        <w:r w:rsidR="00DD78C1">
          <w:rPr>
            <w:color w:val="282828" w:themeColor="accent3" w:themeShade="80"/>
            <w:sz w:val="24"/>
            <w:szCs w:val="24"/>
          </w:rPr>
          <w:t xml:space="preserve">on </w:t>
        </w:r>
        <w:r w:rsidR="00DD78C1" w:rsidRPr="00FB2D94">
          <w:rPr>
            <w:color w:val="282828" w:themeColor="accent3" w:themeShade="80"/>
            <w:sz w:val="24"/>
            <w:szCs w:val="24"/>
          </w:rPr>
          <w:t xml:space="preserve">Facebook </w:t>
        </w:r>
      </w:ins>
      <w:ins w:id="983" w:author="Pei, Rui" w:date="2020-09-10T15:34:00Z">
        <w:r w:rsidRPr="00E20E1B">
          <w:rPr>
            <w:color w:val="282828" w:themeColor="accent3" w:themeShade="80"/>
            <w:sz w:val="24"/>
            <w:szCs w:val="24"/>
            <w:rPrChange w:id="984" w:author="Meshi, Dar" w:date="2020-09-18T08:05:00Z">
              <w:rPr>
                <w:color w:val="282828" w:themeColor="accent3" w:themeShade="80"/>
              </w:rPr>
            </w:rPrChange>
          </w:rPr>
          <w:t xml:space="preserve">and </w:t>
        </w:r>
      </w:ins>
      <w:ins w:id="985" w:author="Meshi, Dar" w:date="2020-09-18T09:45:00Z">
        <w:r w:rsidR="00DD78C1">
          <w:rPr>
            <w:color w:val="282828" w:themeColor="accent3" w:themeShade="80"/>
            <w:sz w:val="24"/>
            <w:szCs w:val="24"/>
          </w:rPr>
          <w:t xml:space="preserve">overall </w:t>
        </w:r>
      </w:ins>
      <w:ins w:id="986" w:author="Pei, Rui" w:date="2020-09-10T15:34:00Z">
        <w:r w:rsidRPr="00E20E1B">
          <w:rPr>
            <w:color w:val="282828" w:themeColor="accent3" w:themeShade="80"/>
            <w:sz w:val="24"/>
            <w:szCs w:val="24"/>
            <w:rPrChange w:id="987" w:author="Meshi, Dar" w:date="2020-09-18T08:05:00Z">
              <w:rPr>
                <w:color w:val="282828" w:themeColor="accent3" w:themeShade="80"/>
              </w:rPr>
            </w:rPrChange>
          </w:rPr>
          <w:t>neural activity in</w:t>
        </w:r>
      </w:ins>
      <w:ins w:id="988" w:author="Meshi, Dar" w:date="2020-09-18T09:52:00Z">
        <w:r w:rsidR="00106F3A">
          <w:rPr>
            <w:color w:val="282828" w:themeColor="accent3" w:themeShade="80"/>
            <w:sz w:val="24"/>
            <w:szCs w:val="24"/>
          </w:rPr>
          <w:t xml:space="preserve"> the </w:t>
        </w:r>
      </w:ins>
      <w:ins w:id="989" w:author="Pei, Rui" w:date="2020-09-10T15:34:00Z">
        <w:del w:id="990" w:author="Meshi, Dar" w:date="2020-09-18T09:52:00Z">
          <w:r w:rsidRPr="00E20E1B" w:rsidDel="00106F3A">
            <w:rPr>
              <w:color w:val="282828" w:themeColor="accent3" w:themeShade="80"/>
              <w:sz w:val="24"/>
              <w:szCs w:val="24"/>
              <w:rPrChange w:id="991" w:author="Meshi, Dar" w:date="2020-09-18T08:05:00Z">
                <w:rPr>
                  <w:color w:val="282828" w:themeColor="accent3" w:themeShade="80"/>
                </w:rPr>
              </w:rPrChange>
            </w:rPr>
            <w:delText xml:space="preserve"> </w:delText>
          </w:r>
        </w:del>
      </w:ins>
      <w:ins w:id="992" w:author="Meshi, Dar" w:date="2020-09-18T09:52:00Z">
        <w:r w:rsidR="00106F3A" w:rsidRPr="00FB2D94">
          <w:rPr>
            <w:color w:val="282828" w:themeColor="accent3" w:themeShade="80"/>
            <w:sz w:val="24"/>
            <w:szCs w:val="24"/>
          </w:rPr>
          <w:t xml:space="preserve">exclusion vs. inclusion contrast </w:t>
        </w:r>
      </w:ins>
      <w:ins w:id="993" w:author="Pei, Rui" w:date="2020-09-10T15:34:00Z">
        <w:del w:id="994" w:author="Meshi, Dar" w:date="2020-09-18T09:52:00Z">
          <w:r w:rsidRPr="00E20E1B" w:rsidDel="00106F3A">
            <w:rPr>
              <w:color w:val="282828" w:themeColor="accent3" w:themeShade="80"/>
              <w:sz w:val="24"/>
              <w:szCs w:val="24"/>
              <w:rPrChange w:id="995" w:author="Meshi, Dar" w:date="2020-09-18T08:05:00Z">
                <w:rPr>
                  <w:color w:val="282828" w:themeColor="accent3" w:themeShade="80"/>
                </w:rPr>
              </w:rPrChange>
            </w:rPr>
            <w:delText>th</w:delText>
          </w:r>
        </w:del>
        <w:del w:id="996" w:author="Meshi, Dar" w:date="2020-09-18T09:45:00Z">
          <w:r w:rsidRPr="00E20E1B" w:rsidDel="00DD78C1">
            <w:rPr>
              <w:color w:val="282828" w:themeColor="accent3" w:themeShade="80"/>
              <w:sz w:val="24"/>
              <w:szCs w:val="24"/>
              <w:rPrChange w:id="997" w:author="Meshi, Dar" w:date="2020-09-18T08:05:00Z">
                <w:rPr>
                  <w:color w:val="282828" w:themeColor="accent3" w:themeShade="80"/>
                </w:rPr>
              </w:rPrChange>
            </w:rPr>
            <w:delText>e</w:delText>
          </w:r>
        </w:del>
        <w:del w:id="998" w:author="Meshi, Dar" w:date="2020-09-18T09:52:00Z">
          <w:r w:rsidRPr="00E20E1B" w:rsidDel="00106F3A">
            <w:rPr>
              <w:color w:val="282828" w:themeColor="accent3" w:themeShade="80"/>
              <w:sz w:val="24"/>
              <w:szCs w:val="24"/>
              <w:rPrChange w:id="999" w:author="Meshi, Dar" w:date="2020-09-18T08:05:00Z">
                <w:rPr>
                  <w:color w:val="282828" w:themeColor="accent3" w:themeShade="80"/>
                </w:rPr>
              </w:rPrChange>
            </w:rPr>
            <w:delText xml:space="preserve"> </w:delText>
          </w:r>
        </w:del>
        <w:del w:id="1000" w:author="Meshi, Dar" w:date="2020-09-18T09:45:00Z">
          <w:r w:rsidRPr="00E20E1B" w:rsidDel="00DD78C1">
            <w:rPr>
              <w:color w:val="282828" w:themeColor="accent3" w:themeShade="80"/>
              <w:sz w:val="24"/>
              <w:szCs w:val="24"/>
              <w:rPrChange w:id="1001" w:author="Meshi, Dar" w:date="2020-09-18T08:05:00Z">
                <w:rPr>
                  <w:color w:val="282828" w:themeColor="accent3" w:themeShade="80"/>
                </w:rPr>
              </w:rPrChange>
            </w:rPr>
            <w:delText xml:space="preserve">mentalizing </w:delText>
          </w:r>
        </w:del>
        <w:del w:id="1002" w:author="Meshi, Dar" w:date="2020-09-18T09:52:00Z">
          <w:r w:rsidRPr="00E20E1B" w:rsidDel="00106F3A">
            <w:rPr>
              <w:color w:val="282828" w:themeColor="accent3" w:themeShade="80"/>
              <w:sz w:val="24"/>
              <w:szCs w:val="24"/>
              <w:rPrChange w:id="1003" w:author="Meshi, Dar" w:date="2020-09-18T08:05:00Z">
                <w:rPr>
                  <w:color w:val="282828" w:themeColor="accent3" w:themeShade="80"/>
                </w:rPr>
              </w:rPrChange>
            </w:rPr>
            <w:delText xml:space="preserve">network </w:delText>
          </w:r>
        </w:del>
        <w:del w:id="1004" w:author="Meshi, Dar" w:date="2020-09-18T09:45:00Z">
          <w:r w:rsidRPr="00E20E1B" w:rsidDel="00DD78C1">
            <w:rPr>
              <w:color w:val="282828" w:themeColor="accent3" w:themeShade="80"/>
              <w:sz w:val="24"/>
              <w:szCs w:val="24"/>
              <w:rPrChange w:id="1005" w:author="Meshi, Dar" w:date="2020-09-18T08:05:00Z">
                <w:rPr>
                  <w:color w:val="282828" w:themeColor="accent3" w:themeShade="80"/>
                </w:rPr>
              </w:rPrChange>
            </w:rPr>
            <w:delText xml:space="preserve">in the Cyberball exclusion vs. inclusion contrast </w:delText>
          </w:r>
        </w:del>
        <w:r w:rsidRPr="00E20E1B">
          <w:rPr>
            <w:color w:val="282828" w:themeColor="accent3" w:themeShade="80"/>
            <w:sz w:val="24"/>
            <w:szCs w:val="24"/>
            <w:rPrChange w:id="1006" w:author="Meshi, Dar" w:date="2020-09-18T08:05:00Z">
              <w:rPr>
                <w:color w:val="282828" w:themeColor="accent3" w:themeShade="80"/>
              </w:rPr>
            </w:rPrChange>
          </w:rPr>
          <w:t xml:space="preserve">(B = -0.13 95% CI = [-0.35, 0.09], p = 0.25). </w:t>
        </w:r>
      </w:ins>
      <w:ins w:id="1007" w:author="Meshi, Dar" w:date="2020-09-18T09:45:00Z">
        <w:r w:rsidR="00DD78C1" w:rsidRPr="00FB2D94">
          <w:rPr>
            <w:color w:val="282828" w:themeColor="accent3" w:themeShade="80"/>
            <w:sz w:val="24"/>
            <w:szCs w:val="24"/>
          </w:rPr>
          <w:t xml:space="preserve">We </w:t>
        </w:r>
        <w:r w:rsidR="00DD78C1">
          <w:rPr>
            <w:color w:val="282828" w:themeColor="accent3" w:themeShade="80"/>
            <w:sz w:val="24"/>
            <w:szCs w:val="24"/>
          </w:rPr>
          <w:t>next</w:t>
        </w:r>
        <w:r w:rsidR="00DD78C1" w:rsidRPr="00FB2D94">
          <w:rPr>
            <w:color w:val="282828" w:themeColor="accent3" w:themeShade="80"/>
            <w:sz w:val="24"/>
            <w:szCs w:val="24"/>
          </w:rPr>
          <w:t xml:space="preserve"> examined each region in the</w:t>
        </w:r>
      </w:ins>
      <w:ins w:id="1008" w:author="Meshi, Dar" w:date="2020-09-18T09:46:00Z">
        <w:r w:rsidR="00DD78C1">
          <w:rPr>
            <w:color w:val="282828" w:themeColor="accent3" w:themeShade="80"/>
            <w:sz w:val="24"/>
            <w:szCs w:val="24"/>
          </w:rPr>
          <w:t xml:space="preserve"> mentalizing network </w:t>
        </w:r>
      </w:ins>
      <w:ins w:id="1009" w:author="Meshi, Dar" w:date="2020-09-18T09:55:00Z">
        <w:r w:rsidR="00742C84">
          <w:rPr>
            <w:color w:val="282828" w:themeColor="accent3" w:themeShade="80"/>
            <w:sz w:val="24"/>
            <w:szCs w:val="24"/>
          </w:rPr>
          <w:t xml:space="preserve">separately </w:t>
        </w:r>
      </w:ins>
      <w:ins w:id="1010" w:author="Meshi, Dar" w:date="2020-09-18T09:46:00Z">
        <w:r w:rsidR="00DD78C1">
          <w:rPr>
            <w:color w:val="282828" w:themeColor="accent3" w:themeShade="80"/>
            <w:sz w:val="24"/>
            <w:szCs w:val="24"/>
          </w:rPr>
          <w:t xml:space="preserve">and found no significant relationships with </w:t>
        </w:r>
      </w:ins>
      <w:ins w:id="1011" w:author="Pei, Rui" w:date="2020-09-10T15:34:00Z">
        <w:del w:id="1012" w:author="Meshi, Dar" w:date="2020-09-18T09:45:00Z">
          <w:r w:rsidRPr="00E20E1B" w:rsidDel="00DD78C1">
            <w:rPr>
              <w:color w:val="282828" w:themeColor="accent3" w:themeShade="80"/>
              <w:sz w:val="24"/>
              <w:szCs w:val="24"/>
              <w:rPrChange w:id="1013" w:author="Meshi, Dar" w:date="2020-09-18T08:05:00Z">
                <w:rPr>
                  <w:color w:val="282828" w:themeColor="accent3" w:themeShade="80"/>
                </w:rPr>
              </w:rPrChange>
            </w:rPr>
            <w:delText>Further</w:delText>
          </w:r>
        </w:del>
        <w:del w:id="1014" w:author="Meshi, Dar" w:date="2020-09-18T09:46:00Z">
          <w:r w:rsidRPr="00E20E1B" w:rsidDel="00DD78C1">
            <w:rPr>
              <w:color w:val="282828" w:themeColor="accent3" w:themeShade="80"/>
              <w:sz w:val="24"/>
              <w:szCs w:val="24"/>
              <w:rPrChange w:id="1015" w:author="Meshi, Dar" w:date="2020-09-18T08:05:00Z">
                <w:rPr>
                  <w:color w:val="282828" w:themeColor="accent3" w:themeShade="80"/>
                </w:rPr>
              </w:rPrChange>
            </w:rPr>
            <w:delText xml:space="preserve">, Facebook </w:delText>
          </w:r>
        </w:del>
        <w:r w:rsidRPr="00E20E1B">
          <w:rPr>
            <w:color w:val="282828" w:themeColor="accent3" w:themeShade="80"/>
            <w:sz w:val="24"/>
            <w:szCs w:val="24"/>
            <w:rPrChange w:id="1016" w:author="Meshi, Dar" w:date="2020-09-18T08:05:00Z">
              <w:rPr>
                <w:color w:val="282828" w:themeColor="accent3" w:themeShade="80"/>
              </w:rPr>
            </w:rPrChange>
          </w:rPr>
          <w:t xml:space="preserve">connectedness </w:t>
        </w:r>
        <w:del w:id="1017" w:author="Meshi, Dar" w:date="2020-09-18T09:46:00Z">
          <w:r w:rsidRPr="00E20E1B" w:rsidDel="00DD78C1">
            <w:rPr>
              <w:color w:val="282828" w:themeColor="accent3" w:themeShade="80"/>
              <w:sz w:val="24"/>
              <w:szCs w:val="24"/>
              <w:rPrChange w:id="1018" w:author="Meshi, Dar" w:date="2020-09-18T08:05:00Z">
                <w:rPr>
                  <w:color w:val="282828" w:themeColor="accent3" w:themeShade="80"/>
                </w:rPr>
              </w:rPrChange>
            </w:rPr>
            <w:delText>was not significantly associated with neural activity in each region within the mentalizing network in the Cyberball task</w:delText>
          </w:r>
        </w:del>
      </w:ins>
      <w:ins w:id="1019" w:author="Meshi, Dar" w:date="2020-09-18T09:46:00Z">
        <w:r w:rsidR="00DD78C1">
          <w:rPr>
            <w:color w:val="282828" w:themeColor="accent3" w:themeShade="80"/>
            <w:sz w:val="24"/>
            <w:szCs w:val="24"/>
          </w:rPr>
          <w:t>on Facebook</w:t>
        </w:r>
      </w:ins>
      <w:ins w:id="1020" w:author="Pei, Rui" w:date="2020-09-10T15:34:00Z">
        <w:r w:rsidRPr="00E20E1B">
          <w:rPr>
            <w:color w:val="282828" w:themeColor="accent3" w:themeShade="80"/>
            <w:sz w:val="24"/>
            <w:szCs w:val="24"/>
            <w:rPrChange w:id="1021" w:author="Meshi, Dar" w:date="2020-09-18T08:05:00Z">
              <w:rPr>
                <w:color w:val="282828" w:themeColor="accent3" w:themeShade="80"/>
              </w:rPr>
            </w:rPrChange>
          </w:rPr>
          <w:t xml:space="preserve"> </w:t>
        </w:r>
      </w:ins>
      <w:ins w:id="1022" w:author="Meshi, Dar" w:date="2020-09-18T09:58:00Z">
        <w:r w:rsidR="00C30556">
          <w:rPr>
            <w:color w:val="282828" w:themeColor="accent3" w:themeShade="80"/>
            <w:sz w:val="24"/>
            <w:szCs w:val="24"/>
          </w:rPr>
          <w:t xml:space="preserve">during social exclusion </w:t>
        </w:r>
      </w:ins>
      <w:ins w:id="1023" w:author="Pei, Rui" w:date="2020-09-10T15:34:00Z">
        <w:r w:rsidRPr="00E20E1B">
          <w:rPr>
            <w:color w:val="282828" w:themeColor="accent3" w:themeShade="80"/>
            <w:sz w:val="24"/>
            <w:szCs w:val="24"/>
            <w:rPrChange w:id="1024" w:author="Meshi, Dar" w:date="2020-09-18T08:05:00Z">
              <w:rPr>
                <w:color w:val="282828" w:themeColor="accent3" w:themeShade="80"/>
              </w:rPr>
            </w:rPrChange>
          </w:rPr>
          <w:t xml:space="preserve">(Table </w:t>
        </w:r>
        <w:r w:rsidRPr="00E20E1B">
          <w:rPr>
            <w:color w:val="282828" w:themeColor="accent3" w:themeShade="80"/>
            <w:sz w:val="24"/>
            <w:szCs w:val="24"/>
            <w:highlight w:val="yellow"/>
            <w:rPrChange w:id="1025" w:author="Meshi, Dar" w:date="2020-09-18T08:05:00Z">
              <w:rPr>
                <w:color w:val="282828" w:themeColor="accent3" w:themeShade="80"/>
                <w:highlight w:val="yellow"/>
              </w:rPr>
            </w:rPrChange>
          </w:rPr>
          <w:t>x</w:t>
        </w:r>
        <w:r w:rsidRPr="00E20E1B">
          <w:rPr>
            <w:color w:val="282828" w:themeColor="accent3" w:themeShade="80"/>
            <w:sz w:val="24"/>
            <w:szCs w:val="24"/>
            <w:rPrChange w:id="1026" w:author="Meshi, Dar" w:date="2020-09-18T08:05:00Z">
              <w:rPr>
                <w:color w:val="282828" w:themeColor="accent3" w:themeShade="80"/>
              </w:rPr>
            </w:rPrChange>
          </w:rPr>
          <w:t>).</w:t>
        </w:r>
      </w:ins>
    </w:p>
    <w:p w14:paraId="2CA1E7CB" w14:textId="761C42B4" w:rsidR="00EB0580" w:rsidRPr="00E20E1B" w:rsidRDefault="00EB0580">
      <w:pPr>
        <w:spacing w:line="480" w:lineRule="auto"/>
        <w:rPr>
          <w:ins w:id="1027" w:author="Pei, Rui" w:date="2020-09-09T16:20:00Z"/>
          <w:color w:val="282828" w:themeColor="accent3" w:themeShade="80"/>
          <w:sz w:val="24"/>
          <w:szCs w:val="24"/>
          <w:rPrChange w:id="1028" w:author="Meshi, Dar" w:date="2020-09-18T08:05:00Z">
            <w:rPr>
              <w:ins w:id="1029" w:author="Pei, Rui" w:date="2020-09-09T16:20:00Z"/>
              <w:color w:val="282828" w:themeColor="accent3" w:themeShade="80"/>
            </w:rPr>
          </w:rPrChange>
        </w:rPr>
        <w:pPrChange w:id="1030" w:author="Meshi, Dar" w:date="2020-09-18T08:03:00Z">
          <w:pPr/>
        </w:pPrChange>
      </w:pPr>
    </w:p>
    <w:p w14:paraId="7BDEF3B8" w14:textId="06A717F7" w:rsidR="00D1428F" w:rsidRPr="00E20E1B" w:rsidRDefault="00D1428F">
      <w:pPr>
        <w:spacing w:line="480" w:lineRule="auto"/>
        <w:rPr>
          <w:ins w:id="1031" w:author="Pei, Rui" w:date="2020-09-09T16:21:00Z"/>
          <w:color w:val="282828" w:themeColor="accent3" w:themeShade="80"/>
          <w:sz w:val="24"/>
          <w:szCs w:val="24"/>
          <w:rPrChange w:id="1032" w:author="Meshi, Dar" w:date="2020-09-18T08:05:00Z">
            <w:rPr>
              <w:ins w:id="1033" w:author="Pei, Rui" w:date="2020-09-09T16:21:00Z"/>
              <w:color w:val="282828" w:themeColor="accent3" w:themeShade="80"/>
            </w:rPr>
          </w:rPrChange>
        </w:rPr>
        <w:pPrChange w:id="1034" w:author="Meshi, Dar" w:date="2020-09-18T08:03:00Z">
          <w:pPr/>
        </w:pPrChange>
      </w:pPr>
      <w:ins w:id="1035" w:author="Pei, Rui" w:date="2020-09-09T16:20:00Z">
        <w:r w:rsidRPr="00E20E1B">
          <w:rPr>
            <w:color w:val="282828" w:themeColor="accent3" w:themeShade="80"/>
            <w:sz w:val="24"/>
            <w:szCs w:val="24"/>
            <w:rPrChange w:id="1036" w:author="Meshi, Dar" w:date="2020-09-18T08:05:00Z">
              <w:rPr>
                <w:color w:val="282828" w:themeColor="accent3" w:themeShade="80"/>
              </w:rPr>
            </w:rPrChange>
          </w:rPr>
          <w:t xml:space="preserve">3.3 Habitual </w:t>
        </w:r>
      </w:ins>
      <w:ins w:id="1037" w:author="Meshi, Dar" w:date="2020-09-18T09:47:00Z">
        <w:r w:rsidR="00DD78C1">
          <w:rPr>
            <w:color w:val="282828" w:themeColor="accent3" w:themeShade="80"/>
            <w:sz w:val="24"/>
            <w:szCs w:val="24"/>
          </w:rPr>
          <w:t xml:space="preserve">use of </w:t>
        </w:r>
      </w:ins>
      <w:ins w:id="1038" w:author="Pei, Rui" w:date="2020-09-09T16:20:00Z">
        <w:r w:rsidRPr="00E20E1B">
          <w:rPr>
            <w:color w:val="282828" w:themeColor="accent3" w:themeShade="80"/>
            <w:sz w:val="24"/>
            <w:szCs w:val="24"/>
            <w:rPrChange w:id="1039" w:author="Meshi, Dar" w:date="2020-09-18T08:05:00Z">
              <w:rPr>
                <w:color w:val="282828" w:themeColor="accent3" w:themeShade="80"/>
              </w:rPr>
            </w:rPrChange>
          </w:rPr>
          <w:t>Facebook</w:t>
        </w:r>
        <w:del w:id="1040" w:author="Meshi, Dar" w:date="2020-09-18T09:47:00Z">
          <w:r w:rsidRPr="00E20E1B" w:rsidDel="00DD78C1">
            <w:rPr>
              <w:color w:val="282828" w:themeColor="accent3" w:themeShade="80"/>
              <w:sz w:val="24"/>
              <w:szCs w:val="24"/>
              <w:rPrChange w:id="1041" w:author="Meshi, Dar" w:date="2020-09-18T08:05:00Z">
                <w:rPr>
                  <w:color w:val="282828" w:themeColor="accent3" w:themeShade="80"/>
                </w:rPr>
              </w:rPrChange>
            </w:rPr>
            <w:delText xml:space="preserve"> use</w:delText>
          </w:r>
        </w:del>
        <w:r w:rsidRPr="00E20E1B">
          <w:rPr>
            <w:color w:val="282828" w:themeColor="accent3" w:themeShade="80"/>
            <w:sz w:val="24"/>
            <w:szCs w:val="24"/>
            <w:rPrChange w:id="1042" w:author="Meshi, Dar" w:date="2020-09-18T08:05:00Z">
              <w:rPr>
                <w:color w:val="282828" w:themeColor="accent3" w:themeShade="80"/>
              </w:rPr>
            </w:rPrChange>
          </w:rPr>
          <w:t xml:space="preserve"> and neural responses to </w:t>
        </w:r>
      </w:ins>
      <w:ins w:id="1043" w:author="Pei, Rui" w:date="2020-09-09T16:21:00Z">
        <w:r w:rsidRPr="00E20E1B">
          <w:rPr>
            <w:color w:val="282828" w:themeColor="accent3" w:themeShade="80"/>
            <w:sz w:val="24"/>
            <w:szCs w:val="24"/>
            <w:rPrChange w:id="1044" w:author="Meshi, Dar" w:date="2020-09-18T08:05:00Z">
              <w:rPr>
                <w:color w:val="282828" w:themeColor="accent3" w:themeShade="80"/>
              </w:rPr>
            </w:rPrChange>
          </w:rPr>
          <w:t>social exclusion</w:t>
        </w:r>
      </w:ins>
    </w:p>
    <w:p w14:paraId="14C112CE" w14:textId="16749ECE" w:rsidR="009C0EC3" w:rsidDel="00985234" w:rsidRDefault="00EC7865">
      <w:pPr>
        <w:spacing w:line="480" w:lineRule="auto"/>
        <w:rPr>
          <w:del w:id="1045" w:author="Meshi, Dar" w:date="2020-09-18T09:57:00Z"/>
          <w:color w:val="282828" w:themeColor="accent3" w:themeShade="80"/>
          <w:sz w:val="24"/>
          <w:szCs w:val="24"/>
        </w:rPr>
      </w:pPr>
      <w:ins w:id="1046" w:author="Pei, Rui" w:date="2020-09-09T16:21:00Z">
        <w:r w:rsidRPr="00E20E1B">
          <w:rPr>
            <w:color w:val="282828" w:themeColor="accent3" w:themeShade="80"/>
            <w:sz w:val="24"/>
            <w:szCs w:val="24"/>
            <w:rPrChange w:id="1047" w:author="Meshi, Dar" w:date="2020-09-18T08:05:00Z">
              <w:rPr>
                <w:color w:val="282828" w:themeColor="accent3" w:themeShade="80"/>
              </w:rPr>
            </w:rPrChange>
          </w:rPr>
          <w:t xml:space="preserve">We </w:t>
        </w:r>
      </w:ins>
      <w:ins w:id="1048" w:author="Pei, Rui" w:date="2020-09-10T15:34:00Z">
        <w:r w:rsidR="00253A36" w:rsidRPr="00E20E1B">
          <w:rPr>
            <w:color w:val="282828" w:themeColor="accent3" w:themeShade="80"/>
            <w:sz w:val="24"/>
            <w:szCs w:val="24"/>
            <w:rPrChange w:id="1049" w:author="Meshi, Dar" w:date="2020-09-18T08:05:00Z">
              <w:rPr>
                <w:color w:val="282828" w:themeColor="accent3" w:themeShade="80"/>
              </w:rPr>
            </w:rPrChange>
          </w:rPr>
          <w:t xml:space="preserve">also </w:t>
        </w:r>
      </w:ins>
      <w:ins w:id="1050" w:author="Pei, Rui" w:date="2020-09-09T16:21:00Z">
        <w:r w:rsidRPr="00E20E1B">
          <w:rPr>
            <w:color w:val="282828" w:themeColor="accent3" w:themeShade="80"/>
            <w:sz w:val="24"/>
            <w:szCs w:val="24"/>
            <w:rPrChange w:id="1051" w:author="Meshi, Dar" w:date="2020-09-18T08:05:00Z">
              <w:rPr>
                <w:color w:val="282828" w:themeColor="accent3" w:themeShade="80"/>
              </w:rPr>
            </w:rPrChange>
          </w:rPr>
          <w:t xml:space="preserve">investigated whether participants’ habitual </w:t>
        </w:r>
      </w:ins>
      <w:ins w:id="1052" w:author="Meshi, Dar" w:date="2020-09-18T09:48:00Z">
        <w:r w:rsidR="006475C2">
          <w:rPr>
            <w:color w:val="282828" w:themeColor="accent3" w:themeShade="80"/>
            <w:sz w:val="24"/>
            <w:szCs w:val="24"/>
          </w:rPr>
          <w:t xml:space="preserve">use of </w:t>
        </w:r>
      </w:ins>
      <w:ins w:id="1053" w:author="Pei, Rui" w:date="2020-09-09T16:33:00Z">
        <w:r w:rsidR="004239F9" w:rsidRPr="00E20E1B">
          <w:rPr>
            <w:color w:val="282828" w:themeColor="accent3" w:themeShade="80"/>
            <w:sz w:val="24"/>
            <w:szCs w:val="24"/>
            <w:rPrChange w:id="1054" w:author="Meshi, Dar" w:date="2020-09-18T08:05:00Z">
              <w:rPr>
                <w:color w:val="282828" w:themeColor="accent3" w:themeShade="80"/>
              </w:rPr>
            </w:rPrChange>
          </w:rPr>
          <w:t>F</w:t>
        </w:r>
      </w:ins>
      <w:ins w:id="1055" w:author="Pei, Rui" w:date="2020-09-09T16:21:00Z">
        <w:r w:rsidRPr="00E20E1B">
          <w:rPr>
            <w:color w:val="282828" w:themeColor="accent3" w:themeShade="80"/>
            <w:sz w:val="24"/>
            <w:szCs w:val="24"/>
            <w:rPrChange w:id="1056" w:author="Meshi, Dar" w:date="2020-09-18T08:05:00Z">
              <w:rPr>
                <w:color w:val="282828" w:themeColor="accent3" w:themeShade="80"/>
              </w:rPr>
            </w:rPrChange>
          </w:rPr>
          <w:t xml:space="preserve">acebook </w:t>
        </w:r>
        <w:del w:id="1057" w:author="Meshi, Dar" w:date="2020-09-18T09:48:00Z">
          <w:r w:rsidRPr="00E20E1B" w:rsidDel="006475C2">
            <w:rPr>
              <w:color w:val="282828" w:themeColor="accent3" w:themeShade="80"/>
              <w:sz w:val="24"/>
              <w:szCs w:val="24"/>
              <w:rPrChange w:id="1058" w:author="Meshi, Dar" w:date="2020-09-18T08:05:00Z">
                <w:rPr>
                  <w:color w:val="282828" w:themeColor="accent3" w:themeShade="80"/>
                </w:rPr>
              </w:rPrChange>
            </w:rPr>
            <w:delText xml:space="preserve">use </w:delText>
          </w:r>
        </w:del>
        <w:r w:rsidRPr="00E20E1B">
          <w:rPr>
            <w:color w:val="282828" w:themeColor="accent3" w:themeShade="80"/>
            <w:sz w:val="24"/>
            <w:szCs w:val="24"/>
            <w:rPrChange w:id="1059" w:author="Meshi, Dar" w:date="2020-09-18T08:05:00Z">
              <w:rPr>
                <w:color w:val="282828" w:themeColor="accent3" w:themeShade="80"/>
              </w:rPr>
            </w:rPrChange>
          </w:rPr>
          <w:t xml:space="preserve">was linked to </w:t>
        </w:r>
      </w:ins>
      <w:ins w:id="1060" w:author="Meshi, Dar" w:date="2020-09-18T09:54:00Z">
        <w:r w:rsidR="00742C84">
          <w:rPr>
            <w:color w:val="282828" w:themeColor="accent3" w:themeShade="80"/>
            <w:sz w:val="24"/>
            <w:szCs w:val="24"/>
          </w:rPr>
          <w:t xml:space="preserve">the </w:t>
        </w:r>
      </w:ins>
      <w:ins w:id="1061" w:author="Pei, Rui" w:date="2020-09-09T16:21:00Z">
        <w:r w:rsidRPr="00E20E1B">
          <w:rPr>
            <w:color w:val="282828" w:themeColor="accent3" w:themeShade="80"/>
            <w:sz w:val="24"/>
            <w:szCs w:val="24"/>
            <w:rPrChange w:id="1062" w:author="Meshi, Dar" w:date="2020-09-18T08:05:00Z">
              <w:rPr>
                <w:color w:val="282828" w:themeColor="accent3" w:themeShade="80"/>
              </w:rPr>
            </w:rPrChange>
          </w:rPr>
          <w:t>neural re</w:t>
        </w:r>
      </w:ins>
      <w:ins w:id="1063" w:author="Pei, Rui" w:date="2020-09-09T16:22:00Z">
        <w:r w:rsidRPr="00E20E1B">
          <w:rPr>
            <w:color w:val="282828" w:themeColor="accent3" w:themeShade="80"/>
            <w:sz w:val="24"/>
            <w:szCs w:val="24"/>
            <w:rPrChange w:id="1064" w:author="Meshi, Dar" w:date="2020-09-18T08:05:00Z">
              <w:rPr>
                <w:color w:val="282828" w:themeColor="accent3" w:themeShade="80"/>
              </w:rPr>
            </w:rPrChange>
          </w:rPr>
          <w:t>sponse</w:t>
        </w:r>
        <w:del w:id="1065" w:author="Meshi, Dar" w:date="2020-09-18T09:54:00Z">
          <w:r w:rsidRPr="00E20E1B" w:rsidDel="00742C84">
            <w:rPr>
              <w:color w:val="282828" w:themeColor="accent3" w:themeShade="80"/>
              <w:sz w:val="24"/>
              <w:szCs w:val="24"/>
              <w:rPrChange w:id="1066" w:author="Meshi, Dar" w:date="2020-09-18T08:05:00Z">
                <w:rPr>
                  <w:color w:val="282828" w:themeColor="accent3" w:themeShade="80"/>
                </w:rPr>
              </w:rPrChange>
            </w:rPr>
            <w:delText>s</w:delText>
          </w:r>
        </w:del>
        <w:r w:rsidRPr="00E20E1B">
          <w:rPr>
            <w:color w:val="282828" w:themeColor="accent3" w:themeShade="80"/>
            <w:sz w:val="24"/>
            <w:szCs w:val="24"/>
            <w:rPrChange w:id="1067" w:author="Meshi, Dar" w:date="2020-09-18T08:05:00Z">
              <w:rPr>
                <w:color w:val="282828" w:themeColor="accent3" w:themeShade="80"/>
              </w:rPr>
            </w:rPrChange>
          </w:rPr>
          <w:t xml:space="preserve"> to social exclusion in the social pain and mentalizing networks</w:t>
        </w:r>
        <w:del w:id="1068" w:author="Meshi, Dar" w:date="2020-09-18T09:54:00Z">
          <w:r w:rsidRPr="00E20E1B" w:rsidDel="00742C84">
            <w:rPr>
              <w:color w:val="282828" w:themeColor="accent3" w:themeShade="80"/>
              <w:sz w:val="24"/>
              <w:szCs w:val="24"/>
              <w:rPrChange w:id="1069" w:author="Meshi, Dar" w:date="2020-09-18T08:05:00Z">
                <w:rPr>
                  <w:color w:val="282828" w:themeColor="accent3" w:themeShade="80"/>
                </w:rPr>
              </w:rPrChange>
            </w:rPr>
            <w:delText xml:space="preserve"> in the </w:delText>
          </w:r>
        </w:del>
      </w:ins>
      <w:ins w:id="1070" w:author="Pei, Rui" w:date="2020-09-09T16:33:00Z">
        <w:del w:id="1071" w:author="Meshi, Dar" w:date="2020-09-18T09:54:00Z">
          <w:r w:rsidRPr="00E20E1B" w:rsidDel="00742C84">
            <w:rPr>
              <w:color w:val="282828" w:themeColor="accent3" w:themeShade="80"/>
              <w:sz w:val="24"/>
              <w:szCs w:val="24"/>
              <w:rPrChange w:id="1072" w:author="Meshi, Dar" w:date="2020-09-18T08:05:00Z">
                <w:rPr>
                  <w:color w:val="282828" w:themeColor="accent3" w:themeShade="80"/>
                </w:rPr>
              </w:rPrChange>
            </w:rPr>
            <w:delText>C</w:delText>
          </w:r>
        </w:del>
      </w:ins>
      <w:ins w:id="1073" w:author="Pei, Rui" w:date="2020-09-09T16:22:00Z">
        <w:del w:id="1074" w:author="Meshi, Dar" w:date="2020-09-18T09:54:00Z">
          <w:r w:rsidRPr="00E20E1B" w:rsidDel="00742C84">
            <w:rPr>
              <w:color w:val="282828" w:themeColor="accent3" w:themeShade="80"/>
              <w:sz w:val="24"/>
              <w:szCs w:val="24"/>
              <w:rPrChange w:id="1075" w:author="Meshi, Dar" w:date="2020-09-18T08:05:00Z">
                <w:rPr>
                  <w:color w:val="282828" w:themeColor="accent3" w:themeShade="80"/>
                </w:rPr>
              </w:rPrChange>
            </w:rPr>
            <w:delText>yberball task</w:delText>
          </w:r>
        </w:del>
        <w:r w:rsidRPr="00E20E1B">
          <w:rPr>
            <w:color w:val="282828" w:themeColor="accent3" w:themeShade="80"/>
            <w:sz w:val="24"/>
            <w:szCs w:val="24"/>
            <w:rPrChange w:id="1076" w:author="Meshi, Dar" w:date="2020-09-18T08:05:00Z">
              <w:rPr>
                <w:color w:val="282828" w:themeColor="accent3" w:themeShade="80"/>
              </w:rPr>
            </w:rPrChange>
          </w:rPr>
          <w:t xml:space="preserve">. </w:t>
        </w:r>
      </w:ins>
      <w:ins w:id="1077" w:author="Pei, Rui" w:date="2020-09-09T17:14:00Z">
        <w:r w:rsidR="009C0EC3" w:rsidRPr="00E20E1B">
          <w:rPr>
            <w:color w:val="282828" w:themeColor="accent3" w:themeShade="80"/>
            <w:sz w:val="24"/>
            <w:szCs w:val="24"/>
            <w:rPrChange w:id="1078" w:author="Meshi, Dar" w:date="2020-09-18T08:05:00Z">
              <w:rPr>
                <w:color w:val="282828" w:themeColor="accent3" w:themeShade="80"/>
              </w:rPr>
            </w:rPrChange>
          </w:rPr>
          <w:t>O</w:t>
        </w:r>
      </w:ins>
      <w:ins w:id="1079" w:author="Pei, Rui" w:date="2020-09-09T17:15:00Z">
        <w:r w:rsidR="009C0EC3" w:rsidRPr="00E20E1B">
          <w:rPr>
            <w:color w:val="282828" w:themeColor="accent3" w:themeShade="80"/>
            <w:sz w:val="24"/>
            <w:szCs w:val="24"/>
            <w:rPrChange w:id="1080" w:author="Meshi, Dar" w:date="2020-09-18T08:05:00Z">
              <w:rPr>
                <w:color w:val="282828" w:themeColor="accent3" w:themeShade="80"/>
              </w:rPr>
            </w:rPrChange>
          </w:rPr>
          <w:t xml:space="preserve">ur </w:t>
        </w:r>
      </w:ins>
      <w:ins w:id="1081" w:author="Pei, Rui" w:date="2020-09-09T17:14:00Z">
        <w:r w:rsidR="009C0EC3" w:rsidRPr="00E20E1B">
          <w:rPr>
            <w:color w:val="282828" w:themeColor="accent3" w:themeShade="80"/>
            <w:sz w:val="24"/>
            <w:szCs w:val="24"/>
            <w:rPrChange w:id="1082" w:author="Meshi, Dar" w:date="2020-09-18T08:05:00Z">
              <w:rPr>
                <w:color w:val="282828" w:themeColor="accent3" w:themeShade="80"/>
              </w:rPr>
            </w:rPrChange>
          </w:rPr>
          <w:t>analyses</w:t>
        </w:r>
      </w:ins>
      <w:ins w:id="1083" w:author="Meshi, Dar" w:date="2020-09-18T09:50:00Z">
        <w:r w:rsidR="00106F3A">
          <w:rPr>
            <w:color w:val="282828" w:themeColor="accent3" w:themeShade="80"/>
            <w:sz w:val="24"/>
            <w:szCs w:val="24"/>
          </w:rPr>
          <w:t xml:space="preserve"> of the</w:t>
        </w:r>
        <w:r w:rsidR="00106F3A" w:rsidRPr="00FB2D94">
          <w:rPr>
            <w:color w:val="282828" w:themeColor="accent3" w:themeShade="80"/>
            <w:sz w:val="24"/>
            <w:szCs w:val="24"/>
          </w:rPr>
          <w:t xml:space="preserve"> exclusion vs. inclusion contrast</w:t>
        </w:r>
      </w:ins>
      <w:ins w:id="1084" w:author="Pei, Rui" w:date="2020-09-09T17:14:00Z">
        <w:r w:rsidR="009C0EC3" w:rsidRPr="00E20E1B">
          <w:rPr>
            <w:color w:val="282828" w:themeColor="accent3" w:themeShade="80"/>
            <w:sz w:val="24"/>
            <w:szCs w:val="24"/>
            <w:rPrChange w:id="1085" w:author="Meshi, Dar" w:date="2020-09-18T08:05:00Z">
              <w:rPr>
                <w:color w:val="282828" w:themeColor="accent3" w:themeShade="80"/>
              </w:rPr>
            </w:rPrChange>
          </w:rPr>
          <w:t xml:space="preserve"> indicated no significant association between habitual</w:t>
        </w:r>
      </w:ins>
      <w:ins w:id="1086" w:author="Meshi, Dar" w:date="2020-09-18T09:49:00Z">
        <w:r w:rsidR="00106F3A">
          <w:rPr>
            <w:color w:val="282828" w:themeColor="accent3" w:themeShade="80"/>
            <w:sz w:val="24"/>
            <w:szCs w:val="24"/>
          </w:rPr>
          <w:t xml:space="preserve"> use of</w:t>
        </w:r>
      </w:ins>
      <w:ins w:id="1087" w:author="Pei, Rui" w:date="2020-09-09T17:14:00Z">
        <w:r w:rsidR="009C0EC3" w:rsidRPr="00E20E1B">
          <w:rPr>
            <w:color w:val="282828" w:themeColor="accent3" w:themeShade="80"/>
            <w:sz w:val="24"/>
            <w:szCs w:val="24"/>
            <w:rPrChange w:id="1088" w:author="Meshi, Dar" w:date="2020-09-18T08:05:00Z">
              <w:rPr>
                <w:color w:val="282828" w:themeColor="accent3" w:themeShade="80"/>
              </w:rPr>
            </w:rPrChange>
          </w:rPr>
          <w:t xml:space="preserve"> Facebook </w:t>
        </w:r>
        <w:del w:id="1089" w:author="Meshi, Dar" w:date="2020-09-18T09:49:00Z">
          <w:r w:rsidR="009C0EC3" w:rsidRPr="00E20E1B" w:rsidDel="00106F3A">
            <w:rPr>
              <w:color w:val="282828" w:themeColor="accent3" w:themeShade="80"/>
              <w:sz w:val="24"/>
              <w:szCs w:val="24"/>
              <w:rPrChange w:id="1090" w:author="Meshi, Dar" w:date="2020-09-18T08:05:00Z">
                <w:rPr>
                  <w:color w:val="282828" w:themeColor="accent3" w:themeShade="80"/>
                </w:rPr>
              </w:rPrChange>
            </w:rPr>
            <w:delText xml:space="preserve">use </w:delText>
          </w:r>
        </w:del>
        <w:r w:rsidR="009C0EC3" w:rsidRPr="00E20E1B">
          <w:rPr>
            <w:color w:val="282828" w:themeColor="accent3" w:themeShade="80"/>
            <w:sz w:val="24"/>
            <w:szCs w:val="24"/>
            <w:rPrChange w:id="1091" w:author="Meshi, Dar" w:date="2020-09-18T08:05:00Z">
              <w:rPr>
                <w:color w:val="282828" w:themeColor="accent3" w:themeShade="80"/>
              </w:rPr>
            </w:rPrChange>
          </w:rPr>
          <w:t xml:space="preserve">and neural activity in the </w:t>
        </w:r>
      </w:ins>
      <w:ins w:id="1092" w:author="Meshi, Dar" w:date="2020-09-18T09:50:00Z">
        <w:r w:rsidR="00106F3A">
          <w:rPr>
            <w:color w:val="282828" w:themeColor="accent3" w:themeShade="80"/>
            <w:sz w:val="24"/>
            <w:szCs w:val="24"/>
          </w:rPr>
          <w:t xml:space="preserve">overall </w:t>
        </w:r>
      </w:ins>
      <w:ins w:id="1093" w:author="Pei, Rui" w:date="2020-09-09T17:14:00Z">
        <w:r w:rsidR="009C0EC3" w:rsidRPr="00E20E1B">
          <w:rPr>
            <w:color w:val="282828" w:themeColor="accent3" w:themeShade="80"/>
            <w:sz w:val="24"/>
            <w:szCs w:val="24"/>
            <w:rPrChange w:id="1094" w:author="Meshi, Dar" w:date="2020-09-18T08:05:00Z">
              <w:rPr>
                <w:color w:val="282828" w:themeColor="accent3" w:themeShade="80"/>
              </w:rPr>
            </w:rPrChange>
          </w:rPr>
          <w:t xml:space="preserve">social pain network </w:t>
        </w:r>
        <w:del w:id="1095" w:author="Meshi, Dar" w:date="2020-09-18T09:50:00Z">
          <w:r w:rsidR="009C0EC3" w:rsidRPr="00E20E1B" w:rsidDel="00106F3A">
            <w:rPr>
              <w:color w:val="282828" w:themeColor="accent3" w:themeShade="80"/>
              <w:sz w:val="24"/>
              <w:szCs w:val="24"/>
              <w:rPrChange w:id="1096" w:author="Meshi, Dar" w:date="2020-09-18T08:05:00Z">
                <w:rPr>
                  <w:color w:val="282828" w:themeColor="accent3" w:themeShade="80"/>
                </w:rPr>
              </w:rPrChange>
            </w:rPr>
            <w:delText xml:space="preserve">in the Cyberball exclusion vs. inclusion contrast </w:delText>
          </w:r>
        </w:del>
        <w:r w:rsidR="009C0EC3" w:rsidRPr="00E20E1B">
          <w:rPr>
            <w:color w:val="282828" w:themeColor="accent3" w:themeShade="80"/>
            <w:sz w:val="24"/>
            <w:szCs w:val="24"/>
            <w:rPrChange w:id="1097" w:author="Meshi, Dar" w:date="2020-09-18T08:05:00Z">
              <w:rPr>
                <w:color w:val="282828" w:themeColor="accent3" w:themeShade="80"/>
              </w:rPr>
            </w:rPrChange>
          </w:rPr>
          <w:t xml:space="preserve">(B = 0.02, 95% CI = [-0.12, 0.16], p = 0.79). Further, habitual </w:t>
        </w:r>
        <w:del w:id="1098" w:author="Meshi, Dar" w:date="2020-09-18T09:56:00Z">
          <w:r w:rsidR="009C0EC3" w:rsidRPr="00E20E1B" w:rsidDel="00985234">
            <w:rPr>
              <w:color w:val="282828" w:themeColor="accent3" w:themeShade="80"/>
              <w:sz w:val="24"/>
              <w:szCs w:val="24"/>
              <w:rPrChange w:id="1099" w:author="Meshi, Dar" w:date="2020-09-18T08:05:00Z">
                <w:rPr>
                  <w:color w:val="282828" w:themeColor="accent3" w:themeShade="80"/>
                </w:rPr>
              </w:rPrChange>
            </w:rPr>
            <w:delText xml:space="preserve">Facebook </w:delText>
          </w:r>
        </w:del>
        <w:r w:rsidR="009C0EC3" w:rsidRPr="00E20E1B">
          <w:rPr>
            <w:color w:val="282828" w:themeColor="accent3" w:themeShade="80"/>
            <w:sz w:val="24"/>
            <w:szCs w:val="24"/>
            <w:rPrChange w:id="1100" w:author="Meshi, Dar" w:date="2020-09-18T08:05:00Z">
              <w:rPr>
                <w:color w:val="282828" w:themeColor="accent3" w:themeShade="80"/>
              </w:rPr>
            </w:rPrChange>
          </w:rPr>
          <w:t xml:space="preserve">use </w:t>
        </w:r>
      </w:ins>
      <w:ins w:id="1101" w:author="Meshi, Dar" w:date="2020-09-18T09:56:00Z">
        <w:r w:rsidR="00985234">
          <w:rPr>
            <w:color w:val="282828" w:themeColor="accent3" w:themeShade="80"/>
            <w:sz w:val="24"/>
            <w:szCs w:val="24"/>
          </w:rPr>
          <w:t xml:space="preserve">of Facebook </w:t>
        </w:r>
      </w:ins>
      <w:ins w:id="1102" w:author="Pei, Rui" w:date="2020-09-09T17:14:00Z">
        <w:r w:rsidR="009C0EC3" w:rsidRPr="00E20E1B">
          <w:rPr>
            <w:color w:val="282828" w:themeColor="accent3" w:themeShade="80"/>
            <w:sz w:val="24"/>
            <w:szCs w:val="24"/>
            <w:rPrChange w:id="1103" w:author="Meshi, Dar" w:date="2020-09-18T08:05:00Z">
              <w:rPr>
                <w:color w:val="282828" w:themeColor="accent3" w:themeShade="80"/>
              </w:rPr>
            </w:rPrChange>
          </w:rPr>
          <w:t xml:space="preserve">was not significantly associated with neural activity in each region (VS and LOFC) </w:t>
        </w:r>
      </w:ins>
      <w:ins w:id="1104" w:author="Pei, Rui" w:date="2020-09-09T17:15:00Z">
        <w:r w:rsidR="009C0EC3" w:rsidRPr="00E20E1B">
          <w:rPr>
            <w:color w:val="282828" w:themeColor="accent3" w:themeShade="80"/>
            <w:sz w:val="24"/>
            <w:szCs w:val="24"/>
            <w:rPrChange w:id="1105" w:author="Meshi, Dar" w:date="2020-09-18T08:05:00Z">
              <w:rPr>
                <w:color w:val="282828" w:themeColor="accent3" w:themeShade="80"/>
              </w:rPr>
            </w:rPrChange>
          </w:rPr>
          <w:t>within</w:t>
        </w:r>
      </w:ins>
      <w:ins w:id="1106" w:author="Pei, Rui" w:date="2020-09-09T17:14:00Z">
        <w:r w:rsidR="009C0EC3" w:rsidRPr="00E20E1B">
          <w:rPr>
            <w:color w:val="282828" w:themeColor="accent3" w:themeShade="80"/>
            <w:sz w:val="24"/>
            <w:szCs w:val="24"/>
            <w:rPrChange w:id="1107" w:author="Meshi, Dar" w:date="2020-09-18T08:05:00Z">
              <w:rPr>
                <w:color w:val="282828" w:themeColor="accent3" w:themeShade="80"/>
              </w:rPr>
            </w:rPrChange>
          </w:rPr>
          <w:t xml:space="preserve"> the social pain network </w:t>
        </w:r>
        <w:del w:id="1108" w:author="Meshi, Dar" w:date="2020-09-18T09:56:00Z">
          <w:r w:rsidR="009C0EC3" w:rsidRPr="00E20E1B" w:rsidDel="00985234">
            <w:rPr>
              <w:color w:val="282828" w:themeColor="accent3" w:themeShade="80"/>
              <w:sz w:val="24"/>
              <w:szCs w:val="24"/>
              <w:rPrChange w:id="1109" w:author="Meshi, Dar" w:date="2020-09-18T08:05:00Z">
                <w:rPr>
                  <w:color w:val="282828" w:themeColor="accent3" w:themeShade="80"/>
                </w:rPr>
              </w:rPrChange>
            </w:rPr>
            <w:delText>in the Cyberball task</w:delText>
          </w:r>
        </w:del>
      </w:ins>
      <w:ins w:id="1110" w:author="Meshi, Dar" w:date="2020-09-18T09:56:00Z">
        <w:r w:rsidR="00985234">
          <w:rPr>
            <w:color w:val="282828" w:themeColor="accent3" w:themeShade="80"/>
            <w:sz w:val="24"/>
            <w:szCs w:val="24"/>
          </w:rPr>
          <w:t>during social exclusion</w:t>
        </w:r>
      </w:ins>
      <w:ins w:id="1111" w:author="Pei, Rui" w:date="2020-09-09T17:14:00Z">
        <w:r w:rsidR="009C0EC3" w:rsidRPr="00E20E1B">
          <w:rPr>
            <w:color w:val="282828" w:themeColor="accent3" w:themeShade="80"/>
            <w:sz w:val="24"/>
            <w:szCs w:val="24"/>
            <w:rPrChange w:id="1112" w:author="Meshi, Dar" w:date="2020-09-18T08:05:00Z">
              <w:rPr>
                <w:color w:val="282828" w:themeColor="accent3" w:themeShade="80"/>
              </w:rPr>
            </w:rPrChange>
          </w:rPr>
          <w:t xml:space="preserve"> (Table </w:t>
        </w:r>
        <w:r w:rsidR="009C0EC3" w:rsidRPr="00E20E1B">
          <w:rPr>
            <w:color w:val="282828" w:themeColor="accent3" w:themeShade="80"/>
            <w:sz w:val="24"/>
            <w:szCs w:val="24"/>
            <w:highlight w:val="yellow"/>
            <w:rPrChange w:id="1113" w:author="Meshi, Dar" w:date="2020-09-18T08:05:00Z">
              <w:rPr>
                <w:color w:val="282828" w:themeColor="accent3" w:themeShade="80"/>
                <w:highlight w:val="yellow"/>
              </w:rPr>
            </w:rPrChange>
          </w:rPr>
          <w:t>x</w:t>
        </w:r>
        <w:r w:rsidR="009C0EC3" w:rsidRPr="00E20E1B">
          <w:rPr>
            <w:color w:val="282828" w:themeColor="accent3" w:themeShade="80"/>
            <w:sz w:val="24"/>
            <w:szCs w:val="24"/>
            <w:rPrChange w:id="1114" w:author="Meshi, Dar" w:date="2020-09-18T08:05:00Z">
              <w:rPr>
                <w:color w:val="282828" w:themeColor="accent3" w:themeShade="80"/>
              </w:rPr>
            </w:rPrChange>
          </w:rPr>
          <w:t xml:space="preserve">). </w:t>
        </w:r>
      </w:ins>
    </w:p>
    <w:p w14:paraId="12FCEF79" w14:textId="0101C498" w:rsidR="00985234" w:rsidRPr="00E20E1B" w:rsidRDefault="00985234">
      <w:pPr>
        <w:spacing w:line="480" w:lineRule="auto"/>
        <w:rPr>
          <w:ins w:id="1115" w:author="Meshi, Dar" w:date="2020-09-18T09:58:00Z"/>
          <w:color w:val="282828" w:themeColor="accent3" w:themeShade="80"/>
          <w:sz w:val="24"/>
          <w:szCs w:val="24"/>
          <w:rPrChange w:id="1116" w:author="Meshi, Dar" w:date="2020-09-18T08:05:00Z">
            <w:rPr>
              <w:ins w:id="1117" w:author="Meshi, Dar" w:date="2020-09-18T09:58:00Z"/>
              <w:color w:val="282828" w:themeColor="accent3" w:themeShade="80"/>
            </w:rPr>
          </w:rPrChange>
        </w:rPr>
        <w:pPrChange w:id="1118" w:author="Meshi, Dar" w:date="2020-09-18T08:03:00Z">
          <w:pPr/>
        </w:pPrChange>
      </w:pPr>
    </w:p>
    <w:p w14:paraId="5E627207" w14:textId="3BDF9D3D" w:rsidR="009C0EC3" w:rsidRPr="00E20E1B" w:rsidDel="00985234" w:rsidRDefault="00985234">
      <w:pPr>
        <w:spacing w:line="480" w:lineRule="auto"/>
        <w:rPr>
          <w:ins w:id="1119" w:author="Pei, Rui" w:date="2020-09-09T17:14:00Z"/>
          <w:del w:id="1120" w:author="Meshi, Dar" w:date="2020-09-18T09:57:00Z"/>
          <w:color w:val="282828" w:themeColor="accent3" w:themeShade="80"/>
          <w:sz w:val="24"/>
          <w:szCs w:val="24"/>
          <w:rPrChange w:id="1121" w:author="Meshi, Dar" w:date="2020-09-18T08:05:00Z">
            <w:rPr>
              <w:ins w:id="1122" w:author="Pei, Rui" w:date="2020-09-09T17:14:00Z"/>
              <w:del w:id="1123" w:author="Meshi, Dar" w:date="2020-09-18T09:57:00Z"/>
              <w:color w:val="282828" w:themeColor="accent3" w:themeShade="80"/>
            </w:rPr>
          </w:rPrChange>
        </w:rPr>
        <w:pPrChange w:id="1124" w:author="Meshi, Dar" w:date="2020-09-18T08:03:00Z">
          <w:pPr/>
        </w:pPrChange>
      </w:pPr>
      <w:ins w:id="1125" w:author="Meshi, Dar" w:date="2020-09-18T09:58:00Z">
        <w:r>
          <w:rPr>
            <w:color w:val="282828" w:themeColor="accent3" w:themeShade="80"/>
            <w:sz w:val="24"/>
            <w:szCs w:val="24"/>
          </w:rPr>
          <w:tab/>
        </w:r>
      </w:ins>
    </w:p>
    <w:p w14:paraId="44C249D3" w14:textId="154538B2" w:rsidR="009C0EC3" w:rsidRPr="00E20E1B" w:rsidRDefault="009C0EC3">
      <w:pPr>
        <w:spacing w:line="480" w:lineRule="auto"/>
        <w:rPr>
          <w:ins w:id="1126" w:author="Pei, Rui" w:date="2020-09-09T17:11:00Z"/>
          <w:color w:val="282828" w:themeColor="accent3" w:themeShade="80"/>
          <w:sz w:val="24"/>
          <w:szCs w:val="24"/>
          <w:rPrChange w:id="1127" w:author="Meshi, Dar" w:date="2020-09-18T08:05:00Z">
            <w:rPr>
              <w:ins w:id="1128" w:author="Pei, Rui" w:date="2020-09-09T17:11:00Z"/>
              <w:color w:val="282828" w:themeColor="accent3" w:themeShade="80"/>
            </w:rPr>
          </w:rPrChange>
        </w:rPr>
        <w:pPrChange w:id="1129" w:author="Meshi, Dar" w:date="2020-09-18T08:03:00Z">
          <w:pPr/>
        </w:pPrChange>
      </w:pPr>
      <w:ins w:id="1130" w:author="Pei, Rui" w:date="2020-09-09T17:15:00Z">
        <w:r w:rsidRPr="00E20E1B">
          <w:rPr>
            <w:color w:val="282828" w:themeColor="accent3" w:themeShade="80"/>
            <w:sz w:val="24"/>
            <w:szCs w:val="24"/>
            <w:rPrChange w:id="1131" w:author="Meshi, Dar" w:date="2020-09-18T08:05:00Z">
              <w:rPr>
                <w:color w:val="282828" w:themeColor="accent3" w:themeShade="80"/>
              </w:rPr>
            </w:rPrChange>
          </w:rPr>
          <w:t>With regards to the mentalizing network, w</w:t>
        </w:r>
      </w:ins>
      <w:ins w:id="1132" w:author="Pei, Rui" w:date="2020-09-09T16:34:00Z">
        <w:r w:rsidR="004239F9" w:rsidRPr="00E20E1B">
          <w:rPr>
            <w:color w:val="282828" w:themeColor="accent3" w:themeShade="80"/>
            <w:sz w:val="24"/>
            <w:szCs w:val="24"/>
            <w:rPrChange w:id="1133" w:author="Meshi, Dar" w:date="2020-09-18T08:05:00Z">
              <w:rPr>
                <w:color w:val="282828" w:themeColor="accent3" w:themeShade="80"/>
              </w:rPr>
            </w:rPrChange>
          </w:rPr>
          <w:t xml:space="preserve">e observed a significant positive association between habitual Facebook use and </w:t>
        </w:r>
      </w:ins>
      <w:ins w:id="1134" w:author="Pei, Rui" w:date="2020-09-09T16:35:00Z">
        <w:r w:rsidR="004239F9" w:rsidRPr="00E20E1B">
          <w:rPr>
            <w:color w:val="282828" w:themeColor="accent3" w:themeShade="80"/>
            <w:sz w:val="24"/>
            <w:szCs w:val="24"/>
            <w:rPrChange w:id="1135" w:author="Meshi, Dar" w:date="2020-09-18T08:05:00Z">
              <w:rPr>
                <w:color w:val="282828" w:themeColor="accent3" w:themeShade="80"/>
              </w:rPr>
            </w:rPrChange>
          </w:rPr>
          <w:t xml:space="preserve">neural activity </w:t>
        </w:r>
        <w:del w:id="1136" w:author="Meshi, Dar" w:date="2020-09-18T09:57:00Z">
          <w:r w:rsidR="004239F9" w:rsidRPr="00E20E1B" w:rsidDel="00985234">
            <w:rPr>
              <w:color w:val="282828" w:themeColor="accent3" w:themeShade="80"/>
              <w:sz w:val="24"/>
              <w:szCs w:val="24"/>
              <w:rPrChange w:id="1137" w:author="Meshi, Dar" w:date="2020-09-18T08:05:00Z">
                <w:rPr>
                  <w:color w:val="282828" w:themeColor="accent3" w:themeShade="80"/>
                </w:rPr>
              </w:rPrChange>
            </w:rPr>
            <w:delText xml:space="preserve">in the mentalizing network </w:delText>
          </w:r>
        </w:del>
        <w:r w:rsidR="004239F9" w:rsidRPr="00E20E1B">
          <w:rPr>
            <w:color w:val="282828" w:themeColor="accent3" w:themeShade="80"/>
            <w:sz w:val="24"/>
            <w:szCs w:val="24"/>
            <w:rPrChange w:id="1138" w:author="Meshi, Dar" w:date="2020-09-18T08:05:00Z">
              <w:rPr>
                <w:color w:val="282828" w:themeColor="accent3" w:themeShade="80"/>
              </w:rPr>
            </w:rPrChange>
          </w:rPr>
          <w:t xml:space="preserve">in the </w:t>
        </w:r>
        <w:del w:id="1139" w:author="Meshi, Dar" w:date="2020-09-18T09:57:00Z">
          <w:r w:rsidR="004239F9" w:rsidRPr="00E20E1B" w:rsidDel="00985234">
            <w:rPr>
              <w:color w:val="282828" w:themeColor="accent3" w:themeShade="80"/>
              <w:sz w:val="24"/>
              <w:szCs w:val="24"/>
              <w:rPrChange w:id="1140" w:author="Meshi, Dar" w:date="2020-09-18T08:05:00Z">
                <w:rPr>
                  <w:color w:val="282828" w:themeColor="accent3" w:themeShade="80"/>
                </w:rPr>
              </w:rPrChange>
            </w:rPr>
            <w:delText xml:space="preserve">Cyberball </w:delText>
          </w:r>
        </w:del>
        <w:r w:rsidR="004239F9" w:rsidRPr="00E20E1B">
          <w:rPr>
            <w:color w:val="282828" w:themeColor="accent3" w:themeShade="80"/>
            <w:sz w:val="24"/>
            <w:szCs w:val="24"/>
            <w:rPrChange w:id="1141" w:author="Meshi, Dar" w:date="2020-09-18T08:05:00Z">
              <w:rPr>
                <w:color w:val="282828" w:themeColor="accent3" w:themeShade="80"/>
              </w:rPr>
            </w:rPrChange>
          </w:rPr>
          <w:t>exclusion vs. inclusion contrast (</w:t>
        </w:r>
      </w:ins>
      <w:ins w:id="1142" w:author="Pei, Rui" w:date="2020-09-09T17:07:00Z">
        <w:r w:rsidRPr="00E20E1B">
          <w:rPr>
            <w:color w:val="282828" w:themeColor="accent3" w:themeShade="80"/>
            <w:sz w:val="24"/>
            <w:szCs w:val="24"/>
            <w:rPrChange w:id="1143" w:author="Meshi, Dar" w:date="2020-09-18T08:05:00Z">
              <w:rPr>
                <w:color w:val="282828" w:themeColor="accent3" w:themeShade="80"/>
              </w:rPr>
            </w:rPrChange>
          </w:rPr>
          <w:t>B = 0.</w:t>
        </w:r>
      </w:ins>
      <w:ins w:id="1144" w:author="Pei, Rui" w:date="2020-09-09T17:08:00Z">
        <w:r w:rsidRPr="00E20E1B">
          <w:rPr>
            <w:color w:val="282828" w:themeColor="accent3" w:themeShade="80"/>
            <w:sz w:val="24"/>
            <w:szCs w:val="24"/>
            <w:rPrChange w:id="1145" w:author="Meshi, Dar" w:date="2020-09-18T08:05:00Z">
              <w:rPr>
                <w:color w:val="282828" w:themeColor="accent3" w:themeShade="80"/>
              </w:rPr>
            </w:rPrChange>
          </w:rPr>
          <w:t>13</w:t>
        </w:r>
      </w:ins>
      <w:ins w:id="1146" w:author="Pei, Rui" w:date="2020-09-09T17:07:00Z">
        <w:r w:rsidRPr="00E20E1B">
          <w:rPr>
            <w:color w:val="282828" w:themeColor="accent3" w:themeShade="80"/>
            <w:sz w:val="24"/>
            <w:szCs w:val="24"/>
            <w:rPrChange w:id="1147" w:author="Meshi, Dar" w:date="2020-09-18T08:05:00Z">
              <w:rPr>
                <w:color w:val="282828" w:themeColor="accent3" w:themeShade="80"/>
              </w:rPr>
            </w:rPrChange>
          </w:rPr>
          <w:t>, 95% CI = [</w:t>
        </w:r>
      </w:ins>
      <w:ins w:id="1148" w:author="Pei, Rui" w:date="2020-09-09T17:08:00Z">
        <w:r w:rsidRPr="00E20E1B">
          <w:rPr>
            <w:color w:val="282828" w:themeColor="accent3" w:themeShade="80"/>
            <w:sz w:val="24"/>
            <w:szCs w:val="24"/>
            <w:rPrChange w:id="1149" w:author="Meshi, Dar" w:date="2020-09-18T08:05:00Z">
              <w:rPr>
                <w:color w:val="282828" w:themeColor="accent3" w:themeShade="80"/>
              </w:rPr>
            </w:rPrChange>
          </w:rPr>
          <w:t>0.002, 0.25</w:t>
        </w:r>
      </w:ins>
      <w:ins w:id="1150" w:author="Pei, Rui" w:date="2020-09-09T17:07:00Z">
        <w:r w:rsidRPr="00E20E1B">
          <w:rPr>
            <w:color w:val="282828" w:themeColor="accent3" w:themeShade="80"/>
            <w:sz w:val="24"/>
            <w:szCs w:val="24"/>
            <w:rPrChange w:id="1151" w:author="Meshi, Dar" w:date="2020-09-18T08:05:00Z">
              <w:rPr>
                <w:color w:val="282828" w:themeColor="accent3" w:themeShade="80"/>
              </w:rPr>
            </w:rPrChange>
          </w:rPr>
          <w:t>], p = 0.0</w:t>
        </w:r>
      </w:ins>
      <w:ins w:id="1152" w:author="Pei, Rui" w:date="2020-09-09T17:08:00Z">
        <w:r w:rsidRPr="00E20E1B">
          <w:rPr>
            <w:color w:val="282828" w:themeColor="accent3" w:themeShade="80"/>
            <w:sz w:val="24"/>
            <w:szCs w:val="24"/>
            <w:rPrChange w:id="1153" w:author="Meshi, Dar" w:date="2020-09-18T08:05:00Z">
              <w:rPr>
                <w:color w:val="282828" w:themeColor="accent3" w:themeShade="80"/>
              </w:rPr>
            </w:rPrChange>
          </w:rPr>
          <w:t>46</w:t>
        </w:r>
      </w:ins>
      <w:ins w:id="1154" w:author="Pei, Rui" w:date="2020-09-10T18:22:00Z">
        <w:r w:rsidR="006552F3" w:rsidRPr="00E20E1B">
          <w:rPr>
            <w:color w:val="282828" w:themeColor="accent3" w:themeShade="80"/>
            <w:sz w:val="24"/>
            <w:szCs w:val="24"/>
            <w:rPrChange w:id="1155" w:author="Meshi, Dar" w:date="2020-09-18T08:05:00Z">
              <w:rPr>
                <w:color w:val="282828" w:themeColor="accent3" w:themeShade="80"/>
              </w:rPr>
            </w:rPrChange>
          </w:rPr>
          <w:t>; Figure 3a</w:t>
        </w:r>
      </w:ins>
      <w:ins w:id="1156" w:author="Pei, Rui" w:date="2020-09-09T16:35:00Z">
        <w:r w:rsidR="004239F9" w:rsidRPr="00E20E1B">
          <w:rPr>
            <w:color w:val="282828" w:themeColor="accent3" w:themeShade="80"/>
            <w:sz w:val="24"/>
            <w:szCs w:val="24"/>
            <w:rPrChange w:id="1157" w:author="Meshi, Dar" w:date="2020-09-18T08:05:00Z">
              <w:rPr>
                <w:color w:val="282828" w:themeColor="accent3" w:themeShade="80"/>
              </w:rPr>
            </w:rPrChange>
          </w:rPr>
          <w:t xml:space="preserve">). </w:t>
        </w:r>
      </w:ins>
      <w:ins w:id="1158" w:author="Meshi, Dar" w:date="2020-09-18T09:57:00Z">
        <w:r w:rsidR="00985234" w:rsidRPr="00FB2D94">
          <w:rPr>
            <w:color w:val="282828" w:themeColor="accent3" w:themeShade="80"/>
            <w:sz w:val="24"/>
            <w:szCs w:val="24"/>
          </w:rPr>
          <w:t xml:space="preserve">We </w:t>
        </w:r>
        <w:r w:rsidR="00985234">
          <w:rPr>
            <w:color w:val="282828" w:themeColor="accent3" w:themeShade="80"/>
            <w:sz w:val="24"/>
            <w:szCs w:val="24"/>
          </w:rPr>
          <w:t>next</w:t>
        </w:r>
        <w:r w:rsidR="00985234" w:rsidRPr="00FB2D94">
          <w:rPr>
            <w:color w:val="282828" w:themeColor="accent3" w:themeShade="80"/>
            <w:sz w:val="24"/>
            <w:szCs w:val="24"/>
          </w:rPr>
          <w:t xml:space="preserve"> examined each region in the</w:t>
        </w:r>
        <w:r w:rsidR="00985234">
          <w:rPr>
            <w:color w:val="282828" w:themeColor="accent3" w:themeShade="80"/>
            <w:sz w:val="24"/>
            <w:szCs w:val="24"/>
          </w:rPr>
          <w:t xml:space="preserve"> mentalizing network separately</w:t>
        </w:r>
      </w:ins>
      <w:ins w:id="1159" w:author="Meshi, Dar" w:date="2020-09-18T09:59:00Z">
        <w:r w:rsidR="00C30556">
          <w:rPr>
            <w:color w:val="282828" w:themeColor="accent3" w:themeShade="80"/>
            <w:sz w:val="24"/>
            <w:szCs w:val="24"/>
          </w:rPr>
          <w:t xml:space="preserve"> and found that habitual use </w:t>
        </w:r>
        <w:r w:rsidR="00C30556">
          <w:rPr>
            <w:color w:val="282828" w:themeColor="accent3" w:themeShade="80"/>
            <w:sz w:val="24"/>
            <w:szCs w:val="24"/>
          </w:rPr>
          <w:lastRenderedPageBreak/>
          <w:t xml:space="preserve">of Facebook </w:t>
        </w:r>
      </w:ins>
      <w:ins w:id="1160" w:author="Pei, Rui" w:date="2020-09-09T16:35:00Z">
        <w:del w:id="1161" w:author="Meshi, Dar" w:date="2020-09-18T09:59:00Z">
          <w:r w:rsidR="004239F9" w:rsidRPr="00E20E1B" w:rsidDel="00C30556">
            <w:rPr>
              <w:color w:val="282828" w:themeColor="accent3" w:themeShade="80"/>
              <w:sz w:val="24"/>
              <w:szCs w:val="24"/>
              <w:rPrChange w:id="1162" w:author="Meshi, Dar" w:date="2020-09-18T08:05:00Z">
                <w:rPr>
                  <w:color w:val="282828" w:themeColor="accent3" w:themeShade="80"/>
                </w:rPr>
              </w:rPrChange>
            </w:rPr>
            <w:delText>Further exploratory analyses that separately examine</w:delText>
          </w:r>
        </w:del>
      </w:ins>
      <w:ins w:id="1163" w:author="Pei, Rui" w:date="2020-09-09T16:55:00Z">
        <w:del w:id="1164" w:author="Meshi, Dar" w:date="2020-09-18T09:59:00Z">
          <w:r w:rsidR="004239F9" w:rsidRPr="00E20E1B" w:rsidDel="00C30556">
            <w:rPr>
              <w:color w:val="282828" w:themeColor="accent3" w:themeShade="80"/>
              <w:sz w:val="24"/>
              <w:szCs w:val="24"/>
              <w:rPrChange w:id="1165" w:author="Meshi, Dar" w:date="2020-09-18T08:05:00Z">
                <w:rPr>
                  <w:color w:val="282828" w:themeColor="accent3" w:themeShade="80"/>
                </w:rPr>
              </w:rPrChange>
            </w:rPr>
            <w:delText>d</w:delText>
          </w:r>
        </w:del>
      </w:ins>
      <w:ins w:id="1166" w:author="Pei, Rui" w:date="2020-09-09T16:35:00Z">
        <w:del w:id="1167" w:author="Meshi, Dar" w:date="2020-09-18T09:59:00Z">
          <w:r w:rsidR="004239F9" w:rsidRPr="00E20E1B" w:rsidDel="00C30556">
            <w:rPr>
              <w:color w:val="282828" w:themeColor="accent3" w:themeShade="80"/>
              <w:sz w:val="24"/>
              <w:szCs w:val="24"/>
              <w:rPrChange w:id="1168" w:author="Meshi, Dar" w:date="2020-09-18T08:05:00Z">
                <w:rPr>
                  <w:color w:val="282828" w:themeColor="accent3" w:themeShade="80"/>
                </w:rPr>
              </w:rPrChange>
            </w:rPr>
            <w:delText xml:space="preserve"> each region in the mental</w:delText>
          </w:r>
        </w:del>
      </w:ins>
      <w:ins w:id="1169" w:author="Pei, Rui" w:date="2020-09-09T16:36:00Z">
        <w:del w:id="1170" w:author="Meshi, Dar" w:date="2020-09-18T09:59:00Z">
          <w:r w:rsidR="004239F9" w:rsidRPr="00E20E1B" w:rsidDel="00C30556">
            <w:rPr>
              <w:color w:val="282828" w:themeColor="accent3" w:themeShade="80"/>
              <w:sz w:val="24"/>
              <w:szCs w:val="24"/>
              <w:rPrChange w:id="1171" w:author="Meshi, Dar" w:date="2020-09-18T08:05:00Z">
                <w:rPr>
                  <w:color w:val="282828" w:themeColor="accent3" w:themeShade="80"/>
                </w:rPr>
              </w:rPrChange>
            </w:rPr>
            <w:delText xml:space="preserve">izing network indicated that habitual FB use </w:delText>
          </w:r>
        </w:del>
        <w:r w:rsidR="004239F9" w:rsidRPr="00E20E1B">
          <w:rPr>
            <w:color w:val="282828" w:themeColor="accent3" w:themeShade="80"/>
            <w:sz w:val="24"/>
            <w:szCs w:val="24"/>
            <w:rPrChange w:id="1172" w:author="Meshi, Dar" w:date="2020-09-18T08:05:00Z">
              <w:rPr>
                <w:color w:val="282828" w:themeColor="accent3" w:themeShade="80"/>
              </w:rPr>
            </w:rPrChange>
          </w:rPr>
          <w:t xml:space="preserve">was significantly associated with </w:t>
        </w:r>
        <w:del w:id="1173" w:author="Meshi, Dar" w:date="2020-09-18T09:59:00Z">
          <w:r w:rsidR="004239F9" w:rsidRPr="00E20E1B" w:rsidDel="00C30556">
            <w:rPr>
              <w:color w:val="282828" w:themeColor="accent3" w:themeShade="80"/>
              <w:sz w:val="24"/>
              <w:szCs w:val="24"/>
              <w:rPrChange w:id="1174" w:author="Meshi, Dar" w:date="2020-09-18T08:05:00Z">
                <w:rPr>
                  <w:color w:val="282828" w:themeColor="accent3" w:themeShade="80"/>
                </w:rPr>
              </w:rPrChange>
            </w:rPr>
            <w:delText xml:space="preserve">neural </w:delText>
          </w:r>
        </w:del>
        <w:r w:rsidR="004239F9" w:rsidRPr="00E20E1B">
          <w:rPr>
            <w:color w:val="282828" w:themeColor="accent3" w:themeShade="80"/>
            <w:sz w:val="24"/>
            <w:szCs w:val="24"/>
            <w:rPrChange w:id="1175" w:author="Meshi, Dar" w:date="2020-09-18T08:05:00Z">
              <w:rPr>
                <w:color w:val="282828" w:themeColor="accent3" w:themeShade="80"/>
              </w:rPr>
            </w:rPrChange>
          </w:rPr>
          <w:t xml:space="preserve">activity in the </w:t>
        </w:r>
      </w:ins>
      <w:commentRangeStart w:id="1176"/>
      <w:ins w:id="1177" w:author="Pei, Rui" w:date="2020-09-10T18:22:00Z">
        <w:r w:rsidR="006552F3" w:rsidRPr="00E20E1B">
          <w:rPr>
            <w:color w:val="282828" w:themeColor="accent3" w:themeShade="80"/>
            <w:sz w:val="24"/>
            <w:szCs w:val="24"/>
            <w:rPrChange w:id="1178" w:author="Meshi, Dar" w:date="2020-09-18T08:05:00Z">
              <w:rPr>
                <w:color w:val="282828" w:themeColor="accent3" w:themeShade="80"/>
              </w:rPr>
            </w:rPrChange>
          </w:rPr>
          <w:t xml:space="preserve">DMPFC and </w:t>
        </w:r>
      </w:ins>
      <w:ins w:id="1179" w:author="Pei, Rui" w:date="2020-09-09T16:55:00Z">
        <w:r w:rsidR="00211C22" w:rsidRPr="00E20E1B">
          <w:rPr>
            <w:color w:val="282828" w:themeColor="accent3" w:themeShade="80"/>
            <w:sz w:val="24"/>
            <w:szCs w:val="24"/>
            <w:rPrChange w:id="1180" w:author="Meshi, Dar" w:date="2020-09-18T08:05:00Z">
              <w:rPr>
                <w:color w:val="282828" w:themeColor="accent3" w:themeShade="80"/>
              </w:rPr>
            </w:rPrChange>
          </w:rPr>
          <w:t>bilat</w:t>
        </w:r>
      </w:ins>
      <w:ins w:id="1181" w:author="Pei, Rui" w:date="2020-09-09T16:56:00Z">
        <w:r w:rsidR="00211C22" w:rsidRPr="00E20E1B">
          <w:rPr>
            <w:color w:val="282828" w:themeColor="accent3" w:themeShade="80"/>
            <w:sz w:val="24"/>
            <w:szCs w:val="24"/>
            <w:rPrChange w:id="1182" w:author="Meshi, Dar" w:date="2020-09-18T08:05:00Z">
              <w:rPr>
                <w:color w:val="282828" w:themeColor="accent3" w:themeShade="80"/>
              </w:rPr>
            </w:rPrChange>
          </w:rPr>
          <w:t xml:space="preserve">eral TPJ </w:t>
        </w:r>
      </w:ins>
      <w:commentRangeEnd w:id="1176"/>
      <w:r w:rsidR="00C30556">
        <w:rPr>
          <w:rStyle w:val="CommentReference"/>
        </w:rPr>
        <w:commentReference w:id="1176"/>
      </w:r>
      <w:ins w:id="1183" w:author="Pei, Rui" w:date="2020-09-09T16:56:00Z">
        <w:r w:rsidR="00211C22" w:rsidRPr="00E20E1B">
          <w:rPr>
            <w:color w:val="282828" w:themeColor="accent3" w:themeShade="80"/>
            <w:sz w:val="24"/>
            <w:szCs w:val="24"/>
            <w:rPrChange w:id="1184" w:author="Meshi, Dar" w:date="2020-09-18T08:05:00Z">
              <w:rPr>
                <w:color w:val="282828" w:themeColor="accent3" w:themeShade="80"/>
              </w:rPr>
            </w:rPrChange>
          </w:rPr>
          <w:t xml:space="preserve">(Table </w:t>
        </w:r>
        <w:r w:rsidR="00211C22" w:rsidRPr="00E20E1B">
          <w:rPr>
            <w:color w:val="282828" w:themeColor="accent3" w:themeShade="80"/>
            <w:sz w:val="24"/>
            <w:szCs w:val="24"/>
            <w:highlight w:val="yellow"/>
            <w:rPrChange w:id="1185" w:author="Meshi, Dar" w:date="2020-09-18T08:05:00Z">
              <w:rPr/>
            </w:rPrChange>
          </w:rPr>
          <w:t>x</w:t>
        </w:r>
      </w:ins>
      <w:ins w:id="1186" w:author="Pei, Rui" w:date="2020-09-10T18:22:00Z">
        <w:r w:rsidR="006552F3" w:rsidRPr="00E20E1B">
          <w:rPr>
            <w:color w:val="282828" w:themeColor="accent3" w:themeShade="80"/>
            <w:sz w:val="24"/>
            <w:szCs w:val="24"/>
            <w:rPrChange w:id="1187" w:author="Meshi, Dar" w:date="2020-09-18T08:05:00Z">
              <w:rPr>
                <w:color w:val="282828" w:themeColor="accent3" w:themeShade="80"/>
              </w:rPr>
            </w:rPrChange>
          </w:rPr>
          <w:t>; Figure 3b-d</w:t>
        </w:r>
      </w:ins>
      <w:ins w:id="1188" w:author="Pei, Rui" w:date="2020-09-09T16:56:00Z">
        <w:r w:rsidR="00211C22" w:rsidRPr="00E20E1B">
          <w:rPr>
            <w:color w:val="282828" w:themeColor="accent3" w:themeShade="80"/>
            <w:sz w:val="24"/>
            <w:szCs w:val="24"/>
            <w:rPrChange w:id="1189" w:author="Meshi, Dar" w:date="2020-09-18T08:05:00Z">
              <w:rPr>
                <w:color w:val="282828" w:themeColor="accent3" w:themeShade="80"/>
              </w:rPr>
            </w:rPrChange>
          </w:rPr>
          <w:t>).</w:t>
        </w:r>
      </w:ins>
      <w:ins w:id="1190" w:author="Pei, Rui" w:date="2020-09-09T17:15:00Z">
        <w:r w:rsidRPr="00E20E1B">
          <w:rPr>
            <w:color w:val="282828" w:themeColor="accent3" w:themeShade="80"/>
            <w:sz w:val="24"/>
            <w:szCs w:val="24"/>
            <w:rPrChange w:id="1191" w:author="Meshi, Dar" w:date="2020-09-18T08:05:00Z">
              <w:rPr>
                <w:color w:val="282828" w:themeColor="accent3" w:themeShade="80"/>
              </w:rPr>
            </w:rPrChange>
          </w:rPr>
          <w:t xml:space="preserve"> These findings indicate that individuals who report</w:t>
        </w:r>
        <w:del w:id="1192" w:author="Meshi, Dar" w:date="2020-09-18T10:00:00Z">
          <w:r w:rsidRPr="00E20E1B" w:rsidDel="00C30556">
            <w:rPr>
              <w:color w:val="282828" w:themeColor="accent3" w:themeShade="80"/>
              <w:sz w:val="24"/>
              <w:szCs w:val="24"/>
              <w:rPrChange w:id="1193" w:author="Meshi, Dar" w:date="2020-09-18T08:05:00Z">
                <w:rPr>
                  <w:color w:val="282828" w:themeColor="accent3" w:themeShade="80"/>
                </w:rPr>
              </w:rPrChange>
            </w:rPr>
            <w:delText>ed</w:delText>
          </w:r>
        </w:del>
        <w:r w:rsidRPr="00E20E1B">
          <w:rPr>
            <w:color w:val="282828" w:themeColor="accent3" w:themeShade="80"/>
            <w:sz w:val="24"/>
            <w:szCs w:val="24"/>
            <w:rPrChange w:id="1194" w:author="Meshi, Dar" w:date="2020-09-18T08:05:00Z">
              <w:rPr>
                <w:color w:val="282828" w:themeColor="accent3" w:themeShade="80"/>
              </w:rPr>
            </w:rPrChange>
          </w:rPr>
          <w:t xml:space="preserve"> more habitual </w:t>
        </w:r>
        <w:del w:id="1195" w:author="Meshi, Dar" w:date="2020-09-18T10:00:00Z">
          <w:r w:rsidRPr="00E20E1B" w:rsidDel="00C30556">
            <w:rPr>
              <w:color w:val="282828" w:themeColor="accent3" w:themeShade="80"/>
              <w:sz w:val="24"/>
              <w:szCs w:val="24"/>
              <w:rPrChange w:id="1196" w:author="Meshi, Dar" w:date="2020-09-18T08:05:00Z">
                <w:rPr>
                  <w:color w:val="282828" w:themeColor="accent3" w:themeShade="80"/>
                </w:rPr>
              </w:rPrChange>
            </w:rPr>
            <w:delText xml:space="preserve">and automatic Facebook </w:delText>
          </w:r>
        </w:del>
        <w:r w:rsidRPr="00E20E1B">
          <w:rPr>
            <w:color w:val="282828" w:themeColor="accent3" w:themeShade="80"/>
            <w:sz w:val="24"/>
            <w:szCs w:val="24"/>
            <w:rPrChange w:id="1197" w:author="Meshi, Dar" w:date="2020-09-18T08:05:00Z">
              <w:rPr>
                <w:color w:val="282828" w:themeColor="accent3" w:themeShade="80"/>
              </w:rPr>
            </w:rPrChange>
          </w:rPr>
          <w:t>use</w:t>
        </w:r>
      </w:ins>
      <w:ins w:id="1198" w:author="Meshi, Dar" w:date="2020-09-18T10:00:00Z">
        <w:r w:rsidR="00C30556">
          <w:rPr>
            <w:color w:val="282828" w:themeColor="accent3" w:themeShade="80"/>
            <w:sz w:val="24"/>
            <w:szCs w:val="24"/>
          </w:rPr>
          <w:t xml:space="preserve"> of Facebook</w:t>
        </w:r>
      </w:ins>
      <w:ins w:id="1199" w:author="Pei, Rui" w:date="2020-09-09T17:15:00Z">
        <w:r w:rsidRPr="00E20E1B">
          <w:rPr>
            <w:color w:val="282828" w:themeColor="accent3" w:themeShade="80"/>
            <w:sz w:val="24"/>
            <w:szCs w:val="24"/>
            <w:rPrChange w:id="1200" w:author="Meshi, Dar" w:date="2020-09-18T08:05:00Z">
              <w:rPr>
                <w:color w:val="282828" w:themeColor="accent3" w:themeShade="80"/>
              </w:rPr>
            </w:rPrChange>
          </w:rPr>
          <w:t xml:space="preserve"> </w:t>
        </w:r>
      </w:ins>
      <w:ins w:id="1201" w:author="Pei, Rui" w:date="2020-09-09T17:16:00Z">
        <w:del w:id="1202" w:author="Meshi, Dar" w:date="2020-09-18T10:00:00Z">
          <w:r w:rsidRPr="00E20E1B" w:rsidDel="00C30556">
            <w:rPr>
              <w:color w:val="282828" w:themeColor="accent3" w:themeShade="80"/>
              <w:sz w:val="24"/>
              <w:szCs w:val="24"/>
              <w:rPrChange w:id="1203" w:author="Meshi, Dar" w:date="2020-09-18T08:05:00Z">
                <w:rPr>
                  <w:color w:val="282828" w:themeColor="accent3" w:themeShade="80"/>
                </w:rPr>
              </w:rPrChange>
            </w:rPr>
            <w:delText xml:space="preserve">also </w:delText>
          </w:r>
        </w:del>
        <w:r w:rsidRPr="00E20E1B">
          <w:rPr>
            <w:color w:val="282828" w:themeColor="accent3" w:themeShade="80"/>
            <w:sz w:val="24"/>
            <w:szCs w:val="24"/>
            <w:rPrChange w:id="1204" w:author="Meshi, Dar" w:date="2020-09-18T08:05:00Z">
              <w:rPr>
                <w:color w:val="282828" w:themeColor="accent3" w:themeShade="80"/>
              </w:rPr>
            </w:rPrChange>
          </w:rPr>
          <w:t>show</w:t>
        </w:r>
        <w:del w:id="1205" w:author="Meshi, Dar" w:date="2020-09-18T10:00:00Z">
          <w:r w:rsidRPr="00E20E1B" w:rsidDel="00C30556">
            <w:rPr>
              <w:color w:val="282828" w:themeColor="accent3" w:themeShade="80"/>
              <w:sz w:val="24"/>
              <w:szCs w:val="24"/>
              <w:rPrChange w:id="1206" w:author="Meshi, Dar" w:date="2020-09-18T08:05:00Z">
                <w:rPr>
                  <w:color w:val="282828" w:themeColor="accent3" w:themeShade="80"/>
                </w:rPr>
              </w:rPrChange>
            </w:rPr>
            <w:delText>ed</w:delText>
          </w:r>
        </w:del>
        <w:r w:rsidRPr="00E20E1B">
          <w:rPr>
            <w:color w:val="282828" w:themeColor="accent3" w:themeShade="80"/>
            <w:sz w:val="24"/>
            <w:szCs w:val="24"/>
            <w:rPrChange w:id="1207" w:author="Meshi, Dar" w:date="2020-09-18T08:05:00Z">
              <w:rPr>
                <w:color w:val="282828" w:themeColor="accent3" w:themeShade="80"/>
              </w:rPr>
            </w:rPrChange>
          </w:rPr>
          <w:t xml:space="preserve"> higher neural activity in the mentalizing network when being socially excluded</w:t>
        </w:r>
        <w:del w:id="1208" w:author="Meshi, Dar" w:date="2020-09-18T10:00:00Z">
          <w:r w:rsidRPr="00E20E1B" w:rsidDel="00C30556">
            <w:rPr>
              <w:color w:val="282828" w:themeColor="accent3" w:themeShade="80"/>
              <w:sz w:val="24"/>
              <w:szCs w:val="24"/>
              <w:rPrChange w:id="1209" w:author="Meshi, Dar" w:date="2020-09-18T08:05:00Z">
                <w:rPr>
                  <w:color w:val="282828" w:themeColor="accent3" w:themeShade="80"/>
                </w:rPr>
              </w:rPrChange>
            </w:rPr>
            <w:delText xml:space="preserve"> in the Cyberball task</w:delText>
          </w:r>
        </w:del>
        <w:r w:rsidRPr="00E20E1B">
          <w:rPr>
            <w:color w:val="282828" w:themeColor="accent3" w:themeShade="80"/>
            <w:sz w:val="24"/>
            <w:szCs w:val="24"/>
            <w:rPrChange w:id="1210" w:author="Meshi, Dar" w:date="2020-09-18T08:05:00Z">
              <w:rPr>
                <w:color w:val="282828" w:themeColor="accent3" w:themeShade="80"/>
              </w:rPr>
            </w:rPrChange>
          </w:rPr>
          <w:t xml:space="preserve">. </w:t>
        </w:r>
      </w:ins>
    </w:p>
    <w:p w14:paraId="6A6E29D3" w14:textId="038B3FF3" w:rsidR="00D1428F" w:rsidRPr="00E20E1B" w:rsidRDefault="000C4A0D">
      <w:pPr>
        <w:spacing w:line="480" w:lineRule="auto"/>
        <w:rPr>
          <w:color w:val="282828" w:themeColor="accent3" w:themeShade="80"/>
          <w:sz w:val="24"/>
          <w:szCs w:val="24"/>
          <w:rPrChange w:id="1211" w:author="Meshi, Dar" w:date="2020-09-18T08:05:00Z">
            <w:rPr>
              <w:color w:val="282828" w:themeColor="accent3" w:themeShade="80"/>
            </w:rPr>
          </w:rPrChange>
        </w:rPr>
        <w:pPrChange w:id="1212" w:author="Meshi, Dar" w:date="2020-09-18T08:03:00Z">
          <w:pPr/>
        </w:pPrChange>
      </w:pPr>
      <w:del w:id="1213" w:author="Pei, Rui" w:date="2020-09-10T15:33:00Z">
        <w:r w:rsidRPr="00E20E1B" w:rsidDel="00253A36">
          <w:rPr>
            <w:color w:val="282828" w:themeColor="accent3" w:themeShade="80"/>
            <w:sz w:val="24"/>
            <w:szCs w:val="24"/>
            <w:rPrChange w:id="1214" w:author="Meshi, Dar" w:date="2020-09-18T08:05:00Z">
              <w:rPr>
                <w:color w:val="282828" w:themeColor="accent3" w:themeShade="80"/>
              </w:rPr>
            </w:rPrChange>
          </w:rPr>
          <w:delText>-</w:delText>
        </w:r>
      </w:del>
    </w:p>
    <w:p w14:paraId="4E7B9813" w14:textId="356F050F" w:rsidR="005E406A" w:rsidRPr="00E20E1B" w:rsidDel="00253A36" w:rsidRDefault="00FA5630">
      <w:pPr>
        <w:spacing w:line="480" w:lineRule="auto"/>
        <w:rPr>
          <w:del w:id="1215" w:author="Pei, Rui" w:date="2020-09-10T15:35:00Z"/>
          <w:color w:val="282828" w:themeColor="accent3" w:themeShade="80"/>
          <w:sz w:val="24"/>
          <w:szCs w:val="24"/>
          <w:rPrChange w:id="1216" w:author="Meshi, Dar" w:date="2020-09-18T08:05:00Z">
            <w:rPr>
              <w:del w:id="1217" w:author="Pei, Rui" w:date="2020-09-10T15:35:00Z"/>
              <w:color w:val="282828" w:themeColor="accent3" w:themeShade="80"/>
            </w:rPr>
          </w:rPrChange>
        </w:rPr>
        <w:pPrChange w:id="1218" w:author="Meshi, Dar" w:date="2020-09-18T08:03:00Z">
          <w:pPr/>
        </w:pPrChange>
      </w:pPr>
      <w:r w:rsidRPr="00E20E1B">
        <w:rPr>
          <w:color w:val="282828" w:themeColor="accent3" w:themeShade="80"/>
          <w:sz w:val="24"/>
          <w:szCs w:val="24"/>
          <w:rPrChange w:id="1219" w:author="Meshi, Dar" w:date="2020-09-18T08:05:00Z">
            <w:rPr>
              <w:color w:val="282828" w:themeColor="accent3" w:themeShade="80"/>
            </w:rPr>
          </w:rPrChange>
        </w:rPr>
        <w:t>3.</w:t>
      </w:r>
      <w:ins w:id="1220" w:author="Pei, Rui" w:date="2020-09-10T15:35:00Z">
        <w:r w:rsidR="00253A36" w:rsidRPr="00E20E1B">
          <w:rPr>
            <w:color w:val="282828" w:themeColor="accent3" w:themeShade="80"/>
            <w:sz w:val="24"/>
            <w:szCs w:val="24"/>
            <w:rPrChange w:id="1221" w:author="Meshi, Dar" w:date="2020-09-18T08:05:00Z">
              <w:rPr>
                <w:color w:val="282828" w:themeColor="accent3" w:themeShade="80"/>
              </w:rPr>
            </w:rPrChange>
          </w:rPr>
          <w:t>4</w:t>
        </w:r>
      </w:ins>
      <w:ins w:id="1222" w:author="Pei Rui" w:date="2020-08-25T22:59:00Z">
        <w:del w:id="1223" w:author="Pei, Rui" w:date="2020-09-09T17:10:00Z">
          <w:r w:rsidRPr="00E20E1B" w:rsidDel="009C0EC3">
            <w:rPr>
              <w:color w:val="282828" w:themeColor="accent3" w:themeShade="80"/>
              <w:sz w:val="24"/>
              <w:szCs w:val="24"/>
              <w:rPrChange w:id="1224" w:author="Meshi, Dar" w:date="2020-09-18T08:05:00Z">
                <w:rPr>
                  <w:color w:val="282828" w:themeColor="accent3" w:themeShade="80"/>
                </w:rPr>
              </w:rPrChange>
            </w:rPr>
            <w:delText>2</w:delText>
          </w:r>
        </w:del>
      </w:ins>
      <w:del w:id="1225" w:author="Pei Rui" w:date="2020-08-25T22:59:00Z">
        <w:r w:rsidRPr="00E20E1B">
          <w:rPr>
            <w:color w:val="282828" w:themeColor="accent3" w:themeShade="80"/>
            <w:sz w:val="24"/>
            <w:szCs w:val="24"/>
            <w:rPrChange w:id="1226" w:author="Meshi, Dar" w:date="2020-09-18T08:05:00Z">
              <w:rPr>
                <w:color w:val="282828" w:themeColor="accent3" w:themeShade="80"/>
              </w:rPr>
            </w:rPrChange>
          </w:rPr>
          <w:delText>1</w:delText>
        </w:r>
      </w:del>
      <w:r w:rsidRPr="00E20E1B">
        <w:rPr>
          <w:color w:val="282828" w:themeColor="accent3" w:themeShade="80"/>
          <w:sz w:val="24"/>
          <w:szCs w:val="24"/>
          <w:rPrChange w:id="1227" w:author="Meshi, Dar" w:date="2020-09-18T08:05:00Z">
            <w:rPr>
              <w:color w:val="282828" w:themeColor="accent3" w:themeShade="80"/>
            </w:rPr>
          </w:rPrChange>
        </w:rPr>
        <w:t xml:space="preserve"> Facebook measures and need threat after social exclusion</w:t>
      </w:r>
    </w:p>
    <w:p w14:paraId="7685FBBF" w14:textId="77777777" w:rsidR="005E406A" w:rsidRPr="00E20E1B" w:rsidRDefault="005E406A">
      <w:pPr>
        <w:spacing w:line="480" w:lineRule="auto"/>
        <w:rPr>
          <w:color w:val="282828" w:themeColor="accent3" w:themeShade="80"/>
          <w:sz w:val="24"/>
          <w:szCs w:val="24"/>
          <w:rPrChange w:id="1228" w:author="Meshi, Dar" w:date="2020-09-18T08:05:00Z">
            <w:rPr>
              <w:color w:val="282828" w:themeColor="accent3" w:themeShade="80"/>
            </w:rPr>
          </w:rPrChange>
        </w:rPr>
        <w:pPrChange w:id="1229" w:author="Meshi, Dar" w:date="2020-09-18T08:03:00Z">
          <w:pPr/>
        </w:pPrChange>
      </w:pPr>
    </w:p>
    <w:p w14:paraId="0D17CF57" w14:textId="02FAF586" w:rsidR="005E406A" w:rsidDel="004B467D" w:rsidRDefault="00FA5630">
      <w:pPr>
        <w:spacing w:line="480" w:lineRule="auto"/>
        <w:rPr>
          <w:del w:id="1230" w:author="Pei, Rui" w:date="2020-09-09T17:34:00Z"/>
          <w:color w:val="282828" w:themeColor="accent3" w:themeShade="80"/>
          <w:sz w:val="24"/>
          <w:szCs w:val="24"/>
        </w:rPr>
      </w:pPr>
      <w:r w:rsidRPr="00E20E1B">
        <w:rPr>
          <w:color w:val="282828" w:themeColor="accent3" w:themeShade="80"/>
          <w:sz w:val="24"/>
          <w:szCs w:val="24"/>
          <w:rPrChange w:id="1231" w:author="Meshi, Dar" w:date="2020-09-18T08:05:00Z">
            <w:rPr>
              <w:color w:val="282828" w:themeColor="accent3" w:themeShade="80"/>
            </w:rPr>
          </w:rPrChange>
        </w:rPr>
        <w:t>We conducted two OLS models to separately examine the link between Facebook measures (</w:t>
      </w:r>
      <w:del w:id="1232" w:author="Meshi, Dar" w:date="2020-09-18T10:01:00Z">
        <w:r w:rsidR="00253A36" w:rsidRPr="00E20E1B" w:rsidDel="00F010F1">
          <w:rPr>
            <w:color w:val="282828" w:themeColor="accent3" w:themeShade="80"/>
            <w:sz w:val="24"/>
            <w:szCs w:val="24"/>
            <w:rPrChange w:id="1233" w:author="Meshi, Dar" w:date="2020-09-18T08:05:00Z">
              <w:rPr>
                <w:color w:val="282828" w:themeColor="accent3" w:themeShade="80"/>
              </w:rPr>
            </w:rPrChange>
          </w:rPr>
          <w:delText xml:space="preserve">Facebook </w:delText>
        </w:r>
      </w:del>
      <w:r w:rsidR="00253A36" w:rsidRPr="00E20E1B">
        <w:rPr>
          <w:color w:val="282828" w:themeColor="accent3" w:themeShade="80"/>
          <w:sz w:val="24"/>
          <w:szCs w:val="24"/>
          <w:rPrChange w:id="1234" w:author="Meshi, Dar" w:date="2020-09-18T08:05:00Z">
            <w:rPr>
              <w:color w:val="282828" w:themeColor="accent3" w:themeShade="80"/>
            </w:rPr>
          </w:rPrChange>
        </w:rPr>
        <w:t xml:space="preserve">connectedness </w:t>
      </w:r>
      <w:ins w:id="1235" w:author="Meshi, Dar" w:date="2020-09-18T10:01:00Z">
        <w:r w:rsidR="00F010F1">
          <w:rPr>
            <w:color w:val="282828" w:themeColor="accent3" w:themeShade="80"/>
            <w:sz w:val="24"/>
            <w:szCs w:val="24"/>
          </w:rPr>
          <w:t xml:space="preserve">on </w:t>
        </w:r>
        <w:r w:rsidR="00F010F1" w:rsidRPr="00FB2D94">
          <w:rPr>
            <w:color w:val="282828" w:themeColor="accent3" w:themeShade="80"/>
            <w:sz w:val="24"/>
            <w:szCs w:val="24"/>
          </w:rPr>
          <w:t xml:space="preserve">Facebook </w:t>
        </w:r>
      </w:ins>
      <w:r w:rsidR="00253A36" w:rsidRPr="00E20E1B">
        <w:rPr>
          <w:color w:val="282828" w:themeColor="accent3" w:themeShade="80"/>
          <w:sz w:val="24"/>
          <w:szCs w:val="24"/>
          <w:rPrChange w:id="1236" w:author="Meshi, Dar" w:date="2020-09-18T08:05:00Z">
            <w:rPr>
              <w:color w:val="282828" w:themeColor="accent3" w:themeShade="80"/>
            </w:rPr>
          </w:rPrChange>
        </w:rPr>
        <w:t xml:space="preserve">and </w:t>
      </w:r>
      <w:r w:rsidRPr="00E20E1B">
        <w:rPr>
          <w:color w:val="282828" w:themeColor="accent3" w:themeShade="80"/>
          <w:sz w:val="24"/>
          <w:szCs w:val="24"/>
          <w:rPrChange w:id="1237" w:author="Meshi, Dar" w:date="2020-09-18T08:05:00Z">
            <w:rPr>
              <w:color w:val="282828" w:themeColor="accent3" w:themeShade="80"/>
            </w:rPr>
          </w:rPrChange>
        </w:rPr>
        <w:t xml:space="preserve">habitual </w:t>
      </w:r>
      <w:ins w:id="1238" w:author="Meshi, Dar" w:date="2020-09-18T10:01:00Z">
        <w:r w:rsidR="00F010F1">
          <w:rPr>
            <w:color w:val="282828" w:themeColor="accent3" w:themeShade="80"/>
            <w:sz w:val="24"/>
            <w:szCs w:val="24"/>
          </w:rPr>
          <w:t xml:space="preserve">use of </w:t>
        </w:r>
      </w:ins>
      <w:r w:rsidRPr="00E20E1B">
        <w:rPr>
          <w:color w:val="282828" w:themeColor="accent3" w:themeShade="80"/>
          <w:sz w:val="24"/>
          <w:szCs w:val="24"/>
          <w:rPrChange w:id="1239" w:author="Meshi, Dar" w:date="2020-09-18T08:05:00Z">
            <w:rPr>
              <w:color w:val="282828" w:themeColor="accent3" w:themeShade="80"/>
            </w:rPr>
          </w:rPrChange>
        </w:rPr>
        <w:t>Facebook</w:t>
      </w:r>
      <w:del w:id="1240" w:author="Meshi, Dar" w:date="2020-09-18T10:01:00Z">
        <w:r w:rsidRPr="00E20E1B" w:rsidDel="00F010F1">
          <w:rPr>
            <w:color w:val="282828" w:themeColor="accent3" w:themeShade="80"/>
            <w:sz w:val="24"/>
            <w:szCs w:val="24"/>
            <w:rPrChange w:id="1241" w:author="Meshi, Dar" w:date="2020-09-18T08:05:00Z">
              <w:rPr>
                <w:color w:val="282828" w:themeColor="accent3" w:themeShade="80"/>
              </w:rPr>
            </w:rPrChange>
          </w:rPr>
          <w:delText xml:space="preserve"> use</w:delText>
        </w:r>
      </w:del>
      <w:r w:rsidRPr="00E20E1B">
        <w:rPr>
          <w:color w:val="282828" w:themeColor="accent3" w:themeShade="80"/>
          <w:sz w:val="24"/>
          <w:szCs w:val="24"/>
          <w:rPrChange w:id="1242" w:author="Meshi, Dar" w:date="2020-09-18T08:05:00Z">
            <w:rPr>
              <w:color w:val="282828" w:themeColor="accent3" w:themeShade="80"/>
            </w:rPr>
          </w:rPrChange>
        </w:rPr>
        <w:t>) and participants’ self-report</w:t>
      </w:r>
      <w:ins w:id="1243" w:author="Meshi, Dar" w:date="2020-09-18T10:01:00Z">
        <w:r w:rsidR="00F010F1">
          <w:rPr>
            <w:color w:val="282828" w:themeColor="accent3" w:themeShade="80"/>
            <w:sz w:val="24"/>
            <w:szCs w:val="24"/>
          </w:rPr>
          <w:t>ed</w:t>
        </w:r>
      </w:ins>
      <w:r w:rsidRPr="00E20E1B">
        <w:rPr>
          <w:color w:val="282828" w:themeColor="accent3" w:themeShade="80"/>
          <w:sz w:val="24"/>
          <w:szCs w:val="24"/>
          <w:rPrChange w:id="1244" w:author="Meshi, Dar" w:date="2020-09-18T08:05:00Z">
            <w:rPr>
              <w:color w:val="282828" w:themeColor="accent3" w:themeShade="80"/>
            </w:rPr>
          </w:rPrChange>
        </w:rPr>
        <w:t xml:space="preserve"> need threat after </w:t>
      </w:r>
      <w:proofErr w:type="spellStart"/>
      <w:r w:rsidRPr="00E20E1B">
        <w:rPr>
          <w:color w:val="282828" w:themeColor="accent3" w:themeShade="80"/>
          <w:sz w:val="24"/>
          <w:szCs w:val="24"/>
          <w:rPrChange w:id="1245" w:author="Meshi, Dar" w:date="2020-09-18T08:05:00Z">
            <w:rPr>
              <w:color w:val="282828" w:themeColor="accent3" w:themeShade="80"/>
            </w:rPr>
          </w:rPrChange>
        </w:rPr>
        <w:t>Cyberball</w:t>
      </w:r>
      <w:proofErr w:type="spellEnd"/>
      <w:r w:rsidRPr="00E20E1B">
        <w:rPr>
          <w:color w:val="282828" w:themeColor="accent3" w:themeShade="80"/>
          <w:sz w:val="24"/>
          <w:szCs w:val="24"/>
          <w:rPrChange w:id="1246" w:author="Meshi, Dar" w:date="2020-09-18T08:05:00Z">
            <w:rPr>
              <w:color w:val="282828" w:themeColor="accent3" w:themeShade="80"/>
            </w:rPr>
          </w:rPrChange>
        </w:rPr>
        <w:t xml:space="preserve"> social exclusion. We observed </w:t>
      </w:r>
      <w:r w:rsidR="00253A36" w:rsidRPr="00E20E1B">
        <w:rPr>
          <w:color w:val="282828" w:themeColor="accent3" w:themeShade="80"/>
          <w:sz w:val="24"/>
          <w:szCs w:val="24"/>
          <w:rPrChange w:id="1247" w:author="Meshi, Dar" w:date="2020-09-18T08:05:00Z">
            <w:rPr>
              <w:color w:val="282828" w:themeColor="accent3" w:themeShade="80"/>
            </w:rPr>
          </w:rPrChange>
        </w:rPr>
        <w:t xml:space="preserve">a marginal negative association between </w:t>
      </w:r>
      <w:del w:id="1248" w:author="Meshi, Dar" w:date="2020-09-18T10:02:00Z">
        <w:r w:rsidR="00253A36" w:rsidRPr="00E20E1B" w:rsidDel="00F010F1">
          <w:rPr>
            <w:color w:val="282828" w:themeColor="accent3" w:themeShade="80"/>
            <w:sz w:val="24"/>
            <w:szCs w:val="24"/>
            <w:rPrChange w:id="1249" w:author="Meshi, Dar" w:date="2020-09-18T08:05:00Z">
              <w:rPr>
                <w:color w:val="282828" w:themeColor="accent3" w:themeShade="80"/>
              </w:rPr>
            </w:rPrChange>
          </w:rPr>
          <w:delText xml:space="preserve">Facebook </w:delText>
        </w:r>
      </w:del>
      <w:r w:rsidR="00253A36" w:rsidRPr="00E20E1B">
        <w:rPr>
          <w:color w:val="282828" w:themeColor="accent3" w:themeShade="80"/>
          <w:sz w:val="24"/>
          <w:szCs w:val="24"/>
          <w:rPrChange w:id="1250" w:author="Meshi, Dar" w:date="2020-09-18T08:05:00Z">
            <w:rPr>
              <w:color w:val="282828" w:themeColor="accent3" w:themeShade="80"/>
            </w:rPr>
          </w:rPrChange>
        </w:rPr>
        <w:t xml:space="preserve">connectedness </w:t>
      </w:r>
      <w:ins w:id="1251" w:author="Meshi, Dar" w:date="2020-09-18T10:02:00Z">
        <w:r w:rsidR="00F010F1">
          <w:rPr>
            <w:color w:val="282828" w:themeColor="accent3" w:themeShade="80"/>
            <w:sz w:val="24"/>
            <w:szCs w:val="24"/>
          </w:rPr>
          <w:t>on Faceboo</w:t>
        </w:r>
      </w:ins>
      <w:ins w:id="1252" w:author="Meshi, Dar" w:date="2020-09-18T10:03:00Z">
        <w:r w:rsidR="00F010F1">
          <w:rPr>
            <w:color w:val="282828" w:themeColor="accent3" w:themeShade="80"/>
            <w:sz w:val="24"/>
            <w:szCs w:val="24"/>
          </w:rPr>
          <w:t xml:space="preserve">k </w:t>
        </w:r>
      </w:ins>
      <w:r w:rsidR="00253A36" w:rsidRPr="00E20E1B">
        <w:rPr>
          <w:color w:val="282828" w:themeColor="accent3" w:themeShade="80"/>
          <w:sz w:val="24"/>
          <w:szCs w:val="24"/>
          <w:rPrChange w:id="1253" w:author="Meshi, Dar" w:date="2020-09-18T08:05:00Z">
            <w:rPr>
              <w:color w:val="282828" w:themeColor="accent3" w:themeShade="80"/>
            </w:rPr>
          </w:rPrChange>
        </w:rPr>
        <w:t xml:space="preserve">and need threat after social exclusion (beta = -0.29, 95% CI [-0.59, 0.02], p = 0.07), and </w:t>
      </w:r>
      <w:ins w:id="1254" w:author="Pei, Rui" w:date="2020-09-09T15:49:00Z">
        <w:r w:rsidR="00434D2C" w:rsidRPr="00E20E1B">
          <w:rPr>
            <w:color w:val="282828" w:themeColor="accent3" w:themeShade="80"/>
            <w:sz w:val="24"/>
            <w:szCs w:val="24"/>
            <w:rPrChange w:id="1255" w:author="Meshi, Dar" w:date="2020-09-18T08:05:00Z">
              <w:rPr>
                <w:color w:val="282828" w:themeColor="accent3" w:themeShade="80"/>
              </w:rPr>
            </w:rPrChange>
          </w:rPr>
          <w:t>a significant negative association between habitual Facebook use and need threat (beta = -0.20, 95% CI [-0.39, -0.0</w:t>
        </w:r>
      </w:ins>
      <w:ins w:id="1256" w:author="Pei, Rui" w:date="2020-09-09T15:57:00Z">
        <w:r w:rsidR="00434D2C" w:rsidRPr="00E20E1B">
          <w:rPr>
            <w:color w:val="282828" w:themeColor="accent3" w:themeShade="80"/>
            <w:sz w:val="24"/>
            <w:szCs w:val="24"/>
            <w:rPrChange w:id="1257" w:author="Meshi, Dar" w:date="2020-09-18T08:05:00Z">
              <w:rPr>
                <w:color w:val="282828" w:themeColor="accent3" w:themeShade="80"/>
              </w:rPr>
            </w:rPrChange>
          </w:rPr>
          <w:t>2</w:t>
        </w:r>
      </w:ins>
      <w:ins w:id="1258" w:author="Pei, Rui" w:date="2020-09-09T15:49:00Z">
        <w:r w:rsidR="00434D2C" w:rsidRPr="00E20E1B">
          <w:rPr>
            <w:color w:val="282828" w:themeColor="accent3" w:themeShade="80"/>
            <w:sz w:val="24"/>
            <w:szCs w:val="24"/>
            <w:rPrChange w:id="1259" w:author="Meshi, Dar" w:date="2020-09-18T08:05:00Z">
              <w:rPr>
                <w:color w:val="282828" w:themeColor="accent3" w:themeShade="80"/>
              </w:rPr>
            </w:rPrChange>
          </w:rPr>
          <w:t>], p = 0.0</w:t>
        </w:r>
      </w:ins>
      <w:ins w:id="1260" w:author="Pei, Rui" w:date="2020-09-09T15:57:00Z">
        <w:r w:rsidR="00434D2C" w:rsidRPr="00E20E1B">
          <w:rPr>
            <w:color w:val="282828" w:themeColor="accent3" w:themeShade="80"/>
            <w:sz w:val="24"/>
            <w:szCs w:val="24"/>
            <w:rPrChange w:id="1261" w:author="Meshi, Dar" w:date="2020-09-18T08:05:00Z">
              <w:rPr>
                <w:color w:val="282828" w:themeColor="accent3" w:themeShade="80"/>
              </w:rPr>
            </w:rPrChange>
          </w:rPr>
          <w:t>3</w:t>
        </w:r>
      </w:ins>
      <w:ins w:id="1262" w:author="Pei, Rui" w:date="2020-09-09T15:49:00Z">
        <w:r w:rsidR="00434D2C" w:rsidRPr="00E20E1B">
          <w:rPr>
            <w:color w:val="282828" w:themeColor="accent3" w:themeShade="80"/>
            <w:sz w:val="24"/>
            <w:szCs w:val="24"/>
            <w:rPrChange w:id="1263" w:author="Meshi, Dar" w:date="2020-09-18T08:05:00Z">
              <w:rPr>
                <w:color w:val="282828" w:themeColor="accent3" w:themeShade="80"/>
              </w:rPr>
            </w:rPrChange>
          </w:rPr>
          <w:t>).</w:t>
        </w:r>
      </w:ins>
      <w:del w:id="1264" w:author="Pei, Rui" w:date="2020-09-09T15:49:00Z">
        <w:r w:rsidRPr="00E20E1B" w:rsidDel="00434D2C">
          <w:rPr>
            <w:color w:val="282828" w:themeColor="accent3" w:themeShade="80"/>
            <w:sz w:val="24"/>
            <w:szCs w:val="24"/>
            <w:rPrChange w:id="1265" w:author="Meshi, Dar" w:date="2020-09-18T08:05:00Z">
              <w:rPr>
                <w:color w:val="282828" w:themeColor="accent3" w:themeShade="80"/>
              </w:rPr>
            </w:rPrChange>
          </w:rPr>
          <w:delText>, and</w:delText>
        </w:r>
      </w:del>
      <w:r w:rsidRPr="00E20E1B">
        <w:rPr>
          <w:color w:val="282828" w:themeColor="accent3" w:themeShade="80"/>
          <w:sz w:val="24"/>
          <w:szCs w:val="24"/>
          <w:rPrChange w:id="1266" w:author="Meshi, Dar" w:date="2020-09-18T08:05:00Z">
            <w:rPr>
              <w:color w:val="282828" w:themeColor="accent3" w:themeShade="80"/>
            </w:rPr>
          </w:rPrChange>
        </w:rPr>
        <w:t xml:space="preserve"> </w:t>
      </w:r>
      <w:del w:id="1267" w:author="Pei, Rui" w:date="2020-09-09T15:49:00Z">
        <w:r w:rsidRPr="00E20E1B" w:rsidDel="00434D2C">
          <w:rPr>
            <w:color w:val="282828" w:themeColor="accent3" w:themeShade="80"/>
            <w:sz w:val="24"/>
            <w:szCs w:val="24"/>
            <w:rPrChange w:id="1268" w:author="Meshi, Dar" w:date="2020-09-18T08:05:00Z">
              <w:rPr>
                <w:color w:val="282828" w:themeColor="accent3" w:themeShade="80"/>
              </w:rPr>
            </w:rPrChange>
          </w:rPr>
          <w:delText xml:space="preserve">a significant negative association between habitual Facebook use and need threat (beta = -0.20, 95% CI [-0.39, -0.01], p = 0.04). </w:delText>
        </w:r>
      </w:del>
      <w:r w:rsidRPr="00E20E1B">
        <w:rPr>
          <w:color w:val="282828" w:themeColor="accent3" w:themeShade="80"/>
          <w:sz w:val="24"/>
          <w:szCs w:val="24"/>
          <w:rPrChange w:id="1269" w:author="Meshi, Dar" w:date="2020-09-18T08:05:00Z">
            <w:rPr>
              <w:color w:val="282828" w:themeColor="accent3" w:themeShade="80"/>
            </w:rPr>
          </w:rPrChange>
        </w:rPr>
        <w:t xml:space="preserve">This </w:t>
      </w:r>
      <w:del w:id="1270" w:author="Meshi, Dar" w:date="2020-09-18T10:11:00Z">
        <w:r w:rsidRPr="00E20E1B" w:rsidDel="00706283">
          <w:rPr>
            <w:color w:val="282828" w:themeColor="accent3" w:themeShade="80"/>
            <w:sz w:val="24"/>
            <w:szCs w:val="24"/>
            <w:rPrChange w:id="1271" w:author="Meshi, Dar" w:date="2020-09-18T08:05:00Z">
              <w:rPr>
                <w:color w:val="282828" w:themeColor="accent3" w:themeShade="80"/>
              </w:rPr>
            </w:rPrChange>
          </w:rPr>
          <w:delText xml:space="preserve">result </w:delText>
        </w:r>
      </w:del>
      <w:ins w:id="1272" w:author="Meshi, Dar" w:date="2020-09-18T10:11:00Z">
        <w:r w:rsidR="00706283">
          <w:rPr>
            <w:color w:val="282828" w:themeColor="accent3" w:themeShade="80"/>
            <w:sz w:val="24"/>
            <w:szCs w:val="24"/>
          </w:rPr>
          <w:t>analysis</w:t>
        </w:r>
        <w:r w:rsidR="00706283" w:rsidRPr="00E20E1B">
          <w:rPr>
            <w:color w:val="282828" w:themeColor="accent3" w:themeShade="80"/>
            <w:sz w:val="24"/>
            <w:szCs w:val="24"/>
            <w:rPrChange w:id="1273" w:author="Meshi, Dar" w:date="2020-09-18T08:05:00Z">
              <w:rPr>
                <w:color w:val="282828" w:themeColor="accent3" w:themeShade="80"/>
              </w:rPr>
            </w:rPrChange>
          </w:rPr>
          <w:t xml:space="preserve"> </w:t>
        </w:r>
      </w:ins>
      <w:del w:id="1274" w:author="Meshi, Dar" w:date="2020-09-18T10:04:00Z">
        <w:r w:rsidRPr="00E20E1B" w:rsidDel="00F010F1">
          <w:rPr>
            <w:color w:val="282828" w:themeColor="accent3" w:themeShade="80"/>
            <w:sz w:val="24"/>
            <w:szCs w:val="24"/>
            <w:rPrChange w:id="1275" w:author="Meshi, Dar" w:date="2020-09-18T08:05:00Z">
              <w:rPr>
                <w:color w:val="282828" w:themeColor="accent3" w:themeShade="80"/>
              </w:rPr>
            </w:rPrChange>
          </w:rPr>
          <w:delText xml:space="preserve">suggests </w:delText>
        </w:r>
      </w:del>
      <w:ins w:id="1276" w:author="Meshi, Dar" w:date="2020-09-18T10:04:00Z">
        <w:r w:rsidR="00F010F1">
          <w:rPr>
            <w:color w:val="282828" w:themeColor="accent3" w:themeShade="80"/>
            <w:sz w:val="24"/>
            <w:szCs w:val="24"/>
          </w:rPr>
          <w:t>reveals that</w:t>
        </w:r>
        <w:r w:rsidR="00F010F1" w:rsidRPr="00E20E1B">
          <w:rPr>
            <w:color w:val="282828" w:themeColor="accent3" w:themeShade="80"/>
            <w:sz w:val="24"/>
            <w:szCs w:val="24"/>
            <w:rPrChange w:id="1277" w:author="Meshi, Dar" w:date="2020-09-18T08:05:00Z">
              <w:rPr>
                <w:color w:val="282828" w:themeColor="accent3" w:themeShade="80"/>
              </w:rPr>
            </w:rPrChange>
          </w:rPr>
          <w:t xml:space="preserve"> </w:t>
        </w:r>
      </w:ins>
      <w:del w:id="1278" w:author="Pei, Rui" w:date="2020-09-09T15:50:00Z">
        <w:r w:rsidRPr="00E20E1B" w:rsidDel="00434D2C">
          <w:rPr>
            <w:color w:val="282828" w:themeColor="accent3" w:themeShade="80"/>
            <w:sz w:val="24"/>
            <w:szCs w:val="24"/>
            <w:rPrChange w:id="1279" w:author="Meshi, Dar" w:date="2020-09-18T08:05:00Z">
              <w:rPr>
                <w:color w:val="282828" w:themeColor="accent3" w:themeShade="80"/>
              </w:rPr>
            </w:rPrChange>
          </w:rPr>
          <w:delText xml:space="preserve">both </w:delText>
        </w:r>
      </w:del>
      <w:r w:rsidRPr="00E20E1B">
        <w:rPr>
          <w:color w:val="282828" w:themeColor="accent3" w:themeShade="80"/>
          <w:sz w:val="24"/>
          <w:szCs w:val="24"/>
          <w:rPrChange w:id="1280" w:author="Meshi, Dar" w:date="2020-09-18T08:05:00Z">
            <w:rPr>
              <w:color w:val="282828" w:themeColor="accent3" w:themeShade="80"/>
            </w:rPr>
          </w:rPrChange>
        </w:rPr>
        <w:t xml:space="preserve">habitual </w:t>
      </w:r>
      <w:ins w:id="1281" w:author="Meshi, Dar" w:date="2020-09-18T10:04:00Z">
        <w:r w:rsidR="00F010F1">
          <w:rPr>
            <w:color w:val="282828" w:themeColor="accent3" w:themeShade="80"/>
            <w:sz w:val="24"/>
            <w:szCs w:val="24"/>
          </w:rPr>
          <w:t xml:space="preserve">use of </w:t>
        </w:r>
      </w:ins>
      <w:r w:rsidRPr="00E20E1B">
        <w:rPr>
          <w:color w:val="282828" w:themeColor="accent3" w:themeShade="80"/>
          <w:sz w:val="24"/>
          <w:szCs w:val="24"/>
          <w:rPrChange w:id="1282" w:author="Meshi, Dar" w:date="2020-09-18T08:05:00Z">
            <w:rPr>
              <w:color w:val="282828" w:themeColor="accent3" w:themeShade="80"/>
            </w:rPr>
          </w:rPrChange>
        </w:rPr>
        <w:t>Facebook</w:t>
      </w:r>
      <w:del w:id="1283" w:author="Meshi, Dar" w:date="2020-09-18T10:04:00Z">
        <w:r w:rsidRPr="00E20E1B" w:rsidDel="00F010F1">
          <w:rPr>
            <w:color w:val="282828" w:themeColor="accent3" w:themeShade="80"/>
            <w:sz w:val="24"/>
            <w:szCs w:val="24"/>
            <w:rPrChange w:id="1284" w:author="Meshi, Dar" w:date="2020-09-18T08:05:00Z">
              <w:rPr>
                <w:color w:val="282828" w:themeColor="accent3" w:themeShade="80"/>
              </w:rPr>
            </w:rPrChange>
          </w:rPr>
          <w:delText xml:space="preserve"> use</w:delText>
        </w:r>
      </w:del>
      <w:r w:rsidRPr="00E20E1B">
        <w:rPr>
          <w:color w:val="282828" w:themeColor="accent3" w:themeShade="80"/>
          <w:sz w:val="24"/>
          <w:szCs w:val="24"/>
          <w:rPrChange w:id="1285" w:author="Meshi, Dar" w:date="2020-09-18T08:05:00Z">
            <w:rPr>
              <w:color w:val="282828" w:themeColor="accent3" w:themeShade="80"/>
            </w:rPr>
          </w:rPrChange>
        </w:rPr>
        <w:t xml:space="preserve"> </w:t>
      </w:r>
      <w:ins w:id="1286" w:author="Pei, Rui" w:date="2020-09-09T15:50:00Z">
        <w:del w:id="1287" w:author="Meshi, Dar" w:date="2020-09-18T10:04:00Z">
          <w:r w:rsidR="00434D2C" w:rsidRPr="00E20E1B" w:rsidDel="00F010F1">
            <w:rPr>
              <w:color w:val="282828" w:themeColor="accent3" w:themeShade="80"/>
              <w:sz w:val="24"/>
              <w:szCs w:val="24"/>
              <w:rPrChange w:id="1288" w:author="Meshi, Dar" w:date="2020-09-18T08:05:00Z">
                <w:rPr>
                  <w:color w:val="282828" w:themeColor="accent3" w:themeShade="80"/>
                </w:rPr>
              </w:rPrChange>
            </w:rPr>
            <w:delText xml:space="preserve">significantly </w:delText>
          </w:r>
        </w:del>
        <w:r w:rsidR="00434D2C" w:rsidRPr="00E20E1B">
          <w:rPr>
            <w:color w:val="282828" w:themeColor="accent3" w:themeShade="80"/>
            <w:sz w:val="24"/>
            <w:szCs w:val="24"/>
            <w:rPrChange w:id="1289" w:author="Meshi, Dar" w:date="2020-09-18T08:05:00Z">
              <w:rPr>
                <w:color w:val="282828" w:themeColor="accent3" w:themeShade="80"/>
              </w:rPr>
            </w:rPrChange>
          </w:rPr>
          <w:t>predict</w:t>
        </w:r>
      </w:ins>
      <w:ins w:id="1290" w:author="Meshi, Dar" w:date="2020-09-18T10:04:00Z">
        <w:r w:rsidR="00F010F1">
          <w:rPr>
            <w:color w:val="282828" w:themeColor="accent3" w:themeShade="80"/>
            <w:sz w:val="24"/>
            <w:szCs w:val="24"/>
          </w:rPr>
          <w:t>s</w:t>
        </w:r>
      </w:ins>
      <w:ins w:id="1291" w:author="Pei, Rui" w:date="2020-09-09T15:50:00Z">
        <w:del w:id="1292" w:author="Meshi, Dar" w:date="2020-09-18T10:04:00Z">
          <w:r w:rsidR="00434D2C" w:rsidRPr="00E20E1B" w:rsidDel="00F010F1">
            <w:rPr>
              <w:color w:val="282828" w:themeColor="accent3" w:themeShade="80"/>
              <w:sz w:val="24"/>
              <w:szCs w:val="24"/>
              <w:rPrChange w:id="1293" w:author="Meshi, Dar" w:date="2020-09-18T08:05:00Z">
                <w:rPr>
                  <w:color w:val="282828" w:themeColor="accent3" w:themeShade="80"/>
                </w:rPr>
              </w:rPrChange>
            </w:rPr>
            <w:delText>ed</w:delText>
          </w:r>
        </w:del>
        <w:r w:rsidR="00434D2C" w:rsidRPr="00E20E1B">
          <w:rPr>
            <w:color w:val="282828" w:themeColor="accent3" w:themeShade="80"/>
            <w:sz w:val="24"/>
            <w:szCs w:val="24"/>
            <w:rPrChange w:id="1294" w:author="Meshi, Dar" w:date="2020-09-18T08:05:00Z">
              <w:rPr>
                <w:color w:val="282828" w:themeColor="accent3" w:themeShade="80"/>
              </w:rPr>
            </w:rPrChange>
          </w:rPr>
          <w:t xml:space="preserve"> </w:t>
        </w:r>
      </w:ins>
      <w:ins w:id="1295" w:author="Meshi, Dar" w:date="2020-09-18T10:04:00Z">
        <w:r w:rsidR="00F010F1" w:rsidRPr="00FB2D94">
          <w:rPr>
            <w:color w:val="282828" w:themeColor="accent3" w:themeShade="80"/>
            <w:sz w:val="24"/>
            <w:szCs w:val="24"/>
          </w:rPr>
          <w:t xml:space="preserve">significantly </w:t>
        </w:r>
      </w:ins>
      <w:ins w:id="1296" w:author="Pei, Rui" w:date="2020-09-09T15:50:00Z">
        <w:r w:rsidR="00434D2C" w:rsidRPr="00E20E1B">
          <w:rPr>
            <w:color w:val="282828" w:themeColor="accent3" w:themeShade="80"/>
            <w:sz w:val="24"/>
            <w:szCs w:val="24"/>
            <w:rPrChange w:id="1297" w:author="Meshi, Dar" w:date="2020-09-18T08:05:00Z">
              <w:rPr>
                <w:color w:val="282828" w:themeColor="accent3" w:themeShade="80"/>
              </w:rPr>
            </w:rPrChange>
          </w:rPr>
          <w:t xml:space="preserve">less psychological distress after social exclusion, and that </w:t>
        </w:r>
      </w:ins>
      <w:del w:id="1298" w:author="Pei, Rui" w:date="2020-09-09T15:50:00Z">
        <w:r w:rsidRPr="00E20E1B" w:rsidDel="00434D2C">
          <w:rPr>
            <w:color w:val="282828" w:themeColor="accent3" w:themeShade="80"/>
            <w:sz w:val="24"/>
            <w:szCs w:val="24"/>
            <w:rPrChange w:id="1299" w:author="Meshi, Dar" w:date="2020-09-18T08:05:00Z">
              <w:rPr>
                <w:color w:val="282828" w:themeColor="accent3" w:themeShade="80"/>
              </w:rPr>
            </w:rPrChange>
          </w:rPr>
          <w:delText xml:space="preserve">and </w:delText>
        </w:r>
      </w:del>
      <w:del w:id="1300" w:author="Meshi, Dar" w:date="2020-09-18T10:04:00Z">
        <w:r w:rsidRPr="00E20E1B" w:rsidDel="00F010F1">
          <w:rPr>
            <w:color w:val="282828" w:themeColor="accent3" w:themeShade="80"/>
            <w:sz w:val="24"/>
            <w:szCs w:val="24"/>
            <w:rPrChange w:id="1301" w:author="Meshi, Dar" w:date="2020-09-18T08:05:00Z">
              <w:rPr>
                <w:color w:val="282828" w:themeColor="accent3" w:themeShade="80"/>
              </w:rPr>
            </w:rPrChange>
          </w:rPr>
          <w:delText xml:space="preserve">Facebook </w:delText>
        </w:r>
      </w:del>
      <w:r w:rsidRPr="00E20E1B">
        <w:rPr>
          <w:color w:val="282828" w:themeColor="accent3" w:themeShade="80"/>
          <w:sz w:val="24"/>
          <w:szCs w:val="24"/>
          <w:rPrChange w:id="1302" w:author="Meshi, Dar" w:date="2020-09-18T08:05:00Z">
            <w:rPr>
              <w:color w:val="282828" w:themeColor="accent3" w:themeShade="80"/>
            </w:rPr>
          </w:rPrChange>
        </w:rPr>
        <w:t xml:space="preserve">connectedness </w:t>
      </w:r>
      <w:ins w:id="1303" w:author="Meshi, Dar" w:date="2020-09-18T10:04:00Z">
        <w:r w:rsidR="00F010F1">
          <w:rPr>
            <w:color w:val="282828" w:themeColor="accent3" w:themeShade="80"/>
            <w:sz w:val="24"/>
            <w:szCs w:val="24"/>
          </w:rPr>
          <w:t xml:space="preserve">on </w:t>
        </w:r>
        <w:r w:rsidR="00F010F1" w:rsidRPr="00FB2D94">
          <w:rPr>
            <w:color w:val="282828" w:themeColor="accent3" w:themeShade="80"/>
            <w:sz w:val="24"/>
            <w:szCs w:val="24"/>
          </w:rPr>
          <w:t xml:space="preserve">Facebook </w:t>
        </w:r>
        <w:r w:rsidR="00F010F1">
          <w:rPr>
            <w:color w:val="282828" w:themeColor="accent3" w:themeShade="80"/>
            <w:sz w:val="24"/>
            <w:szCs w:val="24"/>
          </w:rPr>
          <w:t>i</w:t>
        </w:r>
      </w:ins>
      <w:ins w:id="1304" w:author="Pei, Rui" w:date="2020-09-09T15:50:00Z">
        <w:del w:id="1305" w:author="Meshi, Dar" w:date="2020-09-18T10:04:00Z">
          <w:r w:rsidR="00434D2C" w:rsidRPr="00E20E1B" w:rsidDel="00F010F1">
            <w:rPr>
              <w:color w:val="282828" w:themeColor="accent3" w:themeShade="80"/>
              <w:sz w:val="24"/>
              <w:szCs w:val="24"/>
              <w:rPrChange w:id="1306" w:author="Meshi, Dar" w:date="2020-09-18T08:05:00Z">
                <w:rPr>
                  <w:color w:val="282828" w:themeColor="accent3" w:themeShade="80"/>
                </w:rPr>
              </w:rPrChange>
            </w:rPr>
            <w:delText>wa</w:delText>
          </w:r>
        </w:del>
        <w:r w:rsidR="00434D2C" w:rsidRPr="00E20E1B">
          <w:rPr>
            <w:color w:val="282828" w:themeColor="accent3" w:themeShade="80"/>
            <w:sz w:val="24"/>
            <w:szCs w:val="24"/>
            <w:rPrChange w:id="1307" w:author="Meshi, Dar" w:date="2020-09-18T08:05:00Z">
              <w:rPr>
                <w:color w:val="282828" w:themeColor="accent3" w:themeShade="80"/>
              </w:rPr>
            </w:rPrChange>
          </w:rPr>
          <w:t xml:space="preserve">s marginally associated with </w:t>
        </w:r>
      </w:ins>
      <w:del w:id="1308" w:author="Pei, Rui" w:date="2020-09-09T15:50:00Z">
        <w:r w:rsidRPr="00E20E1B" w:rsidDel="00434D2C">
          <w:rPr>
            <w:color w:val="282828" w:themeColor="accent3" w:themeShade="80"/>
            <w:sz w:val="24"/>
            <w:szCs w:val="24"/>
            <w:rPrChange w:id="1309" w:author="Meshi, Dar" w:date="2020-09-18T08:05:00Z">
              <w:rPr>
                <w:color w:val="282828" w:themeColor="accent3" w:themeShade="80"/>
              </w:rPr>
            </w:rPrChange>
          </w:rPr>
          <w:delText xml:space="preserve">predicted </w:delText>
        </w:r>
      </w:del>
      <w:r w:rsidRPr="00E20E1B">
        <w:rPr>
          <w:color w:val="282828" w:themeColor="accent3" w:themeShade="80"/>
          <w:sz w:val="24"/>
          <w:szCs w:val="24"/>
          <w:rPrChange w:id="1310" w:author="Meshi, Dar" w:date="2020-09-18T08:05:00Z">
            <w:rPr>
              <w:color w:val="282828" w:themeColor="accent3" w:themeShade="80"/>
            </w:rPr>
          </w:rPrChange>
        </w:rPr>
        <w:t>less distress after social exclusion.</w:t>
      </w:r>
    </w:p>
    <w:p w14:paraId="70A9D990" w14:textId="2C69DAC5" w:rsidR="004B467D" w:rsidRDefault="004B467D">
      <w:pPr>
        <w:spacing w:line="480" w:lineRule="auto"/>
        <w:rPr>
          <w:ins w:id="1311" w:author="Meshi, Dar" w:date="2020-09-18T10:49:00Z"/>
          <w:color w:val="282828" w:themeColor="accent3" w:themeShade="80"/>
          <w:sz w:val="24"/>
          <w:szCs w:val="24"/>
        </w:rPr>
      </w:pPr>
    </w:p>
    <w:p w14:paraId="73FA92E7" w14:textId="6866BC9F" w:rsidR="004B467D" w:rsidRDefault="004B467D">
      <w:pPr>
        <w:rPr>
          <w:ins w:id="1312" w:author="Meshi, Dar" w:date="2020-09-18T10:49:00Z"/>
          <w:color w:val="282828" w:themeColor="accent3" w:themeShade="80"/>
          <w:sz w:val="24"/>
          <w:szCs w:val="24"/>
        </w:rPr>
      </w:pPr>
      <w:ins w:id="1313" w:author="Meshi, Dar" w:date="2020-09-18T10:49:00Z">
        <w:r>
          <w:rPr>
            <w:color w:val="282828" w:themeColor="accent3" w:themeShade="80"/>
            <w:sz w:val="24"/>
            <w:szCs w:val="24"/>
          </w:rPr>
          <w:br w:type="page"/>
        </w:r>
      </w:ins>
    </w:p>
    <w:p w14:paraId="485F1865" w14:textId="315703BD" w:rsidR="004B467D" w:rsidRDefault="004B467D">
      <w:pPr>
        <w:spacing w:line="480" w:lineRule="auto"/>
        <w:rPr>
          <w:ins w:id="1314" w:author="Meshi, Dar" w:date="2020-09-18T10:49:00Z"/>
          <w:color w:val="282828" w:themeColor="accent3" w:themeShade="80"/>
          <w:sz w:val="24"/>
          <w:szCs w:val="24"/>
        </w:rPr>
      </w:pPr>
      <w:commentRangeStart w:id="1315"/>
      <w:ins w:id="1316" w:author="Meshi, Dar" w:date="2020-09-18T10:49:00Z">
        <w:r>
          <w:rPr>
            <w:color w:val="282828" w:themeColor="accent3" w:themeShade="80"/>
            <w:sz w:val="24"/>
            <w:szCs w:val="24"/>
          </w:rPr>
          <w:lastRenderedPageBreak/>
          <w:t>References</w:t>
        </w:r>
        <w:commentRangeEnd w:id="1315"/>
        <w:r>
          <w:rPr>
            <w:rStyle w:val="CommentReference"/>
          </w:rPr>
          <w:commentReference w:id="1315"/>
        </w:r>
      </w:ins>
    </w:p>
    <w:p w14:paraId="657A074F" w14:textId="77777777" w:rsidR="005E406A" w:rsidRPr="00E20E1B" w:rsidDel="00DE2407" w:rsidRDefault="005E406A">
      <w:pPr>
        <w:spacing w:line="480" w:lineRule="auto"/>
        <w:rPr>
          <w:del w:id="1317" w:author="Pei, Rui" w:date="2020-09-09T17:34:00Z"/>
          <w:color w:val="282828" w:themeColor="accent3" w:themeShade="80"/>
          <w:sz w:val="24"/>
          <w:szCs w:val="24"/>
          <w:rPrChange w:id="1318" w:author="Meshi, Dar" w:date="2020-09-18T08:05:00Z">
            <w:rPr>
              <w:del w:id="1319" w:author="Pei, Rui" w:date="2020-09-09T17:34:00Z"/>
              <w:color w:val="282828" w:themeColor="accent3" w:themeShade="80"/>
            </w:rPr>
          </w:rPrChange>
        </w:rPr>
        <w:pPrChange w:id="1320" w:author="Meshi, Dar" w:date="2020-09-18T08:03:00Z">
          <w:pPr/>
        </w:pPrChange>
      </w:pPr>
    </w:p>
    <w:p w14:paraId="15773F36" w14:textId="77777777" w:rsidR="005E406A" w:rsidRPr="00E20E1B" w:rsidRDefault="00FA5630">
      <w:pPr>
        <w:spacing w:line="480" w:lineRule="auto"/>
        <w:rPr>
          <w:del w:id="1321" w:author="Pei Rui" w:date="2020-08-25T23:02:00Z"/>
          <w:color w:val="282828" w:themeColor="accent3" w:themeShade="80"/>
          <w:sz w:val="24"/>
          <w:szCs w:val="24"/>
          <w:rPrChange w:id="1322" w:author="Meshi, Dar" w:date="2020-09-18T08:05:00Z">
            <w:rPr>
              <w:del w:id="1323" w:author="Pei Rui" w:date="2020-08-25T23:02:00Z"/>
              <w:color w:val="282828" w:themeColor="accent3" w:themeShade="80"/>
            </w:rPr>
          </w:rPrChange>
        </w:rPr>
        <w:pPrChange w:id="1324" w:author="Meshi, Dar" w:date="2020-09-18T08:03:00Z">
          <w:pPr/>
        </w:pPrChange>
      </w:pPr>
      <w:commentRangeStart w:id="1325"/>
      <w:del w:id="1326" w:author="Pei Rui" w:date="2020-08-25T23:02:00Z">
        <w:r w:rsidRPr="00E20E1B">
          <w:rPr>
            <w:color w:val="282828" w:themeColor="accent3" w:themeShade="80"/>
            <w:sz w:val="24"/>
            <w:szCs w:val="24"/>
            <w:rPrChange w:id="1327" w:author="Meshi, Dar" w:date="2020-09-18T08:05:00Z">
              <w:rPr>
                <w:color w:val="282828" w:themeColor="accent3" w:themeShade="80"/>
              </w:rPr>
            </w:rPrChange>
          </w:rPr>
          <w:delText>3.2 Facebook measures and self-reported perspective taking</w:delText>
        </w:r>
        <w:commentRangeEnd w:id="1325"/>
        <w:r w:rsidRPr="00E20E1B">
          <w:rPr>
            <w:color w:val="282828" w:themeColor="accent3" w:themeShade="80"/>
            <w:sz w:val="24"/>
            <w:szCs w:val="24"/>
            <w:rPrChange w:id="1328" w:author="Meshi, Dar" w:date="2020-09-18T08:05:00Z">
              <w:rPr>
                <w:color w:val="282828" w:themeColor="accent3" w:themeShade="80"/>
              </w:rPr>
            </w:rPrChange>
          </w:rPr>
          <w:commentReference w:id="1325"/>
        </w:r>
      </w:del>
    </w:p>
    <w:p w14:paraId="1AC0C878" w14:textId="77777777" w:rsidR="005E406A" w:rsidRPr="00E20E1B" w:rsidRDefault="005E406A">
      <w:pPr>
        <w:spacing w:line="480" w:lineRule="auto"/>
        <w:rPr>
          <w:del w:id="1329" w:author="Pei Rui" w:date="2020-08-25T23:02:00Z"/>
          <w:color w:val="282828" w:themeColor="accent3" w:themeShade="80"/>
          <w:sz w:val="24"/>
          <w:szCs w:val="24"/>
          <w:rPrChange w:id="1330" w:author="Meshi, Dar" w:date="2020-09-18T08:05:00Z">
            <w:rPr>
              <w:del w:id="1331" w:author="Pei Rui" w:date="2020-08-25T23:02:00Z"/>
              <w:color w:val="282828" w:themeColor="accent3" w:themeShade="80"/>
            </w:rPr>
          </w:rPrChange>
        </w:rPr>
        <w:pPrChange w:id="1332" w:author="Meshi, Dar" w:date="2020-09-18T08:03:00Z">
          <w:pPr/>
        </w:pPrChange>
      </w:pPr>
    </w:p>
    <w:p w14:paraId="70D772DD" w14:textId="77777777" w:rsidR="005E406A" w:rsidRPr="00E20E1B" w:rsidRDefault="00FA5630">
      <w:pPr>
        <w:spacing w:line="480" w:lineRule="auto"/>
        <w:rPr>
          <w:color w:val="282828" w:themeColor="accent3" w:themeShade="80"/>
          <w:sz w:val="24"/>
          <w:szCs w:val="24"/>
          <w:rPrChange w:id="1333" w:author="Meshi, Dar" w:date="2020-09-18T08:05:00Z">
            <w:rPr>
              <w:color w:val="282828" w:themeColor="accent3" w:themeShade="80"/>
            </w:rPr>
          </w:rPrChange>
        </w:rPr>
        <w:pPrChange w:id="1334" w:author="Meshi, Dar" w:date="2020-09-18T08:03:00Z">
          <w:pPr/>
        </w:pPrChange>
      </w:pPr>
      <w:del w:id="1335" w:author="Pei Rui" w:date="2020-08-25T23:02:00Z">
        <w:r w:rsidRPr="00E20E1B">
          <w:rPr>
            <w:color w:val="282828" w:themeColor="accent3" w:themeShade="80"/>
            <w:sz w:val="24"/>
            <w:szCs w:val="24"/>
            <w:rPrChange w:id="1336" w:author="Meshi, Dar" w:date="2020-09-18T08:05:00Z">
              <w:rPr>
                <w:color w:val="282828" w:themeColor="accent3" w:themeShade="80"/>
              </w:rPr>
            </w:rPrChange>
          </w:rPr>
          <w:delText>We also constructed two OLS models to separately examine the link between Facebook measures (habitual Facebook use and Facebook connectedness) and participants’ self-report</w:delText>
        </w:r>
      </w:del>
      <w:ins w:id="1337" w:author="Dar Meshi" w:date="2020-08-21T15:25:00Z">
        <w:del w:id="1338" w:author="Pei Rui" w:date="2020-08-25T23:02:00Z">
          <w:r w:rsidRPr="00E20E1B">
            <w:rPr>
              <w:color w:val="282828" w:themeColor="accent3" w:themeShade="80"/>
              <w:sz w:val="24"/>
              <w:szCs w:val="24"/>
              <w:rPrChange w:id="1339" w:author="Meshi, Dar" w:date="2020-09-18T08:05:00Z">
                <w:rPr>
                  <w:color w:val="282828" w:themeColor="accent3" w:themeShade="80"/>
                </w:rPr>
              </w:rPrChange>
            </w:rPr>
            <w:delText>ed</w:delText>
          </w:r>
        </w:del>
      </w:ins>
      <w:del w:id="1340" w:author="Pei Rui" w:date="2020-08-25T23:02:00Z">
        <w:r w:rsidRPr="00E20E1B">
          <w:rPr>
            <w:color w:val="282828" w:themeColor="accent3" w:themeShade="80"/>
            <w:sz w:val="24"/>
            <w:szCs w:val="24"/>
            <w:rPrChange w:id="1341" w:author="Meshi, Dar" w:date="2020-09-18T08:05:00Z">
              <w:rPr>
                <w:color w:val="282828" w:themeColor="accent3" w:themeShade="80"/>
              </w:rPr>
            </w:rPrChange>
          </w:rPr>
          <w:delText xml:space="preserve"> perspective taking tendencies measured using the IRI-perspective taking subscale. Our results showed no significant associations between Facebook measure</w:delText>
        </w:r>
      </w:del>
      <w:ins w:id="1342" w:author="Dar Meshi" w:date="2020-08-21T15:25:00Z">
        <w:del w:id="1343" w:author="Pei Rui" w:date="2020-08-25T23:02:00Z">
          <w:r w:rsidRPr="00E20E1B">
            <w:rPr>
              <w:color w:val="282828" w:themeColor="accent3" w:themeShade="80"/>
              <w:sz w:val="24"/>
              <w:szCs w:val="24"/>
              <w:rPrChange w:id="1344" w:author="Meshi, Dar" w:date="2020-09-18T08:05:00Z">
                <w:rPr>
                  <w:color w:val="282828" w:themeColor="accent3" w:themeShade="80"/>
                </w:rPr>
              </w:rPrChange>
            </w:rPr>
            <w:delText>s</w:delText>
          </w:r>
        </w:del>
      </w:ins>
      <w:del w:id="1345" w:author="Pei Rui" w:date="2020-08-25T23:02:00Z">
        <w:r w:rsidRPr="00E20E1B">
          <w:rPr>
            <w:color w:val="282828" w:themeColor="accent3" w:themeShade="80"/>
            <w:sz w:val="24"/>
            <w:szCs w:val="24"/>
            <w:rPrChange w:id="1346" w:author="Meshi, Dar" w:date="2020-09-18T08:05:00Z">
              <w:rPr>
                <w:color w:val="282828" w:themeColor="accent3" w:themeShade="80"/>
              </w:rPr>
            </w:rPrChange>
          </w:rPr>
          <w:delText xml:space="preserve"> and IRI-perspective taking (Facebook connectedness: beta = 0.44, 95% CI [-1.16, 2.03], p = 0.58; habitual Facebook use: beta = -0.50, 95% CI [-1.42, 0.43], p = 0.29). However, a significant association was found between habitual Facebook use and participants’ ratings in the IRI-fantasy subscale (beta = 1.23, 95% CI [0.27, 2.18], p = 0.01). </w:delText>
        </w:r>
        <w:commentRangeStart w:id="1347"/>
        <w:r w:rsidRPr="00E20E1B">
          <w:rPr>
            <w:color w:val="282828" w:themeColor="accent3" w:themeShade="80"/>
            <w:sz w:val="24"/>
            <w:szCs w:val="24"/>
            <w:rPrChange w:id="1348" w:author="Meshi, Dar" w:date="2020-09-18T08:05:00Z">
              <w:rPr>
                <w:color w:val="282828" w:themeColor="accent3" w:themeShade="80"/>
              </w:rPr>
            </w:rPrChange>
          </w:rPr>
          <w:delText>The fantasy subscale of IRI measures individuals’ tendencies to transpose themselves imaginatively into the feelings and actions of characters in books, movies, and plays. This result suggests that habitual</w:delText>
        </w:r>
      </w:del>
      <w:ins w:id="1349" w:author="Dar Meshi" w:date="2020-08-21T15:26:00Z">
        <w:del w:id="1350" w:author="Pei Rui" w:date="2020-08-25T23:02:00Z">
          <w:r w:rsidRPr="00E20E1B">
            <w:rPr>
              <w:color w:val="282828" w:themeColor="accent3" w:themeShade="80"/>
              <w:sz w:val="24"/>
              <w:szCs w:val="24"/>
              <w:rPrChange w:id="1351" w:author="Meshi, Dar" w:date="2020-09-18T08:05:00Z">
                <w:rPr>
                  <w:color w:val="282828" w:themeColor="accent3" w:themeShade="80"/>
                </w:rPr>
              </w:rPrChange>
            </w:rPr>
            <w:delText xml:space="preserve"> </w:delText>
          </w:r>
        </w:del>
      </w:ins>
      <w:del w:id="1352" w:author="Pei Rui" w:date="2020-08-25T23:02:00Z">
        <w:r w:rsidRPr="00E20E1B">
          <w:rPr>
            <w:color w:val="282828" w:themeColor="accent3" w:themeShade="80"/>
            <w:sz w:val="24"/>
            <w:szCs w:val="24"/>
            <w:rPrChange w:id="1353" w:author="Meshi, Dar" w:date="2020-09-18T08:05:00Z">
              <w:rPr>
                <w:color w:val="282828" w:themeColor="accent3" w:themeShade="80"/>
              </w:rPr>
            </w:rPrChange>
          </w:rPr>
          <w:delText>Facebook users tend to have higher tendencies to transpose themselves into mediated characters (i.e. as might occur through short videos and pictures posted on Facebook), which is comparable to past work showing a positive relationship between habitual and immersive Facebook tendencies (Kuru, Bayer, Campbell, &amp; Pasek, 2017).</w:delText>
        </w:r>
      </w:del>
      <w:commentRangeEnd w:id="1347"/>
      <w:r w:rsidRPr="00E20E1B">
        <w:rPr>
          <w:color w:val="282828" w:themeColor="accent3" w:themeShade="80"/>
          <w:sz w:val="24"/>
          <w:szCs w:val="24"/>
          <w:rPrChange w:id="1354" w:author="Meshi, Dar" w:date="2020-09-18T08:05:00Z">
            <w:rPr>
              <w:color w:val="282828" w:themeColor="accent3" w:themeShade="80"/>
            </w:rPr>
          </w:rPrChange>
        </w:rPr>
        <w:commentReference w:id="1347"/>
      </w:r>
    </w:p>
    <w:p w14:paraId="145E8F3C" w14:textId="7369E85C" w:rsidR="005E406A" w:rsidDel="004B467D" w:rsidRDefault="005E406A" w:rsidP="009C55B2">
      <w:pPr>
        <w:spacing w:line="480" w:lineRule="auto"/>
        <w:rPr>
          <w:del w:id="1355" w:author="Meshi, Dar" w:date="2020-09-18T10:24:00Z"/>
          <w:color w:val="282828" w:themeColor="accent3" w:themeShade="80"/>
          <w:sz w:val="24"/>
          <w:szCs w:val="24"/>
        </w:rPr>
      </w:pPr>
    </w:p>
    <w:p w14:paraId="41040F00" w14:textId="77777777" w:rsidR="004B467D" w:rsidRPr="00E20E1B" w:rsidRDefault="004B467D">
      <w:pPr>
        <w:spacing w:line="480" w:lineRule="auto"/>
        <w:rPr>
          <w:ins w:id="1356" w:author="Meshi, Dar" w:date="2020-09-18T10:48:00Z"/>
          <w:color w:val="282828" w:themeColor="accent3" w:themeShade="80"/>
          <w:sz w:val="24"/>
          <w:szCs w:val="24"/>
          <w:rPrChange w:id="1357" w:author="Meshi, Dar" w:date="2020-09-18T08:05:00Z">
            <w:rPr>
              <w:ins w:id="1358" w:author="Meshi, Dar" w:date="2020-09-18T10:48:00Z"/>
              <w:color w:val="282828" w:themeColor="accent3" w:themeShade="80"/>
            </w:rPr>
          </w:rPrChange>
        </w:rPr>
        <w:pPrChange w:id="1359" w:author="Meshi, Dar" w:date="2020-09-18T08:03:00Z">
          <w:pPr/>
        </w:pPrChange>
      </w:pPr>
    </w:p>
    <w:p w14:paraId="62F144EE" w14:textId="77777777" w:rsidR="004B467D" w:rsidRDefault="004B467D">
      <w:pPr>
        <w:rPr>
          <w:ins w:id="1360" w:author="Meshi, Dar" w:date="2020-09-18T10:49:00Z"/>
          <w:color w:val="282828" w:themeColor="accent3" w:themeShade="80"/>
          <w:sz w:val="24"/>
          <w:szCs w:val="24"/>
        </w:rPr>
      </w:pPr>
      <w:ins w:id="1361" w:author="Meshi, Dar" w:date="2020-09-18T10:49:00Z">
        <w:r>
          <w:rPr>
            <w:color w:val="282828" w:themeColor="accent3" w:themeShade="80"/>
            <w:sz w:val="24"/>
            <w:szCs w:val="24"/>
          </w:rPr>
          <w:br w:type="page"/>
        </w:r>
      </w:ins>
    </w:p>
    <w:p w14:paraId="0AA9A985" w14:textId="7B64BE9B" w:rsidR="005E406A" w:rsidRPr="00E20E1B" w:rsidDel="00E3110F" w:rsidRDefault="00FA5630">
      <w:pPr>
        <w:spacing w:line="480" w:lineRule="auto"/>
        <w:rPr>
          <w:del w:id="1362" w:author="Pei, Rui" w:date="2020-09-09T22:40:00Z"/>
          <w:color w:val="282828" w:themeColor="accent3" w:themeShade="80"/>
          <w:sz w:val="24"/>
          <w:szCs w:val="24"/>
          <w:rPrChange w:id="1363" w:author="Meshi, Dar" w:date="2020-09-18T08:05:00Z">
            <w:rPr>
              <w:del w:id="1364" w:author="Pei, Rui" w:date="2020-09-09T22:40:00Z"/>
              <w:color w:val="282828" w:themeColor="accent3" w:themeShade="80"/>
            </w:rPr>
          </w:rPrChange>
        </w:rPr>
        <w:pPrChange w:id="1365" w:author="Meshi, Dar" w:date="2020-09-18T08:03:00Z">
          <w:pPr/>
        </w:pPrChange>
      </w:pPr>
      <w:del w:id="1366" w:author="Pei, Rui" w:date="2020-09-09T22:40:00Z">
        <w:r w:rsidRPr="00E20E1B" w:rsidDel="00E3110F">
          <w:rPr>
            <w:color w:val="282828" w:themeColor="accent3" w:themeShade="80"/>
            <w:sz w:val="24"/>
            <w:szCs w:val="24"/>
            <w:rPrChange w:id="1367" w:author="Meshi, Dar" w:date="2020-09-18T08:05:00Z">
              <w:rPr>
                <w:color w:val="282828" w:themeColor="accent3" w:themeShade="80"/>
              </w:rPr>
            </w:rPrChange>
          </w:rPr>
          <w:lastRenderedPageBreak/>
          <w:delText>3.3 Facebook measures and neural responses to social exclusion</w:delText>
        </w:r>
      </w:del>
    </w:p>
    <w:p w14:paraId="29D91A0D" w14:textId="59F0D7D1" w:rsidR="005E406A" w:rsidRPr="00E20E1B" w:rsidDel="00E3110F" w:rsidRDefault="005E406A">
      <w:pPr>
        <w:spacing w:line="480" w:lineRule="auto"/>
        <w:rPr>
          <w:del w:id="1368" w:author="Pei, Rui" w:date="2020-09-09T22:40:00Z"/>
          <w:color w:val="282828" w:themeColor="accent3" w:themeShade="80"/>
          <w:sz w:val="24"/>
          <w:szCs w:val="24"/>
          <w:rPrChange w:id="1369" w:author="Meshi, Dar" w:date="2020-09-18T08:05:00Z">
            <w:rPr>
              <w:del w:id="1370" w:author="Pei, Rui" w:date="2020-09-09T22:40:00Z"/>
              <w:color w:val="282828" w:themeColor="accent3" w:themeShade="80"/>
            </w:rPr>
          </w:rPrChange>
        </w:rPr>
        <w:pPrChange w:id="1371" w:author="Meshi, Dar" w:date="2020-09-18T08:03:00Z">
          <w:pPr/>
        </w:pPrChange>
      </w:pPr>
    </w:p>
    <w:p w14:paraId="08C92A2F" w14:textId="3DAA2C62" w:rsidR="005E406A" w:rsidRPr="00E20E1B" w:rsidDel="00E3110F" w:rsidRDefault="00FA5630">
      <w:pPr>
        <w:spacing w:line="480" w:lineRule="auto"/>
        <w:rPr>
          <w:del w:id="1372" w:author="Pei, Rui" w:date="2020-09-09T22:40:00Z"/>
          <w:color w:val="282828" w:themeColor="accent3" w:themeShade="80"/>
          <w:sz w:val="24"/>
          <w:szCs w:val="24"/>
          <w:rPrChange w:id="1373" w:author="Meshi, Dar" w:date="2020-09-18T08:05:00Z">
            <w:rPr>
              <w:del w:id="1374" w:author="Pei, Rui" w:date="2020-09-09T22:40:00Z"/>
              <w:color w:val="282828" w:themeColor="accent3" w:themeShade="80"/>
            </w:rPr>
          </w:rPrChange>
        </w:rPr>
        <w:pPrChange w:id="1375" w:author="Meshi, Dar" w:date="2020-09-18T08:03:00Z">
          <w:pPr/>
        </w:pPrChange>
      </w:pPr>
      <w:del w:id="1376" w:author="Pei, Rui" w:date="2020-09-09T22:40:00Z">
        <w:r w:rsidRPr="00E20E1B" w:rsidDel="00E3110F">
          <w:rPr>
            <w:color w:val="282828" w:themeColor="accent3" w:themeShade="80"/>
            <w:sz w:val="24"/>
            <w:szCs w:val="24"/>
            <w:rPrChange w:id="1377" w:author="Meshi, Dar" w:date="2020-09-18T08:05:00Z">
              <w:rPr>
                <w:color w:val="282828" w:themeColor="accent3" w:themeShade="80"/>
              </w:rPr>
            </w:rPrChange>
          </w:rPr>
          <w:delText xml:space="preserve">The analyses based on self-report suggested that both feeling of connection on Facebook and habitual Facebook use were associated with </w:delText>
        </w:r>
        <w:commentRangeStart w:id="1378"/>
        <w:r w:rsidRPr="00E20E1B" w:rsidDel="00E3110F">
          <w:rPr>
            <w:color w:val="282828" w:themeColor="accent3" w:themeShade="80"/>
            <w:sz w:val="24"/>
            <w:szCs w:val="24"/>
            <w:rPrChange w:id="1379" w:author="Meshi, Dar" w:date="2020-09-18T08:05:00Z">
              <w:rPr>
                <w:color w:val="282828" w:themeColor="accent3" w:themeShade="80"/>
              </w:rPr>
            </w:rPrChange>
          </w:rPr>
          <w:delText>less distress after social exclusion</w:delText>
        </w:r>
        <w:commentRangeEnd w:id="1378"/>
        <w:r w:rsidRPr="00E20E1B" w:rsidDel="00E3110F">
          <w:rPr>
            <w:color w:val="282828" w:themeColor="accent3" w:themeShade="80"/>
            <w:sz w:val="24"/>
            <w:szCs w:val="24"/>
            <w:rPrChange w:id="1380" w:author="Meshi, Dar" w:date="2020-09-18T08:05:00Z">
              <w:rPr>
                <w:color w:val="282828" w:themeColor="accent3" w:themeShade="80"/>
              </w:rPr>
            </w:rPrChange>
          </w:rPr>
          <w:commentReference w:id="1378"/>
        </w:r>
        <w:r w:rsidRPr="00E20E1B" w:rsidDel="00E3110F">
          <w:rPr>
            <w:color w:val="282828" w:themeColor="accent3" w:themeShade="80"/>
            <w:sz w:val="24"/>
            <w:szCs w:val="24"/>
            <w:rPrChange w:id="1381" w:author="Meshi, Dar" w:date="2020-09-18T08:05:00Z">
              <w:rPr>
                <w:color w:val="282828" w:themeColor="accent3" w:themeShade="80"/>
              </w:rPr>
            </w:rPrChange>
          </w:rPr>
          <w:delText xml:space="preserve">, and that habitual Facebook use was associated with higher levels of self-reported tendencies of transportation. </w:delText>
        </w:r>
        <w:commentRangeStart w:id="1382"/>
        <w:r w:rsidRPr="00E20E1B" w:rsidDel="00E3110F">
          <w:rPr>
            <w:color w:val="282828" w:themeColor="accent3" w:themeShade="80"/>
            <w:sz w:val="24"/>
            <w:szCs w:val="24"/>
            <w:rPrChange w:id="1383" w:author="Meshi, Dar" w:date="2020-09-18T08:05:00Z">
              <w:rPr>
                <w:color w:val="282828" w:themeColor="accent3" w:themeShade="80"/>
              </w:rPr>
            </w:rPrChange>
          </w:rPr>
          <w:delText>To complement the analyses based on self-report</w:delText>
        </w:r>
        <w:commentRangeEnd w:id="1382"/>
        <w:r w:rsidRPr="00E20E1B" w:rsidDel="00E3110F">
          <w:rPr>
            <w:color w:val="282828" w:themeColor="accent3" w:themeShade="80"/>
            <w:sz w:val="24"/>
            <w:szCs w:val="24"/>
            <w:rPrChange w:id="1384" w:author="Meshi, Dar" w:date="2020-09-18T08:05:00Z">
              <w:rPr>
                <w:color w:val="282828" w:themeColor="accent3" w:themeShade="80"/>
              </w:rPr>
            </w:rPrChange>
          </w:rPr>
          <w:commentReference w:id="1382"/>
        </w:r>
        <w:r w:rsidRPr="00E20E1B" w:rsidDel="00E3110F">
          <w:rPr>
            <w:color w:val="282828" w:themeColor="accent3" w:themeShade="80"/>
            <w:sz w:val="24"/>
            <w:szCs w:val="24"/>
            <w:rPrChange w:id="1385" w:author="Meshi, Dar" w:date="2020-09-18T08:05:00Z">
              <w:rPr>
                <w:color w:val="282828" w:themeColor="accent3" w:themeShade="80"/>
              </w:rPr>
            </w:rPrChange>
          </w:rPr>
          <w:delText xml:space="preserve">, we constructed a series of OLS models to investigate the link between Facebook measures and neural responses in social pain and mentalizing networks during social exclusion. First, with regard to social pain ROIs, Facebook connectedness was significantly associated with less neural activation in the VS ROI in the Cyberball exclusion vs. inclusion contrast (beta = -0.25, 95% CI [ -0.50, -0.01], p = 0.04), but not the lateral OFC ROI (beta = -0.13, 95% CI [ -0.40, 0.15], p = 0.36). No associations were found between habitual Facebook use and neural activation in the VS or lateral OFC (VS: beta = -0.03, 95% CI [-0.18, 0.12], p = 0.69; lateral OFC: beta = 0.07, 95% CI [-0.09, 0.23], p = 0.41). </w:delText>
        </w:r>
      </w:del>
    </w:p>
    <w:p w14:paraId="28640F2A" w14:textId="447592A1" w:rsidR="005E406A" w:rsidRPr="00E20E1B" w:rsidDel="00E3110F" w:rsidRDefault="005E406A">
      <w:pPr>
        <w:spacing w:line="480" w:lineRule="auto"/>
        <w:rPr>
          <w:del w:id="1386" w:author="Pei, Rui" w:date="2020-09-09T22:40:00Z"/>
          <w:color w:val="282828" w:themeColor="accent3" w:themeShade="80"/>
          <w:sz w:val="24"/>
          <w:szCs w:val="24"/>
          <w:rPrChange w:id="1387" w:author="Meshi, Dar" w:date="2020-09-18T08:05:00Z">
            <w:rPr>
              <w:del w:id="1388" w:author="Pei, Rui" w:date="2020-09-09T22:40:00Z"/>
              <w:color w:val="282828" w:themeColor="accent3" w:themeShade="80"/>
            </w:rPr>
          </w:rPrChange>
        </w:rPr>
        <w:pPrChange w:id="1389" w:author="Meshi, Dar" w:date="2020-09-18T08:03:00Z">
          <w:pPr/>
        </w:pPrChange>
      </w:pPr>
    </w:p>
    <w:p w14:paraId="21A679AE" w14:textId="5A2DA7D7" w:rsidR="005E406A" w:rsidRPr="00E20E1B" w:rsidDel="00E3110F" w:rsidRDefault="00FA5630">
      <w:pPr>
        <w:spacing w:line="480" w:lineRule="auto"/>
        <w:rPr>
          <w:del w:id="1390" w:author="Pei, Rui" w:date="2020-09-09T22:40:00Z"/>
          <w:color w:val="282828" w:themeColor="accent3" w:themeShade="80"/>
          <w:sz w:val="24"/>
          <w:szCs w:val="24"/>
          <w:rPrChange w:id="1391" w:author="Meshi, Dar" w:date="2020-09-18T08:05:00Z">
            <w:rPr>
              <w:del w:id="1392" w:author="Pei, Rui" w:date="2020-09-09T22:40:00Z"/>
              <w:color w:val="282828" w:themeColor="accent3" w:themeShade="80"/>
            </w:rPr>
          </w:rPrChange>
        </w:rPr>
        <w:pPrChange w:id="1393" w:author="Meshi, Dar" w:date="2020-09-18T08:03:00Z">
          <w:pPr/>
        </w:pPrChange>
      </w:pPr>
      <w:del w:id="1394" w:author="Pei, Rui" w:date="2020-09-09T22:40:00Z">
        <w:r w:rsidRPr="00E20E1B" w:rsidDel="00E3110F">
          <w:rPr>
            <w:color w:val="282828" w:themeColor="accent3" w:themeShade="80"/>
            <w:sz w:val="24"/>
            <w:szCs w:val="24"/>
            <w:rPrChange w:id="1395" w:author="Meshi, Dar" w:date="2020-09-18T08:05:00Z">
              <w:rPr>
                <w:color w:val="282828" w:themeColor="accent3" w:themeShade="80"/>
              </w:rPr>
            </w:rPrChange>
          </w:rPr>
          <w:delText>Second, with regard to activity in mentalizing ROIs during social exclusion, habitual Facebook use was significantly associated with higher neural activation in the mentalizing network in the Cyberball exclusion vs. inclusion contrast (beta = .13, 95% CI [0.002, 0.25], p = 0.046). No association was found between Facebook connectedness and neural activation in the mentalizing network (beta = -0.12, 95% CI [-0.34, 0.10], p = 0.26). This result demonstrated that participants who reported more habitual Facebook use in their daily life showed significantly higher neural activity in the mentalizing network during social exclusion.</w:delText>
        </w:r>
      </w:del>
    </w:p>
    <w:p w14:paraId="0A96BD44" w14:textId="0D0F8F73" w:rsidR="005E406A" w:rsidRPr="00E20E1B" w:rsidDel="009C55B2" w:rsidRDefault="005E406A">
      <w:pPr>
        <w:spacing w:line="480" w:lineRule="auto"/>
        <w:rPr>
          <w:del w:id="1396" w:author="Meshi, Dar" w:date="2020-09-18T10:24:00Z"/>
          <w:color w:val="282828" w:themeColor="accent3" w:themeShade="80"/>
          <w:sz w:val="24"/>
          <w:szCs w:val="24"/>
          <w:rPrChange w:id="1397" w:author="Meshi, Dar" w:date="2020-09-18T08:05:00Z">
            <w:rPr>
              <w:del w:id="1398" w:author="Meshi, Dar" w:date="2020-09-18T10:24:00Z"/>
              <w:color w:val="282828" w:themeColor="accent3" w:themeShade="80"/>
            </w:rPr>
          </w:rPrChange>
        </w:rPr>
        <w:pPrChange w:id="1399" w:author="Meshi, Dar" w:date="2020-09-18T08:03:00Z">
          <w:pPr/>
        </w:pPrChange>
      </w:pPr>
    </w:p>
    <w:p w14:paraId="53E77DE5" w14:textId="0C3B1EF1" w:rsidR="005E406A" w:rsidRPr="00E20E1B" w:rsidDel="009C55B2" w:rsidRDefault="005E406A">
      <w:pPr>
        <w:spacing w:line="480" w:lineRule="auto"/>
        <w:rPr>
          <w:del w:id="1400" w:author="Meshi, Dar" w:date="2020-09-18T10:24:00Z"/>
          <w:color w:val="282828" w:themeColor="accent3" w:themeShade="80"/>
          <w:sz w:val="24"/>
          <w:szCs w:val="24"/>
          <w:rPrChange w:id="1401" w:author="Meshi, Dar" w:date="2020-09-18T08:05:00Z">
            <w:rPr>
              <w:del w:id="1402" w:author="Meshi, Dar" w:date="2020-09-18T10:24:00Z"/>
              <w:color w:val="282828" w:themeColor="accent3" w:themeShade="80"/>
            </w:rPr>
          </w:rPrChange>
        </w:rPr>
        <w:pPrChange w:id="1403" w:author="Meshi, Dar" w:date="2020-09-18T08:03:00Z">
          <w:pPr/>
        </w:pPrChange>
      </w:pPr>
    </w:p>
    <w:p w14:paraId="72D589C3" w14:textId="77777777" w:rsidR="005E406A" w:rsidRPr="00E20E1B" w:rsidDel="004B467D" w:rsidRDefault="00FA5630" w:rsidP="009C55B2">
      <w:pPr>
        <w:spacing w:line="480" w:lineRule="auto"/>
        <w:rPr>
          <w:del w:id="1404" w:author="Meshi, Dar" w:date="2020-09-18T10:49:00Z"/>
          <w:color w:val="282828" w:themeColor="accent3" w:themeShade="80"/>
          <w:sz w:val="24"/>
          <w:szCs w:val="24"/>
          <w:rPrChange w:id="1405" w:author="Meshi, Dar" w:date="2020-09-18T08:05:00Z">
            <w:rPr>
              <w:del w:id="1406" w:author="Meshi, Dar" w:date="2020-09-18T10:49:00Z"/>
              <w:color w:val="282828" w:themeColor="accent3" w:themeShade="80"/>
            </w:rPr>
          </w:rPrChange>
        </w:rPr>
        <w:pPrChange w:id="1407" w:author="Meshi, Dar" w:date="2020-09-18T10:24:00Z">
          <w:pPr>
            <w:jc w:val="center"/>
          </w:pPr>
        </w:pPrChange>
      </w:pPr>
      <w:commentRangeStart w:id="1408"/>
      <w:commentRangeStart w:id="1409"/>
      <w:commentRangeStart w:id="1410"/>
      <w:r w:rsidRPr="00E20E1B">
        <w:rPr>
          <w:color w:val="282828" w:themeColor="accent3" w:themeShade="80"/>
          <w:sz w:val="24"/>
          <w:szCs w:val="24"/>
          <w:rPrChange w:id="1411" w:author="Meshi, Dar" w:date="2020-09-18T08:05:00Z">
            <w:rPr>
              <w:color w:val="282828" w:themeColor="accent3" w:themeShade="80"/>
            </w:rPr>
          </w:rPrChange>
        </w:rPr>
        <w:t xml:space="preserve">Figures </w:t>
      </w:r>
      <w:commentRangeEnd w:id="1408"/>
      <w:r w:rsidRPr="00E20E1B">
        <w:rPr>
          <w:color w:val="282828" w:themeColor="accent3" w:themeShade="80"/>
          <w:sz w:val="24"/>
          <w:szCs w:val="24"/>
          <w:rPrChange w:id="1412" w:author="Meshi, Dar" w:date="2020-09-18T08:05:00Z">
            <w:rPr>
              <w:color w:val="282828" w:themeColor="accent3" w:themeShade="80"/>
            </w:rPr>
          </w:rPrChange>
        </w:rPr>
        <w:commentReference w:id="1408"/>
      </w:r>
      <w:commentRangeEnd w:id="1409"/>
      <w:commentRangeEnd w:id="1410"/>
      <w:r w:rsidR="00387879">
        <w:rPr>
          <w:rStyle w:val="CommentReference"/>
        </w:rPr>
        <w:commentReference w:id="1410"/>
      </w:r>
      <w:r w:rsidRPr="00E20E1B">
        <w:rPr>
          <w:color w:val="282828" w:themeColor="accent3" w:themeShade="80"/>
          <w:sz w:val="24"/>
          <w:szCs w:val="24"/>
          <w:rPrChange w:id="1413" w:author="Meshi, Dar" w:date="2020-09-18T08:05:00Z">
            <w:rPr>
              <w:color w:val="282828" w:themeColor="accent3" w:themeShade="80"/>
            </w:rPr>
          </w:rPrChange>
        </w:rPr>
        <w:commentReference w:id="1409"/>
      </w:r>
    </w:p>
    <w:p w14:paraId="0EC353DA" w14:textId="77777777" w:rsidR="005E406A" w:rsidRPr="00E20E1B" w:rsidRDefault="005E406A">
      <w:pPr>
        <w:spacing w:line="480" w:lineRule="auto"/>
        <w:rPr>
          <w:color w:val="282828" w:themeColor="accent3" w:themeShade="80"/>
          <w:sz w:val="24"/>
          <w:szCs w:val="24"/>
          <w:rPrChange w:id="1414" w:author="Meshi, Dar" w:date="2020-09-18T08:05:00Z">
            <w:rPr>
              <w:color w:val="282828" w:themeColor="accent3" w:themeShade="80"/>
            </w:rPr>
          </w:rPrChange>
        </w:rPr>
        <w:pPrChange w:id="1415" w:author="Meshi, Dar" w:date="2020-09-18T08:03:00Z">
          <w:pPr/>
        </w:pPrChange>
      </w:pPr>
    </w:p>
    <w:p w14:paraId="76748990" w14:textId="6280748A" w:rsidR="005E406A" w:rsidRPr="00E20E1B" w:rsidRDefault="00FA5630">
      <w:pPr>
        <w:spacing w:line="480" w:lineRule="auto"/>
        <w:rPr>
          <w:color w:val="282828" w:themeColor="accent3" w:themeShade="80"/>
          <w:sz w:val="24"/>
          <w:szCs w:val="24"/>
          <w:rPrChange w:id="1416" w:author="Meshi, Dar" w:date="2020-09-18T08:05:00Z">
            <w:rPr>
              <w:color w:val="282828" w:themeColor="accent3" w:themeShade="80"/>
            </w:rPr>
          </w:rPrChange>
        </w:rPr>
        <w:pPrChange w:id="1417" w:author="Meshi, Dar" w:date="2020-09-18T08:03:00Z">
          <w:pPr/>
        </w:pPrChange>
      </w:pPr>
      <w:commentRangeStart w:id="1418"/>
      <w:r w:rsidRPr="00E20E1B">
        <w:rPr>
          <w:color w:val="282828" w:themeColor="accent3" w:themeShade="80"/>
          <w:sz w:val="24"/>
          <w:szCs w:val="24"/>
          <w:rPrChange w:id="1419" w:author="Meshi, Dar" w:date="2020-09-18T08:05:00Z">
            <w:rPr>
              <w:color w:val="282828" w:themeColor="accent3" w:themeShade="80"/>
            </w:rPr>
          </w:rPrChange>
        </w:rPr>
        <w:t xml:space="preserve">Figure </w:t>
      </w:r>
      <w:r w:rsidR="00EF5EB1" w:rsidRPr="00E20E1B">
        <w:rPr>
          <w:color w:val="282828" w:themeColor="accent3" w:themeShade="80"/>
          <w:sz w:val="24"/>
          <w:szCs w:val="24"/>
          <w:rPrChange w:id="1420" w:author="Meshi, Dar" w:date="2020-09-18T08:05:00Z">
            <w:rPr>
              <w:color w:val="282828" w:themeColor="accent3" w:themeShade="80"/>
            </w:rPr>
          </w:rPrChange>
        </w:rPr>
        <w:t xml:space="preserve">1. </w:t>
      </w:r>
      <w:commentRangeEnd w:id="1418"/>
      <w:r w:rsidR="00515EE6">
        <w:rPr>
          <w:rStyle w:val="CommentReference"/>
        </w:rPr>
        <w:commentReference w:id="1418"/>
      </w:r>
      <w:r w:rsidR="00EF5EB1" w:rsidRPr="00E20E1B">
        <w:rPr>
          <w:color w:val="282828" w:themeColor="accent3" w:themeShade="80"/>
          <w:sz w:val="24"/>
          <w:szCs w:val="24"/>
          <w:rPrChange w:id="1421" w:author="Meshi, Dar" w:date="2020-09-18T08:05:00Z">
            <w:rPr>
              <w:color w:val="282828" w:themeColor="accent3" w:themeShade="80"/>
            </w:rPr>
          </w:rPrChange>
        </w:rPr>
        <w:t>Word clouds of participants’ qualitative feedback on their Facebook use in relation to their reported (a) Facebook connectedness and (b) habitual use.</w:t>
      </w:r>
    </w:p>
    <w:p w14:paraId="6FCE626E" w14:textId="7CEFD1DE" w:rsidR="005E406A" w:rsidRPr="00E20E1B" w:rsidRDefault="004D696D">
      <w:pPr>
        <w:spacing w:line="480" w:lineRule="auto"/>
        <w:rPr>
          <w:color w:val="282828" w:themeColor="accent3" w:themeShade="80"/>
          <w:sz w:val="24"/>
          <w:szCs w:val="24"/>
          <w:rPrChange w:id="1422" w:author="Meshi, Dar" w:date="2020-09-18T08:05:00Z">
            <w:rPr>
              <w:color w:val="282828" w:themeColor="accent3" w:themeShade="80"/>
            </w:rPr>
          </w:rPrChange>
        </w:rPr>
        <w:pPrChange w:id="1423" w:author="Meshi, Dar" w:date="2020-09-18T08:03:00Z">
          <w:pPr/>
        </w:pPrChange>
      </w:pPr>
      <w:r w:rsidRPr="00E20E1B">
        <w:rPr>
          <w:noProof/>
          <w:color w:val="282828" w:themeColor="accent3" w:themeShade="80"/>
          <w:sz w:val="24"/>
          <w:szCs w:val="24"/>
          <w:rPrChange w:id="1424" w:author="Meshi, Dar" w:date="2020-09-18T08:05:00Z">
            <w:rPr>
              <w:noProof/>
              <w:color w:val="282828" w:themeColor="accent3" w:themeShade="80"/>
            </w:rPr>
          </w:rPrChange>
        </w:rPr>
        <w:drawing>
          <wp:inline distT="0" distB="0" distL="0" distR="0" wp14:anchorId="0512F994" wp14:editId="52D62900">
            <wp:extent cx="5943600" cy="1803400"/>
            <wp:effectExtent l="0" t="0" r="0" b="0"/>
            <wp:docPr id="9" name="Picture 9"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piece of pap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803400"/>
                    </a:xfrm>
                    <a:prstGeom prst="rect">
                      <a:avLst/>
                    </a:prstGeom>
                  </pic:spPr>
                </pic:pic>
              </a:graphicData>
            </a:graphic>
          </wp:inline>
        </w:drawing>
      </w:r>
    </w:p>
    <w:p w14:paraId="0CA3E714" w14:textId="1A8FCAB9" w:rsidR="00EF5EB1" w:rsidRDefault="00EF5EB1">
      <w:pPr>
        <w:spacing w:line="480" w:lineRule="auto"/>
        <w:rPr>
          <w:ins w:id="1425" w:author="Meshi, Dar" w:date="2020-09-18T10:50:00Z"/>
          <w:color w:val="282828" w:themeColor="accent3" w:themeShade="80"/>
          <w:sz w:val="24"/>
          <w:szCs w:val="24"/>
        </w:rPr>
      </w:pPr>
    </w:p>
    <w:p w14:paraId="1960E65D" w14:textId="0A03E1EA" w:rsidR="00387879" w:rsidRDefault="00387879">
      <w:pPr>
        <w:spacing w:line="480" w:lineRule="auto"/>
        <w:rPr>
          <w:ins w:id="1426" w:author="Meshi, Dar" w:date="2020-09-18T10:50:00Z"/>
          <w:color w:val="282828" w:themeColor="accent3" w:themeShade="80"/>
          <w:sz w:val="24"/>
          <w:szCs w:val="24"/>
        </w:rPr>
      </w:pPr>
    </w:p>
    <w:p w14:paraId="51FE7605" w14:textId="167712B7" w:rsidR="00387879" w:rsidRDefault="00387879">
      <w:pPr>
        <w:spacing w:line="480" w:lineRule="auto"/>
        <w:rPr>
          <w:ins w:id="1427" w:author="Meshi, Dar" w:date="2020-09-18T10:50:00Z"/>
          <w:color w:val="282828" w:themeColor="accent3" w:themeShade="80"/>
          <w:sz w:val="24"/>
          <w:szCs w:val="24"/>
        </w:rPr>
      </w:pPr>
    </w:p>
    <w:p w14:paraId="7115A11D" w14:textId="3D87BDDE" w:rsidR="00387879" w:rsidRDefault="00387879">
      <w:pPr>
        <w:spacing w:line="480" w:lineRule="auto"/>
        <w:rPr>
          <w:ins w:id="1428" w:author="Meshi, Dar" w:date="2020-09-18T10:50:00Z"/>
          <w:color w:val="282828" w:themeColor="accent3" w:themeShade="80"/>
          <w:sz w:val="24"/>
          <w:szCs w:val="24"/>
        </w:rPr>
      </w:pPr>
    </w:p>
    <w:p w14:paraId="1B8BC099" w14:textId="5DE62855" w:rsidR="00387879" w:rsidRDefault="00387879">
      <w:pPr>
        <w:spacing w:line="480" w:lineRule="auto"/>
        <w:rPr>
          <w:ins w:id="1429" w:author="Meshi, Dar" w:date="2020-09-18T10:50:00Z"/>
          <w:color w:val="282828" w:themeColor="accent3" w:themeShade="80"/>
          <w:sz w:val="24"/>
          <w:szCs w:val="24"/>
        </w:rPr>
      </w:pPr>
    </w:p>
    <w:p w14:paraId="61A62C34" w14:textId="79E57C53" w:rsidR="00387879" w:rsidRDefault="00387879">
      <w:pPr>
        <w:spacing w:line="480" w:lineRule="auto"/>
        <w:rPr>
          <w:ins w:id="1430" w:author="Meshi, Dar" w:date="2020-09-18T10:50:00Z"/>
          <w:color w:val="282828" w:themeColor="accent3" w:themeShade="80"/>
          <w:sz w:val="24"/>
          <w:szCs w:val="24"/>
        </w:rPr>
      </w:pPr>
    </w:p>
    <w:p w14:paraId="73DF7190" w14:textId="71009B08" w:rsidR="00387879" w:rsidRDefault="00387879">
      <w:pPr>
        <w:rPr>
          <w:ins w:id="1431" w:author="Meshi, Dar" w:date="2020-09-18T10:50:00Z"/>
          <w:color w:val="282828" w:themeColor="accent3" w:themeShade="80"/>
          <w:sz w:val="24"/>
          <w:szCs w:val="24"/>
        </w:rPr>
      </w:pPr>
      <w:ins w:id="1432" w:author="Meshi, Dar" w:date="2020-09-18T10:50:00Z">
        <w:r>
          <w:rPr>
            <w:color w:val="282828" w:themeColor="accent3" w:themeShade="80"/>
            <w:sz w:val="24"/>
            <w:szCs w:val="24"/>
          </w:rPr>
          <w:br w:type="page"/>
        </w:r>
      </w:ins>
    </w:p>
    <w:p w14:paraId="3F486C14" w14:textId="77777777" w:rsidR="00387879" w:rsidRPr="00E20E1B" w:rsidRDefault="00387879">
      <w:pPr>
        <w:spacing w:line="480" w:lineRule="auto"/>
        <w:rPr>
          <w:color w:val="282828" w:themeColor="accent3" w:themeShade="80"/>
          <w:sz w:val="24"/>
          <w:szCs w:val="24"/>
          <w:rPrChange w:id="1433" w:author="Meshi, Dar" w:date="2020-09-18T08:05:00Z">
            <w:rPr>
              <w:color w:val="282828" w:themeColor="accent3" w:themeShade="80"/>
            </w:rPr>
          </w:rPrChange>
        </w:rPr>
        <w:pPrChange w:id="1434" w:author="Meshi, Dar" w:date="2020-09-18T08:03:00Z">
          <w:pPr/>
        </w:pPrChange>
      </w:pPr>
    </w:p>
    <w:p w14:paraId="17532EEE" w14:textId="005D0C0C" w:rsidR="004D696D" w:rsidRPr="00E20E1B" w:rsidRDefault="004D696D">
      <w:pPr>
        <w:spacing w:line="480" w:lineRule="auto"/>
        <w:rPr>
          <w:color w:val="282828" w:themeColor="accent3" w:themeShade="80"/>
          <w:sz w:val="24"/>
          <w:szCs w:val="24"/>
          <w:rPrChange w:id="1435" w:author="Meshi, Dar" w:date="2020-09-18T08:05:00Z">
            <w:rPr>
              <w:color w:val="282828" w:themeColor="accent3" w:themeShade="80"/>
            </w:rPr>
          </w:rPrChange>
        </w:rPr>
        <w:pPrChange w:id="1436" w:author="Meshi, Dar" w:date="2020-09-18T08:03:00Z">
          <w:pPr/>
        </w:pPrChange>
      </w:pPr>
      <w:commentRangeStart w:id="1437"/>
      <w:r w:rsidRPr="00E20E1B">
        <w:rPr>
          <w:color w:val="282828" w:themeColor="accent3" w:themeShade="80"/>
          <w:sz w:val="24"/>
          <w:szCs w:val="24"/>
          <w:rPrChange w:id="1438" w:author="Meshi, Dar" w:date="2020-09-18T08:05:00Z">
            <w:rPr>
              <w:color w:val="282828" w:themeColor="accent3" w:themeShade="80"/>
            </w:rPr>
          </w:rPrChange>
        </w:rPr>
        <w:t xml:space="preserve">Figure </w:t>
      </w:r>
      <w:r w:rsidR="00EF5EB1" w:rsidRPr="00E20E1B">
        <w:rPr>
          <w:color w:val="282828" w:themeColor="accent3" w:themeShade="80"/>
          <w:sz w:val="24"/>
          <w:szCs w:val="24"/>
          <w:rPrChange w:id="1439" w:author="Meshi, Dar" w:date="2020-09-18T08:05:00Z">
            <w:rPr>
              <w:color w:val="282828" w:themeColor="accent3" w:themeShade="80"/>
            </w:rPr>
          </w:rPrChange>
        </w:rPr>
        <w:t xml:space="preserve">2. Ordinary Least Square model results of linking Facebook connectedness and participants’ neural activity in the social pain ROIs (a: VS; b: LOFC) during social exclusion in </w:t>
      </w:r>
      <w:proofErr w:type="spellStart"/>
      <w:r w:rsidR="00EF5EB1" w:rsidRPr="00E20E1B">
        <w:rPr>
          <w:color w:val="282828" w:themeColor="accent3" w:themeShade="80"/>
          <w:sz w:val="24"/>
          <w:szCs w:val="24"/>
          <w:rPrChange w:id="1440" w:author="Meshi, Dar" w:date="2020-09-18T08:05:00Z">
            <w:rPr>
              <w:color w:val="282828" w:themeColor="accent3" w:themeShade="80"/>
            </w:rPr>
          </w:rPrChange>
        </w:rPr>
        <w:t>Cyberball</w:t>
      </w:r>
      <w:proofErr w:type="spellEnd"/>
      <w:r w:rsidR="00EF5EB1" w:rsidRPr="00E20E1B">
        <w:rPr>
          <w:color w:val="282828" w:themeColor="accent3" w:themeShade="80"/>
          <w:sz w:val="24"/>
          <w:szCs w:val="24"/>
          <w:rPrChange w:id="1441" w:author="Meshi, Dar" w:date="2020-09-18T08:05:00Z">
            <w:rPr>
              <w:color w:val="282828" w:themeColor="accent3" w:themeShade="80"/>
            </w:rPr>
          </w:rPrChange>
        </w:rPr>
        <w:t>, controlling for age and sample wave.</w:t>
      </w:r>
      <w:commentRangeEnd w:id="1437"/>
      <w:r w:rsidR="009C55B2">
        <w:rPr>
          <w:rStyle w:val="CommentReference"/>
        </w:rPr>
        <w:commentReference w:id="1437"/>
      </w:r>
    </w:p>
    <w:p w14:paraId="5BA2FF62" w14:textId="211B9F76" w:rsidR="005E406A" w:rsidRPr="00E20E1B" w:rsidRDefault="006A450E">
      <w:pPr>
        <w:spacing w:line="480" w:lineRule="auto"/>
        <w:rPr>
          <w:color w:val="282828" w:themeColor="accent3" w:themeShade="80"/>
          <w:sz w:val="24"/>
          <w:szCs w:val="24"/>
          <w:rPrChange w:id="1442" w:author="Meshi, Dar" w:date="2020-09-18T08:05:00Z">
            <w:rPr>
              <w:color w:val="282828" w:themeColor="accent3" w:themeShade="80"/>
            </w:rPr>
          </w:rPrChange>
        </w:rPr>
        <w:pPrChange w:id="1443" w:author="Meshi, Dar" w:date="2020-09-18T08:03:00Z">
          <w:pPr/>
        </w:pPrChange>
      </w:pPr>
      <w:r w:rsidRPr="00E20E1B">
        <w:rPr>
          <w:noProof/>
          <w:color w:val="282828" w:themeColor="accent3" w:themeShade="80"/>
          <w:sz w:val="24"/>
          <w:szCs w:val="24"/>
          <w:rPrChange w:id="1444" w:author="Meshi, Dar" w:date="2020-09-18T08:05:00Z">
            <w:rPr>
              <w:noProof/>
              <w:color w:val="282828" w:themeColor="accent3" w:themeShade="80"/>
            </w:rPr>
          </w:rPrChange>
        </w:rPr>
        <w:drawing>
          <wp:inline distT="0" distB="0" distL="0" distR="0" wp14:anchorId="131D11DA" wp14:editId="2D106A8A">
            <wp:extent cx="4581053" cy="3988329"/>
            <wp:effectExtent l="0" t="0" r="381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82976" cy="3990003"/>
                    </a:xfrm>
                    <a:prstGeom prst="rect">
                      <a:avLst/>
                    </a:prstGeom>
                  </pic:spPr>
                </pic:pic>
              </a:graphicData>
            </a:graphic>
          </wp:inline>
        </w:drawing>
      </w:r>
    </w:p>
    <w:p w14:paraId="41665FED" w14:textId="77777777" w:rsidR="00D36581" w:rsidRPr="00E20E1B" w:rsidRDefault="00D36581">
      <w:pPr>
        <w:spacing w:line="480" w:lineRule="auto"/>
        <w:rPr>
          <w:color w:val="282828" w:themeColor="accent3" w:themeShade="80"/>
          <w:sz w:val="24"/>
          <w:szCs w:val="24"/>
          <w:rPrChange w:id="1445" w:author="Meshi, Dar" w:date="2020-09-18T08:05:00Z">
            <w:rPr>
              <w:color w:val="282828" w:themeColor="accent3" w:themeShade="80"/>
            </w:rPr>
          </w:rPrChange>
        </w:rPr>
        <w:pPrChange w:id="1446" w:author="Meshi, Dar" w:date="2020-09-18T08:03:00Z">
          <w:pPr/>
        </w:pPrChange>
      </w:pPr>
    </w:p>
    <w:p w14:paraId="1AB29065" w14:textId="5FC54CFF" w:rsidR="00EF5EB1" w:rsidRDefault="00D36581">
      <w:pPr>
        <w:spacing w:line="480" w:lineRule="auto"/>
        <w:rPr>
          <w:ins w:id="1447" w:author="Meshi, Dar" w:date="2020-09-18T10:50:00Z"/>
          <w:color w:val="282828" w:themeColor="accent3" w:themeShade="80"/>
          <w:sz w:val="24"/>
          <w:szCs w:val="24"/>
        </w:rPr>
      </w:pPr>
      <w:commentRangeStart w:id="1448"/>
      <w:r w:rsidRPr="00E20E1B">
        <w:rPr>
          <w:color w:val="282828" w:themeColor="accent3" w:themeShade="80"/>
          <w:sz w:val="24"/>
          <w:szCs w:val="24"/>
          <w:rPrChange w:id="1449" w:author="Meshi, Dar" w:date="2020-09-18T08:05:00Z">
            <w:rPr>
              <w:color w:val="282828" w:themeColor="accent3" w:themeShade="80"/>
            </w:rPr>
          </w:rPrChange>
        </w:rPr>
        <w:t xml:space="preserve">Figure </w:t>
      </w:r>
      <w:r w:rsidR="00EF5EB1" w:rsidRPr="00E20E1B">
        <w:rPr>
          <w:color w:val="282828" w:themeColor="accent3" w:themeShade="80"/>
          <w:sz w:val="24"/>
          <w:szCs w:val="24"/>
          <w:rPrChange w:id="1450" w:author="Meshi, Dar" w:date="2020-09-18T08:05:00Z">
            <w:rPr>
              <w:color w:val="282828" w:themeColor="accent3" w:themeShade="80"/>
            </w:rPr>
          </w:rPrChange>
        </w:rPr>
        <w:t>3</w:t>
      </w:r>
      <w:ins w:id="1451" w:author="Meshi, Dar" w:date="2020-09-18T10:16:00Z">
        <w:r w:rsidR="007570C4">
          <w:rPr>
            <w:color w:val="282828" w:themeColor="accent3" w:themeShade="80"/>
            <w:sz w:val="24"/>
            <w:szCs w:val="24"/>
          </w:rPr>
          <w:t>.</w:t>
        </w:r>
      </w:ins>
      <w:r w:rsidR="00EF5EB1" w:rsidRPr="00E20E1B">
        <w:rPr>
          <w:color w:val="282828" w:themeColor="accent3" w:themeShade="80"/>
          <w:sz w:val="24"/>
          <w:szCs w:val="24"/>
          <w:rPrChange w:id="1452" w:author="Meshi, Dar" w:date="2020-09-18T08:05:00Z">
            <w:rPr>
              <w:color w:val="282828" w:themeColor="accent3" w:themeShade="80"/>
            </w:rPr>
          </w:rPrChange>
        </w:rPr>
        <w:t xml:space="preserve"> </w:t>
      </w:r>
      <w:commentRangeEnd w:id="1448"/>
      <w:r w:rsidR="00E95563">
        <w:rPr>
          <w:rStyle w:val="CommentReference"/>
        </w:rPr>
        <w:commentReference w:id="1448"/>
      </w:r>
      <w:r w:rsidR="00EF5EB1" w:rsidRPr="00E20E1B">
        <w:rPr>
          <w:color w:val="282828" w:themeColor="accent3" w:themeShade="80"/>
          <w:sz w:val="24"/>
          <w:szCs w:val="24"/>
          <w:rPrChange w:id="1453" w:author="Meshi, Dar" w:date="2020-09-18T08:05:00Z">
            <w:rPr>
              <w:color w:val="282828" w:themeColor="accent3" w:themeShade="80"/>
            </w:rPr>
          </w:rPrChange>
        </w:rPr>
        <w:t>Ordinary Least Square model results</w:t>
      </w:r>
      <w:del w:id="1454" w:author="Meshi, Dar" w:date="2020-09-18T10:16:00Z">
        <w:r w:rsidR="00EF5EB1" w:rsidRPr="00E20E1B" w:rsidDel="007570C4">
          <w:rPr>
            <w:color w:val="282828" w:themeColor="accent3" w:themeShade="80"/>
            <w:sz w:val="24"/>
            <w:szCs w:val="24"/>
            <w:rPrChange w:id="1455" w:author="Meshi, Dar" w:date="2020-09-18T08:05:00Z">
              <w:rPr>
                <w:color w:val="282828" w:themeColor="accent3" w:themeShade="80"/>
              </w:rPr>
            </w:rPrChange>
          </w:rPr>
          <w:delText xml:space="preserve"> of</w:delText>
        </w:r>
      </w:del>
      <w:r w:rsidR="00EF5EB1" w:rsidRPr="00E20E1B">
        <w:rPr>
          <w:color w:val="282828" w:themeColor="accent3" w:themeShade="80"/>
          <w:sz w:val="24"/>
          <w:szCs w:val="24"/>
          <w:rPrChange w:id="1456" w:author="Meshi, Dar" w:date="2020-09-18T08:05:00Z">
            <w:rPr>
              <w:color w:val="282828" w:themeColor="accent3" w:themeShade="80"/>
            </w:rPr>
          </w:rPrChange>
        </w:rPr>
        <w:t xml:space="preserve"> linking </w:t>
      </w:r>
      <w:del w:id="1457" w:author="Meshi, Dar" w:date="2020-09-18T10:15:00Z">
        <w:r w:rsidR="00EF5EB1" w:rsidRPr="00E20E1B" w:rsidDel="007570C4">
          <w:rPr>
            <w:color w:val="282828" w:themeColor="accent3" w:themeShade="80"/>
            <w:sz w:val="24"/>
            <w:szCs w:val="24"/>
            <w:rPrChange w:id="1458" w:author="Meshi, Dar" w:date="2020-09-18T08:05:00Z">
              <w:rPr>
                <w:color w:val="282828" w:themeColor="accent3" w:themeShade="80"/>
              </w:rPr>
            </w:rPrChange>
          </w:rPr>
          <w:delText xml:space="preserve">habitual </w:delText>
        </w:r>
      </w:del>
      <w:ins w:id="1459" w:author="Meshi, Dar" w:date="2020-09-18T10:15:00Z">
        <w:r w:rsidR="007570C4">
          <w:rPr>
            <w:color w:val="282828" w:themeColor="accent3" w:themeShade="80"/>
            <w:sz w:val="24"/>
            <w:szCs w:val="24"/>
          </w:rPr>
          <w:t xml:space="preserve">connectedness on </w:t>
        </w:r>
      </w:ins>
      <w:r w:rsidR="00EF5EB1" w:rsidRPr="00E20E1B">
        <w:rPr>
          <w:color w:val="282828" w:themeColor="accent3" w:themeShade="80"/>
          <w:sz w:val="24"/>
          <w:szCs w:val="24"/>
          <w:rPrChange w:id="1460" w:author="Meshi, Dar" w:date="2020-09-18T08:05:00Z">
            <w:rPr>
              <w:color w:val="282828" w:themeColor="accent3" w:themeShade="80"/>
            </w:rPr>
          </w:rPrChange>
        </w:rPr>
        <w:t>Facebook</w:t>
      </w:r>
      <w:del w:id="1461" w:author="Meshi, Dar" w:date="2020-09-18T10:15:00Z">
        <w:r w:rsidR="00EF5EB1" w:rsidRPr="00E20E1B" w:rsidDel="007570C4">
          <w:rPr>
            <w:color w:val="282828" w:themeColor="accent3" w:themeShade="80"/>
            <w:sz w:val="24"/>
            <w:szCs w:val="24"/>
            <w:rPrChange w:id="1462" w:author="Meshi, Dar" w:date="2020-09-18T08:05:00Z">
              <w:rPr>
                <w:color w:val="282828" w:themeColor="accent3" w:themeShade="80"/>
              </w:rPr>
            </w:rPrChange>
          </w:rPr>
          <w:delText xml:space="preserve"> use</w:delText>
        </w:r>
      </w:del>
      <w:r w:rsidR="00EF5EB1" w:rsidRPr="00E20E1B">
        <w:rPr>
          <w:color w:val="282828" w:themeColor="accent3" w:themeShade="80"/>
          <w:sz w:val="24"/>
          <w:szCs w:val="24"/>
          <w:rPrChange w:id="1463" w:author="Meshi, Dar" w:date="2020-09-18T08:05:00Z">
            <w:rPr>
              <w:color w:val="282828" w:themeColor="accent3" w:themeShade="80"/>
            </w:rPr>
          </w:rPrChange>
        </w:rPr>
        <w:t xml:space="preserve"> and participants’ neural activity in the </w:t>
      </w:r>
      <w:del w:id="1464" w:author="Meshi, Dar" w:date="2020-09-18T10:19:00Z">
        <w:r w:rsidR="00EF5EB1" w:rsidRPr="00E20E1B" w:rsidDel="009C55B2">
          <w:rPr>
            <w:color w:val="282828" w:themeColor="accent3" w:themeShade="80"/>
            <w:sz w:val="24"/>
            <w:szCs w:val="24"/>
            <w:rPrChange w:id="1465" w:author="Meshi, Dar" w:date="2020-09-18T08:05:00Z">
              <w:rPr>
                <w:color w:val="282828" w:themeColor="accent3" w:themeShade="80"/>
              </w:rPr>
            </w:rPrChange>
          </w:rPr>
          <w:delText>(a) mentalizing</w:delText>
        </w:r>
      </w:del>
      <w:ins w:id="1466" w:author="Meshi, Dar" w:date="2020-09-18T10:19:00Z">
        <w:r w:rsidR="009C55B2">
          <w:rPr>
            <w:color w:val="282828" w:themeColor="accent3" w:themeShade="80"/>
            <w:sz w:val="24"/>
            <w:szCs w:val="24"/>
          </w:rPr>
          <w:t>social pain network</w:t>
        </w:r>
      </w:ins>
      <w:r w:rsidR="00EF5EB1" w:rsidRPr="00E20E1B">
        <w:rPr>
          <w:color w:val="282828" w:themeColor="accent3" w:themeShade="80"/>
          <w:sz w:val="24"/>
          <w:szCs w:val="24"/>
          <w:rPrChange w:id="1467" w:author="Meshi, Dar" w:date="2020-09-18T08:05:00Z">
            <w:rPr>
              <w:color w:val="282828" w:themeColor="accent3" w:themeShade="80"/>
            </w:rPr>
          </w:rPrChange>
        </w:rPr>
        <w:t xml:space="preserve"> ROIs</w:t>
      </w:r>
      <w:del w:id="1468" w:author="Meshi, Dar" w:date="2020-09-18T10:20:00Z">
        <w:r w:rsidR="00EF5EB1" w:rsidRPr="00E20E1B" w:rsidDel="009C55B2">
          <w:rPr>
            <w:color w:val="282828" w:themeColor="accent3" w:themeShade="80"/>
            <w:sz w:val="24"/>
            <w:szCs w:val="24"/>
            <w:rPrChange w:id="1469" w:author="Meshi, Dar" w:date="2020-09-18T08:05:00Z">
              <w:rPr>
                <w:color w:val="282828" w:themeColor="accent3" w:themeShade="80"/>
              </w:rPr>
            </w:rPrChange>
          </w:rPr>
          <w:delText xml:space="preserve"> as well as the subregions</w:delText>
        </w:r>
      </w:del>
      <w:r w:rsidR="00EF5EB1" w:rsidRPr="00E20E1B">
        <w:rPr>
          <w:color w:val="282828" w:themeColor="accent3" w:themeShade="80"/>
          <w:sz w:val="24"/>
          <w:szCs w:val="24"/>
          <w:rPrChange w:id="1470" w:author="Meshi, Dar" w:date="2020-09-18T08:05:00Z">
            <w:rPr>
              <w:color w:val="282828" w:themeColor="accent3" w:themeShade="80"/>
            </w:rPr>
          </w:rPrChange>
        </w:rPr>
        <w:t xml:space="preserve"> (</w:t>
      </w:r>
      <w:commentRangeStart w:id="1471"/>
      <w:r w:rsidR="00EF5EB1" w:rsidRPr="00E20E1B">
        <w:rPr>
          <w:color w:val="282828" w:themeColor="accent3" w:themeShade="80"/>
          <w:sz w:val="24"/>
          <w:szCs w:val="24"/>
          <w:rPrChange w:id="1472" w:author="Meshi, Dar" w:date="2020-09-18T08:05:00Z">
            <w:rPr>
              <w:color w:val="282828" w:themeColor="accent3" w:themeShade="80"/>
            </w:rPr>
          </w:rPrChange>
        </w:rPr>
        <w:t>b: DMPFC; c: LTPJ; d: RTPJ</w:t>
      </w:r>
      <w:commentRangeEnd w:id="1471"/>
      <w:r w:rsidR="009C55B2">
        <w:rPr>
          <w:rStyle w:val="CommentReference"/>
        </w:rPr>
        <w:commentReference w:id="1471"/>
      </w:r>
      <w:r w:rsidR="00EF5EB1" w:rsidRPr="00E20E1B">
        <w:rPr>
          <w:color w:val="282828" w:themeColor="accent3" w:themeShade="80"/>
          <w:sz w:val="24"/>
          <w:szCs w:val="24"/>
          <w:rPrChange w:id="1473" w:author="Meshi, Dar" w:date="2020-09-18T08:05:00Z">
            <w:rPr>
              <w:color w:val="282828" w:themeColor="accent3" w:themeShade="80"/>
            </w:rPr>
          </w:rPrChange>
        </w:rPr>
        <w:t xml:space="preserve">) during social exclusion in </w:t>
      </w:r>
      <w:proofErr w:type="spellStart"/>
      <w:r w:rsidR="00EF5EB1" w:rsidRPr="00E20E1B">
        <w:rPr>
          <w:color w:val="282828" w:themeColor="accent3" w:themeShade="80"/>
          <w:sz w:val="24"/>
          <w:szCs w:val="24"/>
          <w:rPrChange w:id="1474" w:author="Meshi, Dar" w:date="2020-09-18T08:05:00Z">
            <w:rPr>
              <w:color w:val="282828" w:themeColor="accent3" w:themeShade="80"/>
            </w:rPr>
          </w:rPrChange>
        </w:rPr>
        <w:t>Cyberball</w:t>
      </w:r>
      <w:proofErr w:type="spellEnd"/>
      <w:r w:rsidR="00EF5EB1" w:rsidRPr="00E20E1B">
        <w:rPr>
          <w:color w:val="282828" w:themeColor="accent3" w:themeShade="80"/>
          <w:sz w:val="24"/>
          <w:szCs w:val="24"/>
          <w:rPrChange w:id="1475" w:author="Meshi, Dar" w:date="2020-09-18T08:05:00Z">
            <w:rPr>
              <w:color w:val="282828" w:themeColor="accent3" w:themeShade="80"/>
            </w:rPr>
          </w:rPrChange>
        </w:rPr>
        <w:t>, controlling for age and sample wave.</w:t>
      </w:r>
    </w:p>
    <w:p w14:paraId="2F27CF2B" w14:textId="4FACB51A" w:rsidR="00387879" w:rsidRDefault="00387879">
      <w:pPr>
        <w:rPr>
          <w:ins w:id="1476" w:author="Meshi, Dar" w:date="2020-09-18T10:50:00Z"/>
          <w:color w:val="282828" w:themeColor="accent3" w:themeShade="80"/>
          <w:sz w:val="24"/>
          <w:szCs w:val="24"/>
        </w:rPr>
      </w:pPr>
      <w:ins w:id="1477" w:author="Meshi, Dar" w:date="2020-09-18T10:50:00Z">
        <w:r>
          <w:rPr>
            <w:color w:val="282828" w:themeColor="accent3" w:themeShade="80"/>
            <w:sz w:val="24"/>
            <w:szCs w:val="24"/>
          </w:rPr>
          <w:br w:type="page"/>
        </w:r>
      </w:ins>
    </w:p>
    <w:p w14:paraId="2FAC7F63" w14:textId="77777777" w:rsidR="00387879" w:rsidRPr="00E20E1B" w:rsidRDefault="00387879">
      <w:pPr>
        <w:spacing w:line="480" w:lineRule="auto"/>
        <w:rPr>
          <w:color w:val="282828" w:themeColor="accent3" w:themeShade="80"/>
          <w:sz w:val="24"/>
          <w:szCs w:val="24"/>
          <w:rPrChange w:id="1478" w:author="Meshi, Dar" w:date="2020-09-18T08:05:00Z">
            <w:rPr>
              <w:color w:val="282828" w:themeColor="accent3" w:themeShade="80"/>
            </w:rPr>
          </w:rPrChange>
        </w:rPr>
        <w:pPrChange w:id="1479" w:author="Meshi, Dar" w:date="2020-09-18T08:03:00Z">
          <w:pPr/>
        </w:pPrChange>
      </w:pPr>
    </w:p>
    <w:p w14:paraId="3BC1312F" w14:textId="5318E6C7" w:rsidR="00D36581" w:rsidRPr="00E20E1B" w:rsidDel="00387879" w:rsidRDefault="00D36581">
      <w:pPr>
        <w:spacing w:line="480" w:lineRule="auto"/>
        <w:rPr>
          <w:del w:id="1480" w:author="Meshi, Dar" w:date="2020-09-18T10:50:00Z"/>
          <w:color w:val="282828" w:themeColor="accent3" w:themeShade="80"/>
          <w:sz w:val="24"/>
          <w:szCs w:val="24"/>
          <w:rPrChange w:id="1481" w:author="Meshi, Dar" w:date="2020-09-18T08:05:00Z">
            <w:rPr>
              <w:del w:id="1482" w:author="Meshi, Dar" w:date="2020-09-18T10:50:00Z"/>
              <w:color w:val="282828" w:themeColor="accent3" w:themeShade="80"/>
            </w:rPr>
          </w:rPrChange>
        </w:rPr>
        <w:pPrChange w:id="1483" w:author="Meshi, Dar" w:date="2020-09-18T08:03:00Z">
          <w:pPr/>
        </w:pPrChange>
      </w:pPr>
    </w:p>
    <w:p w14:paraId="38CB226E" w14:textId="0CFA3BEF" w:rsidR="00D36581" w:rsidRPr="00E20E1B" w:rsidRDefault="00D36581">
      <w:pPr>
        <w:spacing w:line="480" w:lineRule="auto"/>
        <w:rPr>
          <w:ins w:id="1484" w:author="Pei, Rui" w:date="2020-09-09T23:35:00Z"/>
          <w:color w:val="282828" w:themeColor="accent3" w:themeShade="80"/>
          <w:sz w:val="24"/>
          <w:szCs w:val="24"/>
          <w:rPrChange w:id="1485" w:author="Meshi, Dar" w:date="2020-09-18T08:05:00Z">
            <w:rPr>
              <w:ins w:id="1486" w:author="Pei, Rui" w:date="2020-09-09T23:35:00Z"/>
              <w:color w:val="282828" w:themeColor="accent3" w:themeShade="80"/>
            </w:rPr>
          </w:rPrChange>
        </w:rPr>
        <w:pPrChange w:id="1487" w:author="Meshi, Dar" w:date="2020-09-18T08:03:00Z">
          <w:pPr/>
        </w:pPrChange>
      </w:pPr>
      <w:r w:rsidRPr="00E20E1B">
        <w:rPr>
          <w:noProof/>
          <w:color w:val="282828" w:themeColor="accent3" w:themeShade="80"/>
          <w:sz w:val="24"/>
          <w:szCs w:val="24"/>
          <w:rPrChange w:id="1488" w:author="Meshi, Dar" w:date="2020-09-18T08:05:00Z">
            <w:rPr>
              <w:noProof/>
              <w:color w:val="282828" w:themeColor="accent3" w:themeShade="80"/>
            </w:rPr>
          </w:rPrChange>
        </w:rPr>
        <w:drawing>
          <wp:inline distT="0" distB="0" distL="0" distR="0" wp14:anchorId="76DA032F" wp14:editId="4E324ED5">
            <wp:extent cx="5943600" cy="336804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400ED7F4" w14:textId="5832116D" w:rsidR="00E3110F" w:rsidRPr="00E20E1B" w:rsidRDefault="00E3110F">
      <w:pPr>
        <w:spacing w:line="480" w:lineRule="auto"/>
        <w:rPr>
          <w:color w:val="282828" w:themeColor="accent3" w:themeShade="80"/>
          <w:sz w:val="24"/>
          <w:szCs w:val="24"/>
          <w:rPrChange w:id="1489" w:author="Meshi, Dar" w:date="2020-09-18T08:05:00Z">
            <w:rPr>
              <w:color w:val="282828" w:themeColor="accent3" w:themeShade="80"/>
            </w:rPr>
          </w:rPrChange>
        </w:rPr>
        <w:pPrChange w:id="1490" w:author="Meshi, Dar" w:date="2020-09-18T08:03:00Z">
          <w:pPr/>
        </w:pPrChange>
      </w:pPr>
    </w:p>
    <w:p w14:paraId="7B679381" w14:textId="4725002D" w:rsidR="00E95563" w:rsidRDefault="00ED18F8">
      <w:pPr>
        <w:rPr>
          <w:ins w:id="1491" w:author="Meshi, Dar" w:date="2020-09-18T10:06:00Z"/>
          <w:color w:val="282828" w:themeColor="accent3" w:themeShade="80"/>
          <w:sz w:val="24"/>
          <w:szCs w:val="24"/>
        </w:rPr>
      </w:pPr>
      <w:commentRangeStart w:id="1492"/>
      <w:ins w:id="1493" w:author="Meshi, Dar" w:date="2020-09-18T10:09:00Z">
        <w:r>
          <w:rPr>
            <w:color w:val="282828" w:themeColor="accent3" w:themeShade="80"/>
            <w:sz w:val="24"/>
            <w:szCs w:val="24"/>
          </w:rPr>
          <w:t xml:space="preserve">Figure 4. </w:t>
        </w:r>
      </w:ins>
      <w:commentRangeEnd w:id="1492"/>
      <w:ins w:id="1494" w:author="Meshi, Dar" w:date="2020-09-18T10:21:00Z">
        <w:r w:rsidR="009C55B2">
          <w:rPr>
            <w:rStyle w:val="CommentReference"/>
          </w:rPr>
          <w:commentReference w:id="1492"/>
        </w:r>
      </w:ins>
      <w:ins w:id="1495" w:author="Meshi, Dar" w:date="2020-09-18T10:15:00Z">
        <w:r w:rsidR="007570C4" w:rsidRPr="00FB2D94">
          <w:rPr>
            <w:color w:val="282828" w:themeColor="accent3" w:themeShade="80"/>
            <w:sz w:val="24"/>
            <w:szCs w:val="24"/>
          </w:rPr>
          <w:t xml:space="preserve">Ordinary Least Square model results linking habitual </w:t>
        </w:r>
        <w:r w:rsidR="007570C4">
          <w:rPr>
            <w:color w:val="282828" w:themeColor="accent3" w:themeShade="80"/>
            <w:sz w:val="24"/>
            <w:szCs w:val="24"/>
          </w:rPr>
          <w:t xml:space="preserve">use of </w:t>
        </w:r>
        <w:r w:rsidR="007570C4" w:rsidRPr="00FB2D94">
          <w:rPr>
            <w:color w:val="282828" w:themeColor="accent3" w:themeShade="80"/>
            <w:sz w:val="24"/>
            <w:szCs w:val="24"/>
          </w:rPr>
          <w:t>Facebook and participants’ neural activit</w:t>
        </w:r>
      </w:ins>
      <w:ins w:id="1496" w:author="Meshi, Dar" w:date="2020-09-18T10:21:00Z">
        <w:r w:rsidR="009C55B2">
          <w:rPr>
            <w:color w:val="282828" w:themeColor="accent3" w:themeShade="80"/>
            <w:sz w:val="24"/>
            <w:szCs w:val="24"/>
          </w:rPr>
          <w:t>y in the mentalizing network</w:t>
        </w:r>
      </w:ins>
      <w:ins w:id="1497" w:author="Meshi, Dar" w:date="2020-09-18T10:22:00Z">
        <w:r w:rsidR="009C55B2">
          <w:rPr>
            <w:color w:val="282828" w:themeColor="accent3" w:themeShade="80"/>
            <w:sz w:val="24"/>
            <w:szCs w:val="24"/>
          </w:rPr>
          <w:t xml:space="preserve"> </w:t>
        </w:r>
        <w:r w:rsidR="009C55B2" w:rsidRPr="00FB2D94">
          <w:rPr>
            <w:color w:val="282828" w:themeColor="accent3" w:themeShade="80"/>
            <w:sz w:val="24"/>
            <w:szCs w:val="24"/>
          </w:rPr>
          <w:t>ROIs (</w:t>
        </w:r>
        <w:commentRangeStart w:id="1498"/>
        <w:r w:rsidR="009C55B2" w:rsidRPr="00FB2D94">
          <w:rPr>
            <w:color w:val="282828" w:themeColor="accent3" w:themeShade="80"/>
            <w:sz w:val="24"/>
            <w:szCs w:val="24"/>
          </w:rPr>
          <w:t>b: DMPFC; c: LTPJ; d: RTPJ</w:t>
        </w:r>
        <w:commentRangeEnd w:id="1498"/>
        <w:r w:rsidR="009C55B2">
          <w:rPr>
            <w:rStyle w:val="CommentReference"/>
          </w:rPr>
          <w:commentReference w:id="1498"/>
        </w:r>
        <w:r w:rsidR="009C55B2" w:rsidRPr="00FB2D94">
          <w:rPr>
            <w:color w:val="282828" w:themeColor="accent3" w:themeShade="80"/>
            <w:sz w:val="24"/>
            <w:szCs w:val="24"/>
          </w:rPr>
          <w:t xml:space="preserve">) during social exclusion in </w:t>
        </w:r>
        <w:proofErr w:type="spellStart"/>
        <w:r w:rsidR="009C55B2" w:rsidRPr="00FB2D94">
          <w:rPr>
            <w:color w:val="282828" w:themeColor="accent3" w:themeShade="80"/>
            <w:sz w:val="24"/>
            <w:szCs w:val="24"/>
          </w:rPr>
          <w:t>Cyberball</w:t>
        </w:r>
        <w:proofErr w:type="spellEnd"/>
        <w:r w:rsidR="009C55B2" w:rsidRPr="00FB2D94">
          <w:rPr>
            <w:color w:val="282828" w:themeColor="accent3" w:themeShade="80"/>
            <w:sz w:val="24"/>
            <w:szCs w:val="24"/>
          </w:rPr>
          <w:t>, controlling for age and sample wave.</w:t>
        </w:r>
      </w:ins>
      <w:ins w:id="1499" w:author="Meshi, Dar" w:date="2020-09-18T10:06:00Z">
        <w:r w:rsidR="00E95563">
          <w:rPr>
            <w:color w:val="282828" w:themeColor="accent3" w:themeShade="80"/>
            <w:sz w:val="24"/>
            <w:szCs w:val="24"/>
          </w:rPr>
          <w:br w:type="page"/>
        </w:r>
      </w:ins>
    </w:p>
    <w:p w14:paraId="172C4253" w14:textId="6D1C8D59" w:rsidR="005E406A" w:rsidRPr="00E95563" w:rsidDel="00E95563" w:rsidRDefault="00FA5630" w:rsidP="00E95563">
      <w:pPr>
        <w:spacing w:line="480" w:lineRule="auto"/>
        <w:rPr>
          <w:del w:id="1500" w:author="Meshi, Dar" w:date="2020-09-18T10:07:00Z"/>
          <w:color w:val="282828" w:themeColor="accent3" w:themeShade="80"/>
          <w:sz w:val="24"/>
          <w:szCs w:val="24"/>
          <w:rPrChange w:id="1501" w:author="Meshi, Dar" w:date="2020-09-18T10:07:00Z">
            <w:rPr>
              <w:del w:id="1502" w:author="Meshi, Dar" w:date="2020-09-18T10:07:00Z"/>
              <w:color w:val="282828" w:themeColor="accent3" w:themeShade="80"/>
            </w:rPr>
          </w:rPrChange>
        </w:rPr>
        <w:pPrChange w:id="1503" w:author="Meshi, Dar" w:date="2020-09-18T10:06:00Z">
          <w:pPr>
            <w:jc w:val="center"/>
          </w:pPr>
        </w:pPrChange>
      </w:pPr>
      <w:r w:rsidRPr="00E95563">
        <w:rPr>
          <w:color w:val="282828" w:themeColor="accent3" w:themeShade="80"/>
          <w:sz w:val="24"/>
          <w:szCs w:val="24"/>
          <w:rPrChange w:id="1504" w:author="Meshi, Dar" w:date="2020-09-18T10:07:00Z">
            <w:rPr>
              <w:color w:val="282828" w:themeColor="accent3" w:themeShade="80"/>
            </w:rPr>
          </w:rPrChange>
        </w:rPr>
        <w:lastRenderedPageBreak/>
        <w:t>Tables</w:t>
      </w:r>
    </w:p>
    <w:p w14:paraId="17F916F6" w14:textId="77777777" w:rsidR="005E406A" w:rsidRPr="00E95563" w:rsidRDefault="005E406A">
      <w:pPr>
        <w:spacing w:line="480" w:lineRule="auto"/>
        <w:rPr>
          <w:color w:val="282828" w:themeColor="accent3" w:themeShade="80"/>
          <w:sz w:val="24"/>
          <w:szCs w:val="24"/>
          <w:rPrChange w:id="1505" w:author="Meshi, Dar" w:date="2020-09-18T10:07:00Z">
            <w:rPr>
              <w:color w:val="282828" w:themeColor="accent3" w:themeShade="80"/>
            </w:rPr>
          </w:rPrChange>
        </w:rPr>
        <w:pPrChange w:id="1506" w:author="Meshi, Dar" w:date="2020-09-18T08:03:00Z">
          <w:pPr/>
        </w:pPrChange>
      </w:pPr>
    </w:p>
    <w:p w14:paraId="49F2A6AB" w14:textId="17B15995" w:rsidR="005E406A" w:rsidRPr="00ED18F8" w:rsidRDefault="00FA5630" w:rsidP="00E95563">
      <w:pPr>
        <w:spacing w:line="240" w:lineRule="auto"/>
        <w:rPr>
          <w:color w:val="282828" w:themeColor="accent3" w:themeShade="80"/>
          <w:sz w:val="24"/>
          <w:szCs w:val="24"/>
          <w:rPrChange w:id="1507" w:author="Meshi, Dar" w:date="2020-09-18T10:08:00Z">
            <w:rPr>
              <w:color w:val="282828" w:themeColor="accent3" w:themeShade="80"/>
            </w:rPr>
          </w:rPrChange>
        </w:rPr>
        <w:pPrChange w:id="1508" w:author="Meshi, Dar" w:date="2020-09-18T10:07:00Z">
          <w:pPr/>
        </w:pPrChange>
      </w:pPr>
      <w:r w:rsidRPr="00ED18F8">
        <w:rPr>
          <w:color w:val="282828" w:themeColor="accent3" w:themeShade="80"/>
          <w:sz w:val="24"/>
          <w:szCs w:val="24"/>
          <w:rPrChange w:id="1509" w:author="Meshi, Dar" w:date="2020-09-18T10:08:00Z">
            <w:rPr>
              <w:color w:val="282828" w:themeColor="accent3" w:themeShade="80"/>
            </w:rPr>
          </w:rPrChange>
        </w:rPr>
        <w:t>Table 1.</w:t>
      </w:r>
      <w:r w:rsidR="00EF5EB1" w:rsidRPr="00ED18F8">
        <w:rPr>
          <w:color w:val="282828" w:themeColor="accent3" w:themeShade="80"/>
          <w:sz w:val="24"/>
          <w:szCs w:val="24"/>
          <w:rPrChange w:id="1510" w:author="Meshi, Dar" w:date="2020-09-18T10:08:00Z">
            <w:rPr>
              <w:color w:val="282828" w:themeColor="accent3" w:themeShade="80"/>
            </w:rPr>
          </w:rPrChange>
        </w:rPr>
        <w:t xml:space="preserve"> Self-report questionnaires for Facebook connectedness and habitual Facebook use.</w:t>
      </w:r>
      <w:r w:rsidRPr="00ED18F8">
        <w:rPr>
          <w:color w:val="282828" w:themeColor="accent3" w:themeShade="80"/>
          <w:sz w:val="24"/>
          <w:szCs w:val="24"/>
          <w:rPrChange w:id="1511" w:author="Meshi, Dar" w:date="2020-09-18T10:08:00Z">
            <w:rPr>
              <w:color w:val="282828" w:themeColor="accent3" w:themeShade="80"/>
            </w:rPr>
          </w:rPrChange>
        </w:rPr>
        <w:t xml:space="preserve"> </w:t>
      </w:r>
    </w:p>
    <w:tbl>
      <w:tblPr>
        <w:tblStyle w:val="a"/>
        <w:tblW w:w="8995"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8995"/>
      </w:tblGrid>
      <w:tr w:rsidR="00D73CF9" w:rsidRPr="00ED18F8" w14:paraId="3F5BB5B3" w14:textId="77777777">
        <w:trPr>
          <w:jc w:val="center"/>
        </w:trPr>
        <w:tc>
          <w:tcPr>
            <w:tcW w:w="8995" w:type="dxa"/>
          </w:tcPr>
          <w:p w14:paraId="7CF0DD03" w14:textId="5095A395" w:rsidR="005E406A" w:rsidRPr="00ED18F8" w:rsidRDefault="00FA5630" w:rsidP="00E95563">
            <w:pPr>
              <w:rPr>
                <w:rFonts w:ascii="Arial" w:eastAsia="Arial" w:hAnsi="Arial" w:cs="Arial"/>
                <w:color w:val="282828" w:themeColor="accent3" w:themeShade="80"/>
                <w:sz w:val="24"/>
                <w:szCs w:val="24"/>
                <w:rPrChange w:id="1512" w:author="Meshi, Dar" w:date="2020-09-18T10:08:00Z">
                  <w:rPr>
                    <w:rFonts w:ascii="Arial" w:eastAsia="Arial" w:hAnsi="Arial" w:cs="Arial"/>
                    <w:color w:val="282828" w:themeColor="accent3" w:themeShade="80"/>
                  </w:rPr>
                </w:rPrChange>
              </w:rPr>
            </w:pPr>
            <w:r w:rsidRPr="00ED18F8">
              <w:rPr>
                <w:rFonts w:ascii="Arial" w:eastAsia="Arial" w:hAnsi="Arial" w:cs="Arial"/>
                <w:color w:val="282828" w:themeColor="accent3" w:themeShade="80"/>
                <w:sz w:val="24"/>
                <w:szCs w:val="24"/>
                <w:rPrChange w:id="1513" w:author="Meshi, Dar" w:date="2020-09-18T10:08:00Z">
                  <w:rPr>
                    <w:rFonts w:eastAsia="Arial"/>
                    <w:color w:val="282828" w:themeColor="accent3" w:themeShade="80"/>
                  </w:rPr>
                </w:rPrChange>
              </w:rPr>
              <w:t>Habitual Facebook Use Scale</w:t>
            </w:r>
            <w:r w:rsidR="001602AE" w:rsidRPr="00ED18F8">
              <w:rPr>
                <w:rFonts w:ascii="Arial" w:eastAsia="Arial" w:hAnsi="Arial" w:cs="Arial"/>
                <w:color w:val="282828" w:themeColor="accent3" w:themeShade="80"/>
                <w:sz w:val="24"/>
                <w:szCs w:val="24"/>
                <w:rPrChange w:id="1514" w:author="Meshi, Dar" w:date="2020-09-18T10:08:00Z">
                  <w:rPr>
                    <w:rFonts w:eastAsia="Arial"/>
                    <w:color w:val="282828" w:themeColor="accent3" w:themeShade="80"/>
                  </w:rPr>
                </w:rPrChange>
              </w:rPr>
              <w:t xml:space="preserve"> (rated on a seven-point scale</w:t>
            </w:r>
            <w:r w:rsidR="00EF5EB1" w:rsidRPr="00ED18F8">
              <w:rPr>
                <w:rFonts w:ascii="Arial" w:eastAsia="Arial" w:hAnsi="Arial" w:cs="Arial"/>
                <w:color w:val="282828" w:themeColor="accent3" w:themeShade="80"/>
                <w:sz w:val="24"/>
                <w:szCs w:val="24"/>
                <w:rPrChange w:id="1515" w:author="Meshi, Dar" w:date="2020-09-18T10:08:00Z">
                  <w:rPr>
                    <w:rFonts w:eastAsia="Arial"/>
                    <w:color w:val="282828" w:themeColor="accent3" w:themeShade="80"/>
                  </w:rPr>
                </w:rPrChange>
              </w:rPr>
              <w:t>;</w:t>
            </w:r>
            <w:r w:rsidR="00EF5EB1" w:rsidRPr="00ED18F8">
              <w:rPr>
                <w:rFonts w:ascii="Arial" w:hAnsi="Arial" w:cs="Arial"/>
                <w:sz w:val="24"/>
                <w:szCs w:val="24"/>
                <w:rPrChange w:id="1516" w:author="Meshi, Dar" w:date="2020-09-18T10:08:00Z">
                  <w:rPr/>
                </w:rPrChange>
              </w:rPr>
              <w:t xml:space="preserve"> </w:t>
            </w:r>
            <w:r w:rsidR="00200293" w:rsidRPr="00ED18F8">
              <w:rPr>
                <w:rFonts w:ascii="Arial" w:eastAsia="SimSun" w:hAnsi="Arial" w:cs="Arial"/>
                <w:sz w:val="24"/>
                <w:szCs w:val="24"/>
                <w:rPrChange w:id="1517" w:author="Meshi, Dar" w:date="2020-09-18T10:08:00Z">
                  <w:rPr>
                    <w:rFonts w:ascii="Arial" w:eastAsia="SimSun" w:hAnsi="Arial" w:cs="Arial"/>
                  </w:rPr>
                </w:rPrChange>
              </w:rPr>
              <w:fldChar w:fldCharType="begin"/>
            </w:r>
            <w:r w:rsidR="00200293" w:rsidRPr="00ED18F8">
              <w:rPr>
                <w:rFonts w:ascii="Arial" w:hAnsi="Arial" w:cs="Arial"/>
                <w:sz w:val="24"/>
                <w:szCs w:val="24"/>
                <w:rPrChange w:id="1518" w:author="Meshi, Dar" w:date="2020-09-18T10:08:00Z">
                  <w:rPr/>
                </w:rPrChange>
              </w:rPr>
              <w:instrText xml:space="preserve"> HYPERLINK "https://paperpile.com/c/2aJ6kC/65Apr+n23GM" \h </w:instrText>
            </w:r>
            <w:r w:rsidR="00200293" w:rsidRPr="00ED18F8">
              <w:rPr>
                <w:rFonts w:ascii="Arial" w:eastAsia="SimSun" w:hAnsi="Arial" w:cs="Arial"/>
                <w:sz w:val="24"/>
                <w:szCs w:val="24"/>
                <w:rPrChange w:id="1519" w:author="Meshi, Dar" w:date="2020-09-18T10:08:00Z">
                  <w:rPr>
                    <w:color w:val="282828" w:themeColor="accent3" w:themeShade="80"/>
                  </w:rPr>
                </w:rPrChange>
              </w:rPr>
              <w:fldChar w:fldCharType="separate"/>
            </w:r>
            <w:r w:rsidR="00EF5EB1" w:rsidRPr="00ED18F8">
              <w:rPr>
                <w:rFonts w:ascii="Arial" w:hAnsi="Arial" w:cs="Arial"/>
                <w:color w:val="282828" w:themeColor="accent3" w:themeShade="80"/>
                <w:sz w:val="24"/>
                <w:szCs w:val="24"/>
                <w:rPrChange w:id="1520" w:author="Meshi, Dar" w:date="2020-09-18T10:08:00Z">
                  <w:rPr>
                    <w:color w:val="282828" w:themeColor="accent3" w:themeShade="80"/>
                  </w:rPr>
                </w:rPrChange>
              </w:rPr>
              <w:t xml:space="preserve">Bayer &amp; Campbell, 2012; </w:t>
            </w:r>
            <w:proofErr w:type="spellStart"/>
            <w:r w:rsidR="00EF5EB1" w:rsidRPr="00ED18F8">
              <w:rPr>
                <w:rFonts w:ascii="Arial" w:hAnsi="Arial" w:cs="Arial"/>
                <w:color w:val="282828" w:themeColor="accent3" w:themeShade="80"/>
                <w:sz w:val="24"/>
                <w:szCs w:val="24"/>
                <w:rPrChange w:id="1521" w:author="Meshi, Dar" w:date="2020-09-18T10:08:00Z">
                  <w:rPr>
                    <w:color w:val="282828" w:themeColor="accent3" w:themeShade="80"/>
                  </w:rPr>
                </w:rPrChange>
              </w:rPr>
              <w:t>Verplanken</w:t>
            </w:r>
            <w:proofErr w:type="spellEnd"/>
            <w:r w:rsidR="00EF5EB1" w:rsidRPr="00ED18F8">
              <w:rPr>
                <w:rFonts w:ascii="Arial" w:hAnsi="Arial" w:cs="Arial"/>
                <w:color w:val="282828" w:themeColor="accent3" w:themeShade="80"/>
                <w:sz w:val="24"/>
                <w:szCs w:val="24"/>
                <w:rPrChange w:id="1522" w:author="Meshi, Dar" w:date="2020-09-18T10:08:00Z">
                  <w:rPr>
                    <w:color w:val="282828" w:themeColor="accent3" w:themeShade="80"/>
                  </w:rPr>
                </w:rPrChange>
              </w:rPr>
              <w:t xml:space="preserve"> &amp; Orbell, 2003)</w:t>
            </w:r>
            <w:r w:rsidR="00200293" w:rsidRPr="00ED18F8">
              <w:rPr>
                <w:rFonts w:ascii="Arial" w:eastAsia="SimSun" w:hAnsi="Arial" w:cs="Arial"/>
                <w:color w:val="282828" w:themeColor="accent3" w:themeShade="80"/>
                <w:sz w:val="24"/>
                <w:szCs w:val="24"/>
                <w:rPrChange w:id="1523" w:author="Meshi, Dar" w:date="2020-09-18T10:08:00Z">
                  <w:rPr>
                    <w:color w:val="282828" w:themeColor="accent3" w:themeShade="80"/>
                  </w:rPr>
                </w:rPrChange>
              </w:rPr>
              <w:fldChar w:fldCharType="end"/>
            </w:r>
          </w:p>
        </w:tc>
      </w:tr>
      <w:tr w:rsidR="00D73CF9" w:rsidRPr="00ED18F8" w14:paraId="7D6F3936" w14:textId="77777777">
        <w:trPr>
          <w:jc w:val="center"/>
        </w:trPr>
        <w:tc>
          <w:tcPr>
            <w:tcW w:w="8995" w:type="dxa"/>
          </w:tcPr>
          <w:p w14:paraId="3C566660" w14:textId="77777777" w:rsidR="005E406A" w:rsidRPr="00ED18F8" w:rsidRDefault="005E406A" w:rsidP="00E95563">
            <w:pPr>
              <w:rPr>
                <w:rFonts w:ascii="Arial" w:eastAsia="Arial" w:hAnsi="Arial" w:cs="Arial"/>
                <w:strike/>
                <w:color w:val="282828" w:themeColor="accent3" w:themeShade="80"/>
                <w:sz w:val="24"/>
                <w:szCs w:val="24"/>
                <w:rPrChange w:id="1524" w:author="Meshi, Dar" w:date="2020-09-18T10:08:00Z">
                  <w:rPr>
                    <w:rFonts w:ascii="Arial" w:eastAsia="Arial" w:hAnsi="Arial" w:cs="Arial"/>
                    <w:strike/>
                    <w:color w:val="282828" w:themeColor="accent3" w:themeShade="80"/>
                  </w:rPr>
                </w:rPrChange>
              </w:rPr>
            </w:pPr>
          </w:p>
          <w:p w14:paraId="59A23C40" w14:textId="77777777" w:rsidR="005E406A" w:rsidRPr="00ED18F8" w:rsidRDefault="00FA5630" w:rsidP="00E95563">
            <w:pPr>
              <w:numPr>
                <w:ilvl w:val="0"/>
                <w:numId w:val="1"/>
              </w:numPr>
              <w:rPr>
                <w:rFonts w:ascii="Arial" w:eastAsia="Arial" w:hAnsi="Arial" w:cs="Arial"/>
                <w:color w:val="282828" w:themeColor="accent3" w:themeShade="80"/>
                <w:sz w:val="24"/>
                <w:szCs w:val="24"/>
                <w:rPrChange w:id="1525" w:author="Meshi, Dar" w:date="2020-09-18T10:08:00Z">
                  <w:rPr>
                    <w:rFonts w:ascii="Arial" w:eastAsia="Arial" w:hAnsi="Arial" w:cs="Arial"/>
                    <w:color w:val="282828" w:themeColor="accent3" w:themeShade="80"/>
                  </w:rPr>
                </w:rPrChange>
              </w:rPr>
            </w:pPr>
            <w:commentRangeStart w:id="1526"/>
            <w:r w:rsidRPr="00ED18F8">
              <w:rPr>
                <w:rFonts w:ascii="Arial" w:eastAsia="Arial" w:hAnsi="Arial" w:cs="Arial"/>
                <w:color w:val="282828" w:themeColor="accent3" w:themeShade="80"/>
                <w:sz w:val="24"/>
                <w:szCs w:val="24"/>
                <w:rPrChange w:id="1527" w:author="Meshi, Dar" w:date="2020-09-18T10:08:00Z">
                  <w:rPr>
                    <w:rFonts w:eastAsia="Arial"/>
                    <w:color w:val="282828" w:themeColor="accent3" w:themeShade="80"/>
                  </w:rPr>
                </w:rPrChange>
              </w:rPr>
              <w:t>Using</w:t>
            </w:r>
            <w:commentRangeEnd w:id="1526"/>
            <w:r w:rsidR="00ED18F8">
              <w:rPr>
                <w:rStyle w:val="CommentReference"/>
                <w:rFonts w:ascii="Arial" w:eastAsia="SimSun" w:hAnsi="Arial" w:cs="Arial"/>
              </w:rPr>
              <w:commentReference w:id="1526"/>
            </w:r>
            <w:r w:rsidRPr="00ED18F8">
              <w:rPr>
                <w:rFonts w:ascii="Arial" w:eastAsia="Arial" w:hAnsi="Arial" w:cs="Arial"/>
                <w:color w:val="282828" w:themeColor="accent3" w:themeShade="80"/>
                <w:sz w:val="24"/>
                <w:szCs w:val="24"/>
                <w:rPrChange w:id="1528" w:author="Meshi, Dar" w:date="2020-09-18T10:08:00Z">
                  <w:rPr>
                    <w:rFonts w:eastAsia="Arial"/>
                    <w:color w:val="282828" w:themeColor="accent3" w:themeShade="80"/>
                  </w:rPr>
                </w:rPrChange>
              </w:rPr>
              <w:t xml:space="preserve"> Facebook is something I do automatically.</w:t>
            </w:r>
          </w:p>
          <w:p w14:paraId="3FEE591D" w14:textId="77777777" w:rsidR="005E406A" w:rsidRPr="00ED18F8" w:rsidRDefault="00FA5630" w:rsidP="00ED18F8">
            <w:pPr>
              <w:numPr>
                <w:ilvl w:val="0"/>
                <w:numId w:val="1"/>
              </w:numPr>
              <w:rPr>
                <w:rFonts w:ascii="Arial" w:eastAsia="Arial" w:hAnsi="Arial" w:cs="Arial"/>
                <w:color w:val="282828" w:themeColor="accent3" w:themeShade="80"/>
                <w:sz w:val="24"/>
                <w:szCs w:val="24"/>
                <w:rPrChange w:id="1529" w:author="Meshi, Dar" w:date="2020-09-18T10:08:00Z">
                  <w:rPr>
                    <w:rFonts w:ascii="Arial" w:eastAsia="Arial" w:hAnsi="Arial" w:cs="Arial"/>
                    <w:color w:val="282828" w:themeColor="accent3" w:themeShade="80"/>
                  </w:rPr>
                </w:rPrChange>
              </w:rPr>
            </w:pPr>
            <w:r w:rsidRPr="00ED18F8">
              <w:rPr>
                <w:rFonts w:ascii="Arial" w:eastAsia="Arial" w:hAnsi="Arial" w:cs="Arial"/>
                <w:color w:val="282828" w:themeColor="accent3" w:themeShade="80"/>
                <w:sz w:val="24"/>
                <w:szCs w:val="24"/>
                <w:rPrChange w:id="1530" w:author="Meshi, Dar" w:date="2020-09-18T10:08:00Z">
                  <w:rPr>
                    <w:rFonts w:eastAsia="Arial"/>
                    <w:color w:val="282828" w:themeColor="accent3" w:themeShade="80"/>
                  </w:rPr>
                </w:rPrChange>
              </w:rPr>
              <w:t>Using Facebook is something I do without meaning to do it.</w:t>
            </w:r>
          </w:p>
          <w:p w14:paraId="35DD7CA9" w14:textId="77777777" w:rsidR="005E406A" w:rsidRPr="00ED18F8" w:rsidRDefault="00FA5630" w:rsidP="00ED18F8">
            <w:pPr>
              <w:numPr>
                <w:ilvl w:val="0"/>
                <w:numId w:val="1"/>
              </w:numPr>
              <w:rPr>
                <w:rFonts w:ascii="Arial" w:eastAsia="Arial" w:hAnsi="Arial" w:cs="Arial"/>
                <w:color w:val="282828" w:themeColor="accent3" w:themeShade="80"/>
                <w:sz w:val="24"/>
                <w:szCs w:val="24"/>
                <w:rPrChange w:id="1531" w:author="Meshi, Dar" w:date="2020-09-18T10:08:00Z">
                  <w:rPr>
                    <w:rFonts w:ascii="Arial" w:eastAsia="Arial" w:hAnsi="Arial" w:cs="Arial"/>
                    <w:color w:val="282828" w:themeColor="accent3" w:themeShade="80"/>
                  </w:rPr>
                </w:rPrChange>
              </w:rPr>
            </w:pPr>
            <w:r w:rsidRPr="00ED18F8">
              <w:rPr>
                <w:rFonts w:ascii="Arial" w:eastAsia="Arial" w:hAnsi="Arial" w:cs="Arial"/>
                <w:color w:val="282828" w:themeColor="accent3" w:themeShade="80"/>
                <w:sz w:val="24"/>
                <w:szCs w:val="24"/>
                <w:rPrChange w:id="1532" w:author="Meshi, Dar" w:date="2020-09-18T10:08:00Z">
                  <w:rPr>
                    <w:rFonts w:eastAsia="Arial"/>
                    <w:color w:val="282828" w:themeColor="accent3" w:themeShade="80"/>
                  </w:rPr>
                </w:rPrChange>
              </w:rPr>
              <w:t>Using Facebook is something I do without thinking.</w:t>
            </w:r>
          </w:p>
          <w:p w14:paraId="0D04320B" w14:textId="77777777" w:rsidR="005E406A" w:rsidRPr="00ED18F8" w:rsidRDefault="00FA5630" w:rsidP="00ED18F8">
            <w:pPr>
              <w:numPr>
                <w:ilvl w:val="0"/>
                <w:numId w:val="1"/>
              </w:numPr>
              <w:rPr>
                <w:rFonts w:ascii="Arial" w:eastAsia="Arial" w:hAnsi="Arial" w:cs="Arial"/>
                <w:color w:val="282828" w:themeColor="accent3" w:themeShade="80"/>
                <w:sz w:val="24"/>
                <w:szCs w:val="24"/>
                <w:rPrChange w:id="1533" w:author="Meshi, Dar" w:date="2020-09-18T10:08:00Z">
                  <w:rPr>
                    <w:rFonts w:ascii="Arial" w:eastAsia="Arial" w:hAnsi="Arial" w:cs="Arial"/>
                    <w:color w:val="282828" w:themeColor="accent3" w:themeShade="80"/>
                  </w:rPr>
                </w:rPrChange>
              </w:rPr>
            </w:pPr>
            <w:r w:rsidRPr="00ED18F8">
              <w:rPr>
                <w:rFonts w:ascii="Arial" w:eastAsia="Arial" w:hAnsi="Arial" w:cs="Arial"/>
                <w:color w:val="282828" w:themeColor="accent3" w:themeShade="80"/>
                <w:sz w:val="24"/>
                <w:szCs w:val="24"/>
                <w:rPrChange w:id="1534" w:author="Meshi, Dar" w:date="2020-09-18T10:08:00Z">
                  <w:rPr>
                    <w:rFonts w:eastAsia="Arial"/>
                    <w:color w:val="282828" w:themeColor="accent3" w:themeShade="80"/>
                  </w:rPr>
                </w:rPrChange>
              </w:rPr>
              <w:t>Using Facebook is something I start doing before I realize I'm doing it.</w:t>
            </w:r>
          </w:p>
          <w:p w14:paraId="750090E2" w14:textId="77777777" w:rsidR="005E406A" w:rsidRPr="00ED18F8" w:rsidRDefault="00FA5630" w:rsidP="00ED18F8">
            <w:pPr>
              <w:numPr>
                <w:ilvl w:val="0"/>
                <w:numId w:val="1"/>
              </w:numPr>
              <w:rPr>
                <w:rFonts w:ascii="Arial" w:eastAsia="Arial" w:hAnsi="Arial" w:cs="Arial"/>
                <w:color w:val="282828" w:themeColor="accent3" w:themeShade="80"/>
                <w:sz w:val="24"/>
                <w:szCs w:val="24"/>
                <w:rPrChange w:id="1535" w:author="Meshi, Dar" w:date="2020-09-18T10:08:00Z">
                  <w:rPr>
                    <w:rFonts w:ascii="Arial" w:eastAsia="Arial" w:hAnsi="Arial" w:cs="Arial"/>
                    <w:color w:val="282828" w:themeColor="accent3" w:themeShade="80"/>
                  </w:rPr>
                </w:rPrChange>
              </w:rPr>
            </w:pPr>
            <w:r w:rsidRPr="00ED18F8">
              <w:rPr>
                <w:rFonts w:ascii="Arial" w:eastAsia="Arial" w:hAnsi="Arial" w:cs="Arial"/>
                <w:color w:val="282828" w:themeColor="accent3" w:themeShade="80"/>
                <w:sz w:val="24"/>
                <w:szCs w:val="24"/>
                <w:rPrChange w:id="1536" w:author="Meshi, Dar" w:date="2020-09-18T10:08:00Z">
                  <w:rPr>
                    <w:rFonts w:eastAsia="Arial"/>
                    <w:color w:val="282828" w:themeColor="accent3" w:themeShade="80"/>
                  </w:rPr>
                </w:rPrChange>
              </w:rPr>
              <w:t xml:space="preserve">Using Facebook is something that would require effort not to do it. </w:t>
            </w:r>
          </w:p>
          <w:p w14:paraId="31C3137B" w14:textId="77777777" w:rsidR="005E406A" w:rsidRPr="00ED18F8" w:rsidRDefault="00FA5630" w:rsidP="00ED18F8">
            <w:pPr>
              <w:numPr>
                <w:ilvl w:val="0"/>
                <w:numId w:val="1"/>
              </w:numPr>
              <w:rPr>
                <w:rFonts w:ascii="Arial" w:eastAsia="Arial" w:hAnsi="Arial" w:cs="Arial"/>
                <w:color w:val="282828" w:themeColor="accent3" w:themeShade="80"/>
                <w:sz w:val="24"/>
                <w:szCs w:val="24"/>
                <w:rPrChange w:id="1537" w:author="Meshi, Dar" w:date="2020-09-18T10:08:00Z">
                  <w:rPr>
                    <w:rFonts w:ascii="Arial" w:eastAsia="Arial" w:hAnsi="Arial" w:cs="Arial"/>
                    <w:color w:val="282828" w:themeColor="accent3" w:themeShade="80"/>
                  </w:rPr>
                </w:rPrChange>
              </w:rPr>
            </w:pPr>
            <w:r w:rsidRPr="00ED18F8">
              <w:rPr>
                <w:rFonts w:ascii="Arial" w:eastAsia="Arial" w:hAnsi="Arial" w:cs="Arial"/>
                <w:color w:val="282828" w:themeColor="accent3" w:themeShade="80"/>
                <w:sz w:val="24"/>
                <w:szCs w:val="24"/>
                <w:rPrChange w:id="1538" w:author="Meshi, Dar" w:date="2020-09-18T10:08:00Z">
                  <w:rPr>
                    <w:rFonts w:eastAsia="Arial"/>
                    <w:color w:val="282828" w:themeColor="accent3" w:themeShade="80"/>
                  </w:rPr>
                </w:rPrChange>
              </w:rPr>
              <w:t xml:space="preserve">Using Facebook is something I do without having to consciously remember. </w:t>
            </w:r>
          </w:p>
          <w:p w14:paraId="23CF2662" w14:textId="77777777" w:rsidR="005E406A" w:rsidRPr="00ED18F8" w:rsidRDefault="00FA5630" w:rsidP="00ED18F8">
            <w:pPr>
              <w:numPr>
                <w:ilvl w:val="0"/>
                <w:numId w:val="1"/>
              </w:numPr>
              <w:rPr>
                <w:rFonts w:ascii="Arial" w:eastAsia="Arial" w:hAnsi="Arial" w:cs="Arial"/>
                <w:color w:val="282828" w:themeColor="accent3" w:themeShade="80"/>
                <w:sz w:val="24"/>
                <w:szCs w:val="24"/>
                <w:rPrChange w:id="1539" w:author="Meshi, Dar" w:date="2020-09-18T10:08:00Z">
                  <w:rPr>
                    <w:rFonts w:ascii="Arial" w:eastAsia="Arial" w:hAnsi="Arial" w:cs="Arial"/>
                    <w:color w:val="282828" w:themeColor="accent3" w:themeShade="80"/>
                  </w:rPr>
                </w:rPrChange>
              </w:rPr>
            </w:pPr>
            <w:r w:rsidRPr="00ED18F8">
              <w:rPr>
                <w:rFonts w:ascii="Arial" w:eastAsia="Arial" w:hAnsi="Arial" w:cs="Arial"/>
                <w:color w:val="282828" w:themeColor="accent3" w:themeShade="80"/>
                <w:sz w:val="24"/>
                <w:szCs w:val="24"/>
                <w:rPrChange w:id="1540" w:author="Meshi, Dar" w:date="2020-09-18T10:08:00Z">
                  <w:rPr>
                    <w:rFonts w:eastAsia="Arial"/>
                    <w:color w:val="282828" w:themeColor="accent3" w:themeShade="80"/>
                  </w:rPr>
                </w:rPrChange>
              </w:rPr>
              <w:t>Using Facebook is something that belongs to my daily routine.</w:t>
            </w:r>
          </w:p>
          <w:p w14:paraId="5D004921" w14:textId="77777777" w:rsidR="005E406A" w:rsidRPr="00ED18F8" w:rsidRDefault="00FA5630" w:rsidP="00ED18F8">
            <w:pPr>
              <w:numPr>
                <w:ilvl w:val="0"/>
                <w:numId w:val="1"/>
              </w:numPr>
              <w:rPr>
                <w:rFonts w:ascii="Arial" w:eastAsia="Arial" w:hAnsi="Arial" w:cs="Arial"/>
                <w:color w:val="282828" w:themeColor="accent3" w:themeShade="80"/>
                <w:sz w:val="24"/>
                <w:szCs w:val="24"/>
                <w:rPrChange w:id="1541" w:author="Meshi, Dar" w:date="2020-09-18T10:08:00Z">
                  <w:rPr>
                    <w:rFonts w:ascii="Arial" w:eastAsia="Arial" w:hAnsi="Arial" w:cs="Arial"/>
                    <w:color w:val="282828" w:themeColor="accent3" w:themeShade="80"/>
                  </w:rPr>
                </w:rPrChange>
              </w:rPr>
            </w:pPr>
            <w:r w:rsidRPr="00ED18F8">
              <w:rPr>
                <w:rFonts w:ascii="Arial" w:eastAsia="Arial" w:hAnsi="Arial" w:cs="Arial"/>
                <w:color w:val="282828" w:themeColor="accent3" w:themeShade="80"/>
                <w:sz w:val="24"/>
                <w:szCs w:val="24"/>
                <w:rPrChange w:id="1542" w:author="Meshi, Dar" w:date="2020-09-18T10:08:00Z">
                  <w:rPr>
                    <w:rFonts w:eastAsia="Arial"/>
                    <w:color w:val="282828" w:themeColor="accent3" w:themeShade="80"/>
                  </w:rPr>
                </w:rPrChange>
              </w:rPr>
              <w:t xml:space="preserve">Using Facebook is something I would find hard not to do. </w:t>
            </w:r>
          </w:p>
          <w:p w14:paraId="6F02546C" w14:textId="77777777" w:rsidR="005E406A" w:rsidRPr="00ED18F8" w:rsidRDefault="00FA5630" w:rsidP="00ED18F8">
            <w:pPr>
              <w:numPr>
                <w:ilvl w:val="0"/>
                <w:numId w:val="1"/>
              </w:numPr>
              <w:rPr>
                <w:rFonts w:ascii="Arial" w:eastAsia="Arial" w:hAnsi="Arial" w:cs="Arial"/>
                <w:color w:val="282828" w:themeColor="accent3" w:themeShade="80"/>
                <w:sz w:val="24"/>
                <w:szCs w:val="24"/>
                <w:rPrChange w:id="1543" w:author="Meshi, Dar" w:date="2020-09-18T10:08:00Z">
                  <w:rPr>
                    <w:rFonts w:ascii="Arial" w:eastAsia="Arial" w:hAnsi="Arial" w:cs="Arial"/>
                    <w:color w:val="282828" w:themeColor="accent3" w:themeShade="80"/>
                  </w:rPr>
                </w:rPrChange>
              </w:rPr>
            </w:pPr>
            <w:r w:rsidRPr="00ED18F8">
              <w:rPr>
                <w:rFonts w:ascii="Arial" w:eastAsia="Arial" w:hAnsi="Arial" w:cs="Arial"/>
                <w:color w:val="282828" w:themeColor="accent3" w:themeShade="80"/>
                <w:sz w:val="24"/>
                <w:szCs w:val="24"/>
                <w:rPrChange w:id="1544" w:author="Meshi, Dar" w:date="2020-09-18T10:08:00Z">
                  <w:rPr>
                    <w:rFonts w:eastAsia="Arial"/>
                    <w:color w:val="282828" w:themeColor="accent3" w:themeShade="80"/>
                  </w:rPr>
                </w:rPrChange>
              </w:rPr>
              <w:t>Using Facebook is something I have no need to think about doing.</w:t>
            </w:r>
          </w:p>
          <w:p w14:paraId="5EAFDFB1" w14:textId="30678955" w:rsidR="001602AE" w:rsidRPr="00ED18F8" w:rsidRDefault="00FA5630" w:rsidP="00ED18F8">
            <w:pPr>
              <w:numPr>
                <w:ilvl w:val="0"/>
                <w:numId w:val="1"/>
              </w:numPr>
              <w:rPr>
                <w:rFonts w:ascii="Arial" w:eastAsia="Arial" w:hAnsi="Arial" w:cs="Arial"/>
                <w:color w:val="282828" w:themeColor="accent3" w:themeShade="80"/>
                <w:sz w:val="24"/>
                <w:szCs w:val="24"/>
                <w:rPrChange w:id="1545" w:author="Meshi, Dar" w:date="2020-09-18T10:08:00Z">
                  <w:rPr>
                    <w:rFonts w:ascii="Arial" w:eastAsia="Arial" w:hAnsi="Arial" w:cs="Arial"/>
                    <w:color w:val="282828" w:themeColor="accent3" w:themeShade="80"/>
                  </w:rPr>
                </w:rPrChange>
              </w:rPr>
            </w:pPr>
            <w:r w:rsidRPr="00ED18F8">
              <w:rPr>
                <w:rFonts w:ascii="Arial" w:eastAsia="Arial" w:hAnsi="Arial" w:cs="Arial"/>
                <w:color w:val="282828" w:themeColor="accent3" w:themeShade="80"/>
                <w:sz w:val="24"/>
                <w:szCs w:val="24"/>
                <w:rPrChange w:id="1546" w:author="Meshi, Dar" w:date="2020-09-18T10:08:00Z">
                  <w:rPr>
                    <w:rFonts w:eastAsia="Arial"/>
                    <w:color w:val="282828" w:themeColor="accent3" w:themeShade="80"/>
                  </w:rPr>
                </w:rPrChange>
              </w:rPr>
              <w:t xml:space="preserve">Using Facebook is something that's typically "me". </w:t>
            </w:r>
          </w:p>
          <w:p w14:paraId="0F0C5906" w14:textId="67BFF82B" w:rsidR="001602AE" w:rsidRPr="00ED18F8" w:rsidRDefault="001602AE" w:rsidP="00ED18F8">
            <w:pPr>
              <w:ind w:left="720"/>
              <w:rPr>
                <w:rFonts w:ascii="Arial" w:eastAsia="Arial" w:hAnsi="Arial" w:cs="Arial"/>
                <w:color w:val="282828" w:themeColor="accent3" w:themeShade="80"/>
                <w:sz w:val="24"/>
                <w:szCs w:val="24"/>
                <w:rPrChange w:id="1547" w:author="Meshi, Dar" w:date="2020-09-18T10:08:00Z">
                  <w:rPr>
                    <w:rFonts w:ascii="Arial" w:eastAsia="Arial" w:hAnsi="Arial" w:cs="Arial"/>
                    <w:color w:val="282828" w:themeColor="accent3" w:themeShade="80"/>
                  </w:rPr>
                </w:rPrChange>
              </w:rPr>
            </w:pPr>
          </w:p>
          <w:p w14:paraId="4AA08447" w14:textId="0A295094" w:rsidR="001602AE" w:rsidRPr="00ED18F8" w:rsidRDefault="001602AE" w:rsidP="00ED18F8">
            <w:pPr>
              <w:rPr>
                <w:rFonts w:ascii="Arial" w:eastAsia="Arial" w:hAnsi="Arial" w:cs="Arial"/>
                <w:color w:val="282828" w:themeColor="accent3" w:themeShade="80"/>
                <w:sz w:val="24"/>
                <w:szCs w:val="24"/>
                <w:rPrChange w:id="1548" w:author="Meshi, Dar" w:date="2020-09-18T10:08:00Z">
                  <w:rPr>
                    <w:rFonts w:ascii="Arial" w:eastAsia="Arial" w:hAnsi="Arial" w:cs="Arial"/>
                    <w:color w:val="282828" w:themeColor="accent3" w:themeShade="80"/>
                  </w:rPr>
                </w:rPrChange>
              </w:rPr>
            </w:pPr>
            <w:r w:rsidRPr="00ED18F8">
              <w:rPr>
                <w:rFonts w:ascii="Arial" w:eastAsia="Arial" w:hAnsi="Arial" w:cs="Arial"/>
                <w:color w:val="282828" w:themeColor="accent3" w:themeShade="80"/>
                <w:sz w:val="24"/>
                <w:szCs w:val="24"/>
                <w:rPrChange w:id="1549" w:author="Meshi, Dar" w:date="2020-09-18T10:08:00Z">
                  <w:rPr>
                    <w:rFonts w:eastAsia="Arial"/>
                    <w:color w:val="282828" w:themeColor="accent3" w:themeShade="80"/>
                  </w:rPr>
                </w:rPrChange>
              </w:rPr>
              <w:t xml:space="preserve">  Facebook connectedness scale (rated on a five-point scale)</w:t>
            </w:r>
          </w:p>
          <w:p w14:paraId="032586D2" w14:textId="61130504" w:rsidR="001602AE" w:rsidRPr="00ED18F8" w:rsidRDefault="001602AE" w:rsidP="00ED18F8">
            <w:pPr>
              <w:pStyle w:val="ListParagraph"/>
              <w:numPr>
                <w:ilvl w:val="0"/>
                <w:numId w:val="4"/>
              </w:numPr>
              <w:rPr>
                <w:rFonts w:ascii="Arial" w:eastAsia="Arial" w:hAnsi="Arial" w:cs="Arial"/>
                <w:color w:val="282828" w:themeColor="accent3" w:themeShade="80"/>
                <w:sz w:val="24"/>
                <w:szCs w:val="24"/>
                <w:rPrChange w:id="1550" w:author="Meshi, Dar" w:date="2020-09-18T10:08:00Z">
                  <w:rPr>
                    <w:rFonts w:eastAsia="Arial"/>
                    <w:color w:val="282828" w:themeColor="accent3" w:themeShade="80"/>
                  </w:rPr>
                </w:rPrChange>
              </w:rPr>
            </w:pPr>
            <w:r w:rsidRPr="00ED18F8">
              <w:rPr>
                <w:rFonts w:ascii="Arial" w:eastAsia="Arial" w:hAnsi="Arial" w:cs="Arial"/>
                <w:color w:val="282828" w:themeColor="accent3" w:themeShade="80"/>
                <w:sz w:val="24"/>
                <w:szCs w:val="24"/>
                <w:rPrChange w:id="1551" w:author="Meshi, Dar" w:date="2020-09-18T10:08:00Z">
                  <w:rPr>
                    <w:rFonts w:eastAsia="Arial"/>
                    <w:color w:val="282828" w:themeColor="accent3" w:themeShade="80"/>
                  </w:rPr>
                </w:rPrChange>
              </w:rPr>
              <w:t>I feel connected to my friends when I use Facebook.</w:t>
            </w:r>
          </w:p>
          <w:p w14:paraId="0B05B580" w14:textId="3D4A28FB" w:rsidR="001602AE" w:rsidRPr="00ED18F8" w:rsidRDefault="001602AE" w:rsidP="00ED18F8">
            <w:pPr>
              <w:pStyle w:val="ListParagraph"/>
              <w:numPr>
                <w:ilvl w:val="0"/>
                <w:numId w:val="4"/>
              </w:numPr>
              <w:rPr>
                <w:rFonts w:ascii="Arial" w:eastAsia="Arial" w:hAnsi="Arial" w:cs="Arial"/>
                <w:color w:val="282828" w:themeColor="accent3" w:themeShade="80"/>
                <w:sz w:val="24"/>
                <w:szCs w:val="24"/>
                <w:rPrChange w:id="1552" w:author="Meshi, Dar" w:date="2020-09-18T10:08:00Z">
                  <w:rPr>
                    <w:rFonts w:eastAsia="Arial"/>
                    <w:color w:val="282828" w:themeColor="accent3" w:themeShade="80"/>
                  </w:rPr>
                </w:rPrChange>
              </w:rPr>
            </w:pPr>
            <w:r w:rsidRPr="00ED18F8">
              <w:rPr>
                <w:rFonts w:ascii="Arial" w:eastAsia="Arial" w:hAnsi="Arial" w:cs="Arial"/>
                <w:color w:val="282828" w:themeColor="accent3" w:themeShade="80"/>
                <w:sz w:val="24"/>
                <w:szCs w:val="24"/>
                <w:rPrChange w:id="1553" w:author="Meshi, Dar" w:date="2020-09-18T10:08:00Z">
                  <w:rPr>
                    <w:rFonts w:eastAsia="Arial"/>
                    <w:color w:val="282828" w:themeColor="accent3" w:themeShade="80"/>
                  </w:rPr>
                </w:rPrChange>
              </w:rPr>
              <w:t>I feel connected to my family members when I use Facebook.</w:t>
            </w:r>
          </w:p>
          <w:p w14:paraId="53B2623A" w14:textId="77777777" w:rsidR="005E406A" w:rsidRPr="00ED18F8" w:rsidRDefault="005E406A" w:rsidP="00ED18F8">
            <w:pPr>
              <w:rPr>
                <w:rFonts w:ascii="Arial" w:eastAsia="Arial" w:hAnsi="Arial" w:cs="Arial"/>
                <w:color w:val="282828" w:themeColor="accent3" w:themeShade="80"/>
                <w:sz w:val="24"/>
                <w:szCs w:val="24"/>
                <w:rPrChange w:id="1554" w:author="Meshi, Dar" w:date="2020-09-18T10:08:00Z">
                  <w:rPr>
                    <w:rFonts w:ascii="Arial" w:eastAsia="Arial" w:hAnsi="Arial" w:cs="Arial"/>
                    <w:color w:val="282828" w:themeColor="accent3" w:themeShade="80"/>
                  </w:rPr>
                </w:rPrChange>
              </w:rPr>
            </w:pPr>
          </w:p>
        </w:tc>
      </w:tr>
    </w:tbl>
    <w:p w14:paraId="2EF2CD45" w14:textId="77777777" w:rsidR="005E406A" w:rsidRPr="00E20E1B" w:rsidRDefault="005E406A">
      <w:pPr>
        <w:spacing w:line="480" w:lineRule="auto"/>
        <w:rPr>
          <w:b/>
          <w:color w:val="282828" w:themeColor="accent3" w:themeShade="80"/>
          <w:sz w:val="24"/>
          <w:szCs w:val="24"/>
          <w:rPrChange w:id="1555" w:author="Meshi, Dar" w:date="2020-09-18T08:05:00Z">
            <w:rPr>
              <w:b/>
              <w:color w:val="282828" w:themeColor="accent3" w:themeShade="80"/>
            </w:rPr>
          </w:rPrChange>
        </w:rPr>
        <w:pPrChange w:id="1556" w:author="Meshi, Dar" w:date="2020-09-18T08:03:00Z">
          <w:pPr/>
        </w:pPrChange>
      </w:pPr>
    </w:p>
    <w:p w14:paraId="33B9A543" w14:textId="77777777" w:rsidR="005E406A" w:rsidRPr="00E20E1B" w:rsidRDefault="005E406A">
      <w:pPr>
        <w:spacing w:line="480" w:lineRule="auto"/>
        <w:rPr>
          <w:rFonts w:ascii="Times New Roman" w:eastAsia="Times New Roman" w:hAnsi="Times New Roman" w:cs="Times New Roman"/>
          <w:color w:val="282828" w:themeColor="accent3" w:themeShade="80"/>
          <w:sz w:val="24"/>
          <w:szCs w:val="24"/>
        </w:rPr>
        <w:pPrChange w:id="1557" w:author="Meshi, Dar" w:date="2020-09-18T08:03:00Z">
          <w:pPr>
            <w:spacing w:line="240" w:lineRule="auto"/>
          </w:pPr>
        </w:pPrChange>
      </w:pPr>
    </w:p>
    <w:sectPr w:rsidR="005E406A" w:rsidRPr="00E20E1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eshi, Dar" w:date="2020-09-18T08:04:00Z" w:initials="MD">
    <w:p w14:paraId="494E99ED" w14:textId="4BE3129B" w:rsidR="008837C5" w:rsidRDefault="008837C5">
      <w:pPr>
        <w:pStyle w:val="CommentText"/>
      </w:pPr>
      <w:r>
        <w:rPr>
          <w:rStyle w:val="CommentReference"/>
        </w:rPr>
        <w:annotationRef/>
      </w:r>
      <w:r>
        <w:t>Want to create a title page here?</w:t>
      </w:r>
    </w:p>
  </w:comment>
  <w:comment w:id="46" w:author="Meshi, Dar" w:date="2020-09-18T10:25:00Z" w:initials="MD">
    <w:p w14:paraId="642F2FC4" w14:textId="2F9A06C3" w:rsidR="00F463CE" w:rsidRDefault="00F463CE">
      <w:pPr>
        <w:pStyle w:val="CommentText"/>
      </w:pPr>
      <w:r>
        <w:rPr>
          <w:rStyle w:val="CommentReference"/>
        </w:rPr>
        <w:annotationRef/>
      </w:r>
      <w:r>
        <w:t>We don’t need this because we didn’t pull their Facebook data, right?</w:t>
      </w:r>
    </w:p>
  </w:comment>
  <w:comment w:id="54" w:author="Meshi, Dar" w:date="2020-09-18T10:26:00Z" w:initials="MD">
    <w:p w14:paraId="770354E6" w14:textId="650E95F2" w:rsidR="00D444A3" w:rsidRDefault="00D444A3">
      <w:pPr>
        <w:pStyle w:val="CommentText"/>
      </w:pPr>
      <w:r>
        <w:rPr>
          <w:rStyle w:val="CommentReference"/>
        </w:rPr>
        <w:annotationRef/>
      </w:r>
      <w:r>
        <w:t>I usually say the final sample size first, and then mention “after excluding nine for missing age data”.</w:t>
      </w:r>
    </w:p>
  </w:comment>
  <w:comment w:id="58" w:author="Meshi, Dar" w:date="2020-09-18T10:27:00Z" w:initials="MD">
    <w:p w14:paraId="672B503D" w14:textId="626193FE" w:rsidR="00D444A3" w:rsidRDefault="00D444A3">
      <w:pPr>
        <w:pStyle w:val="CommentText"/>
      </w:pPr>
      <w:r>
        <w:rPr>
          <w:rStyle w:val="CommentReference"/>
        </w:rPr>
        <w:annotationRef/>
      </w:r>
      <w:r>
        <w:t>Should we also blind this for peer review?</w:t>
      </w:r>
    </w:p>
  </w:comment>
  <w:comment w:id="91" w:author="Meshi, Dar" w:date="2020-09-18T10:29:00Z" w:initials="MD">
    <w:p w14:paraId="65022145" w14:textId="05132EEA" w:rsidR="00432349" w:rsidRDefault="00432349">
      <w:pPr>
        <w:pStyle w:val="CommentText"/>
      </w:pPr>
      <w:r>
        <w:rPr>
          <w:rStyle w:val="CommentReference"/>
        </w:rPr>
        <w:annotationRef/>
      </w:r>
      <w:r>
        <w:t>Does this refer to the word cloud?</w:t>
      </w:r>
    </w:p>
  </w:comment>
  <w:comment w:id="98" w:author="Meshi, Dar" w:date="2020-09-18T10:30:00Z" w:initials="MD">
    <w:p w14:paraId="56CBA1F6" w14:textId="5EDA0A61" w:rsidR="00F65723" w:rsidRDefault="00F65723">
      <w:pPr>
        <w:pStyle w:val="CommentText"/>
      </w:pPr>
      <w:r>
        <w:rPr>
          <w:rStyle w:val="CommentReference"/>
        </w:rPr>
        <w:annotationRef/>
      </w:r>
      <w:r>
        <w:t xml:space="preserve">Hmmm…is there any way to report how many throws they were excluded? I think we discussed this </w:t>
      </w:r>
      <w:proofErr w:type="gramStart"/>
      <w:r>
        <w:t>already?</w:t>
      </w:r>
      <w:proofErr w:type="gramEnd"/>
      <w:r>
        <w:t xml:space="preserve"> Apologies if it was already settled </w:t>
      </w:r>
      <w:r>
        <w:sym w:font="Wingdings" w:char="F04A"/>
      </w:r>
    </w:p>
  </w:comment>
  <w:comment w:id="119" w:author="Meshi, Dar" w:date="2020-09-18T10:31:00Z" w:initials="MD">
    <w:p w14:paraId="328E8725" w14:textId="47F675FD" w:rsidR="00A05EFC" w:rsidRDefault="00A05EFC">
      <w:pPr>
        <w:pStyle w:val="CommentText"/>
      </w:pPr>
      <w:r>
        <w:rPr>
          <w:rStyle w:val="CommentReference"/>
        </w:rPr>
        <w:annotationRef/>
      </w:r>
      <w:r>
        <w:t xml:space="preserve">I’m changing this to “connectedness on Facebook” throughout the manuscript because Facebook connectedness sounds like one’s affinity for Facebook rather than their </w:t>
      </w:r>
      <w:proofErr w:type="spellStart"/>
      <w:r>
        <w:t>degress</w:t>
      </w:r>
      <w:proofErr w:type="spellEnd"/>
      <w:r>
        <w:t xml:space="preserve"> of connectivity to family and friends on Facebook. Cool?</w:t>
      </w:r>
    </w:p>
  </w:comment>
  <w:comment w:id="125" w:author="Meshi, Dar" w:date="2020-09-18T10:32:00Z" w:initials="MD">
    <w:p w14:paraId="5AF984DE" w14:textId="59FD7366" w:rsidR="00A05EFC" w:rsidRDefault="00A05EFC">
      <w:pPr>
        <w:pStyle w:val="CommentText"/>
      </w:pPr>
      <w:r>
        <w:rPr>
          <w:rStyle w:val="CommentReference"/>
        </w:rPr>
        <w:annotationRef/>
      </w:r>
      <w:r>
        <w:t>I’m changing this throughout the manuscript to parallel the connectedness wording.</w:t>
      </w:r>
    </w:p>
  </w:comment>
  <w:comment w:id="147" w:author="Meshi, Dar" w:date="2020-09-18T10:35:00Z" w:initials="MD">
    <w:p w14:paraId="317DCC63" w14:textId="3A5BD6AC" w:rsidR="003C7A5A" w:rsidRDefault="003C7A5A">
      <w:pPr>
        <w:pStyle w:val="CommentText"/>
      </w:pPr>
      <w:r>
        <w:rPr>
          <w:rStyle w:val="CommentReference"/>
        </w:rPr>
        <w:annotationRef/>
      </w:r>
      <w:r>
        <w:t>Can we split this up to describe each scale individually? Also, do we have a reliability score for the connectedness two-item scale?</w:t>
      </w:r>
    </w:p>
  </w:comment>
  <w:comment w:id="210" w:author="Dar Meshi" w:date="2020-08-21T14:30:00Z" w:initials="">
    <w:p w14:paraId="73B869AE" w14:textId="77777777" w:rsidR="0077457D" w:rsidRDefault="0077457D" w:rsidP="0077457D">
      <w:pPr>
        <w:widowControl w:val="0"/>
        <w:pBdr>
          <w:top w:val="nil"/>
          <w:left w:val="nil"/>
          <w:bottom w:val="nil"/>
          <w:right w:val="nil"/>
          <w:between w:val="nil"/>
        </w:pBdr>
        <w:spacing w:line="240" w:lineRule="auto"/>
        <w:rPr>
          <w:color w:val="000000"/>
        </w:rPr>
      </w:pPr>
      <w:r>
        <w:rPr>
          <w:rFonts w:eastAsia="Arial"/>
          <w:color w:val="000000"/>
        </w:rPr>
        <w:t xml:space="preserve">See my note below about </w:t>
      </w:r>
      <w:proofErr w:type="spellStart"/>
      <w:r>
        <w:rPr>
          <w:rFonts w:eastAsia="Arial"/>
          <w:color w:val="000000"/>
        </w:rPr>
        <w:t>omiting</w:t>
      </w:r>
      <w:proofErr w:type="spellEnd"/>
      <w:r>
        <w:rPr>
          <w:rFonts w:eastAsia="Arial"/>
          <w:color w:val="000000"/>
        </w:rPr>
        <w:t xml:space="preserve"> this analysis from our report. If we do keep it in though, I think this should be moved to 2.3.3 because it's described in that order above, also it did come in that order chronologically.</w:t>
      </w:r>
    </w:p>
  </w:comment>
  <w:comment w:id="317" w:author="Meshi, Dar" w:date="2020-09-18T10:38:00Z" w:initials="MD">
    <w:p w14:paraId="445C8349" w14:textId="7E21F445" w:rsidR="008D500E" w:rsidRDefault="008D500E">
      <w:pPr>
        <w:pStyle w:val="CommentText"/>
      </w:pPr>
      <w:r>
        <w:rPr>
          <w:rStyle w:val="CommentReference"/>
        </w:rPr>
        <w:annotationRef/>
      </w:r>
      <w:r>
        <w:t>We call it game everywhere else</w:t>
      </w:r>
    </w:p>
  </w:comment>
  <w:comment w:id="347" w:author="Meshi, Dar" w:date="2020-09-18T10:40:00Z" w:initials="MD">
    <w:p w14:paraId="4F7195AC" w14:textId="7DFAF117" w:rsidR="008D500E" w:rsidRDefault="008D500E">
      <w:pPr>
        <w:pStyle w:val="CommentText"/>
      </w:pPr>
      <w:r>
        <w:rPr>
          <w:rStyle w:val="CommentReference"/>
        </w:rPr>
        <w:annotationRef/>
      </w:r>
      <w:r>
        <w:t xml:space="preserve">Hmmm…I’m not sure what the below is trying to convey. Are we just saying that we didn’t do </w:t>
      </w:r>
      <w:proofErr w:type="spellStart"/>
      <w:r>
        <w:t>dACC</w:t>
      </w:r>
      <w:proofErr w:type="spellEnd"/>
      <w:r>
        <w:t xml:space="preserve"> because it doesn’t show up in meta-analyses? If so, I think we should specifically state that. Also, please remind me, did we get significant results in the one of the </w:t>
      </w:r>
      <w:proofErr w:type="spellStart"/>
      <w:r>
        <w:t>dACC</w:t>
      </w:r>
      <w:proofErr w:type="spellEnd"/>
      <w:r>
        <w:t xml:space="preserve"> ROI’s?</w:t>
      </w:r>
    </w:p>
  </w:comment>
  <w:comment w:id="475" w:author="Dar Meshi" w:date="2020-08-21T15:32:00Z" w:initials="">
    <w:p w14:paraId="5381D198"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See note below about omitting perspective taking.</w:t>
      </w:r>
    </w:p>
  </w:comment>
  <w:comment w:id="499" w:author="Dar Meshi" w:date="2020-08-21T14:50:00Z" w:initials="">
    <w:p w14:paraId="3652A908"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Let's discuss, but I think we need a model for all social pain and all mentalizing, then we need models for each brain region that is part of each of these networks. This might be too many models to write out :)</w:t>
      </w:r>
    </w:p>
  </w:comment>
  <w:comment w:id="524" w:author="Dar Meshi" w:date="2020-08-21T14:50:00Z" w:initials="">
    <w:p w14:paraId="55F9DED4" w14:textId="77777777" w:rsidR="005810B1" w:rsidRDefault="005810B1" w:rsidP="005810B1">
      <w:pPr>
        <w:widowControl w:val="0"/>
        <w:pBdr>
          <w:top w:val="nil"/>
          <w:left w:val="nil"/>
          <w:bottom w:val="nil"/>
          <w:right w:val="nil"/>
          <w:between w:val="nil"/>
        </w:pBdr>
        <w:spacing w:line="240" w:lineRule="auto"/>
        <w:rPr>
          <w:color w:val="000000"/>
        </w:rPr>
      </w:pPr>
      <w:r>
        <w:rPr>
          <w:rFonts w:eastAsia="Arial"/>
          <w:color w:val="000000"/>
        </w:rPr>
        <w:t>Let's discuss, but I think we need a model for all social pain and all mentalizing, then we need models for each brain region that is part of each of these networks. This might be too many models to write out :)</w:t>
      </w:r>
    </w:p>
  </w:comment>
  <w:comment w:id="568" w:author="Dar Meshi" w:date="2020-08-21T14:48:00Z" w:initials="">
    <w:p w14:paraId="1C2B7891"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Do we want to break apart each side of this?</w:t>
      </w:r>
    </w:p>
  </w:comment>
  <w:comment w:id="589" w:author="Meshi, Dar" w:date="2020-09-18T10:46:00Z" w:initials="MD">
    <w:p w14:paraId="75C3AC62" w14:textId="0C6C2DF3" w:rsidR="001B2C2E" w:rsidRDefault="001B2C2E">
      <w:pPr>
        <w:pStyle w:val="CommentText"/>
      </w:pPr>
      <w:r>
        <w:rPr>
          <w:rStyle w:val="CommentReference"/>
        </w:rPr>
        <w:annotationRef/>
      </w:r>
      <w:r>
        <w:t>Do we need this now that I included R</w:t>
      </w:r>
      <w:r w:rsidR="00D54657">
        <w:rPr>
          <w:noProof/>
        </w:rPr>
        <w:t>OI's above?</w:t>
      </w:r>
    </w:p>
  </w:comment>
  <w:comment w:id="673" w:author="Dar Meshi" w:date="2020-08-21T14:48:00Z" w:initials="">
    <w:p w14:paraId="4ABD124A"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I think we need to break apart the mentalizing network into regions so we can identify exactly which regions reveal the relationship.</w:t>
      </w:r>
    </w:p>
  </w:comment>
  <w:comment w:id="723" w:author="Meshi, Dar" w:date="2020-09-18T09:39:00Z" w:initials="MD">
    <w:p w14:paraId="68E327B9" w14:textId="66B459D5" w:rsidR="00B03393" w:rsidRDefault="00B03393">
      <w:pPr>
        <w:pStyle w:val="CommentText"/>
      </w:pPr>
      <w:r>
        <w:rPr>
          <w:rStyle w:val="CommentReference"/>
        </w:rPr>
        <w:annotationRef/>
      </w:r>
      <w:r>
        <w:t>I changed this up a bit because the previous version included an interpretation, which I think isn’t needed, or should go in the discussion section.</w:t>
      </w:r>
    </w:p>
  </w:comment>
  <w:comment w:id="838" w:author="Meshi, Dar" w:date="2020-09-18T09:40:00Z" w:initials="MD">
    <w:p w14:paraId="2FE737E4" w14:textId="6F7FC340" w:rsidR="00B03393" w:rsidRDefault="00B03393">
      <w:pPr>
        <w:pStyle w:val="CommentText"/>
      </w:pPr>
      <w:r>
        <w:rPr>
          <w:rStyle w:val="CommentReference"/>
        </w:rPr>
        <w:annotationRef/>
      </w:r>
      <w:r>
        <w:t xml:space="preserve">Let’s discuss this section…does it add to our story, or is it just interesting? If it’s just interesting, we may want to exclude </w:t>
      </w:r>
      <w:proofErr w:type="gramStart"/>
      <w:r>
        <w:t>it</w:t>
      </w:r>
      <w:proofErr w:type="gramEnd"/>
      <w:r>
        <w:t xml:space="preserve"> so it doesn’t distract from our story.</w:t>
      </w:r>
    </w:p>
  </w:comment>
  <w:comment w:id="1176" w:author="Meshi, Dar" w:date="2020-09-18T09:59:00Z" w:initials="MD">
    <w:p w14:paraId="5A31BD11" w14:textId="73A760BB" w:rsidR="00C30556" w:rsidRDefault="00C30556">
      <w:pPr>
        <w:pStyle w:val="CommentText"/>
      </w:pPr>
      <w:r>
        <w:rPr>
          <w:rStyle w:val="CommentReference"/>
        </w:rPr>
        <w:annotationRef/>
      </w:r>
      <w:r>
        <w:t>Let’s include the stats here to parallel the other neuroimaging findings above.</w:t>
      </w:r>
    </w:p>
  </w:comment>
  <w:comment w:id="1315" w:author="Meshi, Dar" w:date="2020-09-18T10:49:00Z" w:initials="MD">
    <w:p w14:paraId="0FF4613F" w14:textId="1C3EDAB5" w:rsidR="004B467D" w:rsidRDefault="004B467D">
      <w:pPr>
        <w:pStyle w:val="CommentText"/>
      </w:pPr>
      <w:r>
        <w:rPr>
          <w:rStyle w:val="CommentReference"/>
        </w:rPr>
        <w:annotationRef/>
      </w:r>
      <w:r>
        <w:t>Let’s put references here</w:t>
      </w:r>
    </w:p>
  </w:comment>
  <w:comment w:id="1325" w:author="Dar Meshi" w:date="2020-08-21T15:30:00Z" w:initials="">
    <w:p w14:paraId="64484F50"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 xml:space="preserve">I'm thinking we might want to omit these analyses. Hmmm...I guess I don't clearly see now how they contribute to our research question, especially after we've changed to the connectedness measure. </w:t>
      </w:r>
      <w:proofErr w:type="gramStart"/>
      <w:r>
        <w:rPr>
          <w:rFonts w:eastAsia="Arial"/>
          <w:color w:val="000000"/>
        </w:rPr>
        <w:t>So</w:t>
      </w:r>
      <w:proofErr w:type="gramEnd"/>
      <w:r>
        <w:rPr>
          <w:rFonts w:eastAsia="Arial"/>
          <w:color w:val="000000"/>
        </w:rPr>
        <w:t xml:space="preserve"> we no longer have this emotion vs mentalizing story...it's now about habitual vs connectedness and we're looking at social pain and mentalizing with both when being excluded, right?</w:t>
      </w:r>
    </w:p>
  </w:comment>
  <w:comment w:id="1347" w:author="Dar Meshi" w:date="2020-08-21T15:27:00Z" w:initials="">
    <w:p w14:paraId="4517A207"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Hmmm....this feel a bit like what I'd expect to read in the discussion section. Maybe put it there? Not sure though, just an idea :)</w:t>
      </w:r>
    </w:p>
  </w:comment>
  <w:comment w:id="1378" w:author="Dar Meshi" w:date="2020-08-21T15:38:00Z" w:initials="">
    <w:p w14:paraId="36AFCAF3"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Hmmm...I think this might not be the angle we want to take...connectedness wasn't actually significant, right?</w:t>
      </w:r>
    </w:p>
  </w:comment>
  <w:comment w:id="1382" w:author="Dar Meshi" w:date="2020-08-21T15:39:00Z" w:initials="">
    <w:p w14:paraId="11098F0B"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 xml:space="preserve">I would do this the other way, our primary goal was to look for correlations in the brain, and we then aimed at confirming this with the surveys. Thoughts? We could even present the neuroimaging </w:t>
      </w:r>
      <w:proofErr w:type="gramStart"/>
      <w:r>
        <w:rPr>
          <w:rFonts w:eastAsia="Arial"/>
          <w:color w:val="000000"/>
        </w:rPr>
        <w:t>first?</w:t>
      </w:r>
      <w:proofErr w:type="gramEnd"/>
      <w:r>
        <w:rPr>
          <w:rFonts w:eastAsia="Arial"/>
          <w:color w:val="000000"/>
        </w:rPr>
        <w:t xml:space="preserve"> Just an idea. I'm thinking this might be good because it then removes attention on the lack of a significant finding with the </w:t>
      </w:r>
      <w:proofErr w:type="spellStart"/>
      <w:r>
        <w:rPr>
          <w:rFonts w:eastAsia="Arial"/>
          <w:color w:val="000000"/>
        </w:rPr>
        <w:t>facebook</w:t>
      </w:r>
      <w:proofErr w:type="spellEnd"/>
      <w:r>
        <w:rPr>
          <w:rFonts w:eastAsia="Arial"/>
          <w:color w:val="000000"/>
        </w:rPr>
        <w:t xml:space="preserve"> connectedness scale and need threat 👍</w:t>
      </w:r>
    </w:p>
  </w:comment>
  <w:comment w:id="1408" w:author="Pei Rui" w:date="2020-08-11T02:06:00Z" w:initials="">
    <w:p w14:paraId="36C14667"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Draft figures and Tables, open to changes or rearrangements.</w:t>
      </w:r>
    </w:p>
  </w:comment>
  <w:comment w:id="1410" w:author="Meshi, Dar" w:date="2020-09-18T10:51:00Z" w:initials="MD">
    <w:p w14:paraId="1925FADE" w14:textId="7A3F3929" w:rsidR="00387879" w:rsidRDefault="00387879">
      <w:pPr>
        <w:pStyle w:val="CommentText"/>
      </w:pPr>
      <w:r>
        <w:rPr>
          <w:rStyle w:val="CommentReference"/>
        </w:rPr>
        <w:annotationRef/>
      </w:r>
      <w:r>
        <w:t xml:space="preserve">Cool! And I just put them one per page too </w:t>
      </w:r>
      <w:r>
        <w:sym w:font="Wingdings" w:char="F04A"/>
      </w:r>
    </w:p>
  </w:comment>
  <w:comment w:id="1409" w:author="Dar Meshi" w:date="2020-08-21T16:02:00Z" w:initials="">
    <w:p w14:paraId="2FB6BA1B" w14:textId="77777777" w:rsidR="005E406A" w:rsidRDefault="00FA5630">
      <w:pPr>
        <w:widowControl w:val="0"/>
        <w:pBdr>
          <w:top w:val="nil"/>
          <w:left w:val="nil"/>
          <w:bottom w:val="nil"/>
          <w:right w:val="nil"/>
          <w:between w:val="nil"/>
        </w:pBdr>
        <w:spacing w:line="240" w:lineRule="auto"/>
        <w:rPr>
          <w:color w:val="000000"/>
        </w:rPr>
      </w:pPr>
      <w:r>
        <w:rPr>
          <w:rFonts w:eastAsia="Arial"/>
          <w:color w:val="000000"/>
        </w:rPr>
        <w:t xml:space="preserve">Cool! Yeah, I'd write legends for the figures next. I'd also love to see plots for the correlations, like we reported in the ICA paper. Of note, I think figure 1b is repeated, so one of these should be changed to 1c. Also, maybe we can show the lateral OFC ROI with a horizontal slice rather than sagittal? Just an idea, and it would also mirror the display in 1d. We might not need Figure 2 if you display all the data like we did in the ICA paper, but just in case, I'd create an a, b and c for Figure 2: one for social pain total and then for the parts; and the other for mentalizing total, and then for the parts; and one for NTS mean. I'd also change the y-axis labels to remove mention of the mask origin. I'd also change the </w:t>
      </w:r>
      <w:proofErr w:type="spellStart"/>
      <w:r>
        <w:rPr>
          <w:rFonts w:eastAsia="Arial"/>
          <w:color w:val="000000"/>
        </w:rPr>
        <w:t>NTS_Mean</w:t>
      </w:r>
      <w:proofErr w:type="spellEnd"/>
      <w:r>
        <w:rPr>
          <w:rFonts w:eastAsia="Arial"/>
          <w:color w:val="000000"/>
        </w:rPr>
        <w:t xml:space="preserve"> label to Need Threat Scale.</w:t>
      </w:r>
    </w:p>
  </w:comment>
  <w:comment w:id="1418" w:author="Meshi, Dar" w:date="2020-09-18T10:49:00Z" w:initials="MD">
    <w:p w14:paraId="7B3B39B5" w14:textId="281903B6" w:rsidR="00515EE6" w:rsidRDefault="00515EE6">
      <w:pPr>
        <w:pStyle w:val="CommentText"/>
      </w:pPr>
      <w:r>
        <w:rPr>
          <w:rStyle w:val="CommentReference"/>
        </w:rPr>
        <w:annotationRef/>
      </w:r>
      <w:r>
        <w:t>Not sure we should include this. Let’s discuss!</w:t>
      </w:r>
    </w:p>
  </w:comment>
  <w:comment w:id="1437" w:author="Meshi, Dar" w:date="2020-09-18T10:23:00Z" w:initials="MD">
    <w:p w14:paraId="469AC8F5" w14:textId="2AF7D325" w:rsidR="009C55B2" w:rsidRDefault="009C55B2">
      <w:pPr>
        <w:pStyle w:val="CommentText"/>
      </w:pPr>
      <w:r>
        <w:rPr>
          <w:rStyle w:val="CommentReference"/>
        </w:rPr>
        <w:annotationRef/>
      </w:r>
      <w:r>
        <w:t xml:space="preserve">Please see my notes below…I thought the figure legends were below the figures (that’s how I usually do it) so I got confused and made a bunch of comments and added a new legend too </w:t>
      </w:r>
      <w:r>
        <w:sym w:font="Wingdings" w:char="F04A"/>
      </w:r>
    </w:p>
  </w:comment>
  <w:comment w:id="1448" w:author="Meshi, Dar" w:date="2020-09-18T10:06:00Z" w:initials="MD">
    <w:p w14:paraId="7652022D" w14:textId="1917B4C8" w:rsidR="00E95563" w:rsidRDefault="00E95563">
      <w:pPr>
        <w:pStyle w:val="CommentText"/>
      </w:pPr>
      <w:r>
        <w:rPr>
          <w:rStyle w:val="CommentReference"/>
        </w:rPr>
        <w:annotationRef/>
      </w:r>
      <w:r w:rsidR="007570C4">
        <w:t xml:space="preserve">Please show </w:t>
      </w:r>
      <w:r w:rsidR="000F521F">
        <w:t xml:space="preserve">an image of each region and the corresponding plot for all relationships between connectedness and </w:t>
      </w:r>
      <w:r w:rsidR="009C55B2">
        <w:t>the social pain ROIs</w:t>
      </w:r>
      <w:r w:rsidR="000F521F">
        <w:t>.</w:t>
      </w:r>
      <w:r w:rsidR="009C55B2">
        <w:t xml:space="preserve"> Also, c</w:t>
      </w:r>
      <w:r>
        <w:t>ould we add the confidence intervals to the plots?</w:t>
      </w:r>
    </w:p>
  </w:comment>
  <w:comment w:id="1471" w:author="Meshi, Dar" w:date="2020-09-18T10:20:00Z" w:initials="MD">
    <w:p w14:paraId="725AB1B8" w14:textId="7C2B48AE" w:rsidR="009C55B2" w:rsidRDefault="009C55B2">
      <w:pPr>
        <w:pStyle w:val="CommentText"/>
      </w:pPr>
      <w:r>
        <w:rPr>
          <w:rStyle w:val="CommentReference"/>
        </w:rPr>
        <w:annotationRef/>
      </w:r>
      <w:r>
        <w:t>These are from the mentalizing and should be for social pain network.</w:t>
      </w:r>
    </w:p>
  </w:comment>
  <w:comment w:id="1492" w:author="Meshi, Dar" w:date="2020-09-18T10:21:00Z" w:initials="MD">
    <w:p w14:paraId="23FE69B3" w14:textId="41F5E6A0" w:rsidR="009C55B2" w:rsidRDefault="009C55B2">
      <w:pPr>
        <w:pStyle w:val="CommentText"/>
      </w:pPr>
      <w:r>
        <w:rPr>
          <w:rStyle w:val="CommentReference"/>
        </w:rPr>
        <w:annotationRef/>
      </w:r>
      <w:r>
        <w:t xml:space="preserve">Please show an image of each region and the corresponding plot for all relationships between habitual use of FB and the mentalizing ROIs. Also, I think the x-axis on the bottom 2 figures is incorrect. </w:t>
      </w:r>
      <w:proofErr w:type="spellStart"/>
      <w:r>
        <w:t>Also</w:t>
      </w:r>
      <w:proofErr w:type="spellEnd"/>
      <w:r>
        <w:t>, could we add the confidence intervals to the plots?</w:t>
      </w:r>
    </w:p>
  </w:comment>
  <w:comment w:id="1498" w:author="Meshi, Dar" w:date="2020-09-18T10:20:00Z" w:initials="MD">
    <w:p w14:paraId="71848E98" w14:textId="3C3732BD" w:rsidR="009C55B2" w:rsidRDefault="009C55B2" w:rsidP="009C55B2">
      <w:pPr>
        <w:pStyle w:val="CommentText"/>
      </w:pPr>
      <w:r>
        <w:rPr>
          <w:rStyle w:val="CommentReference"/>
        </w:rPr>
        <w:annotationRef/>
      </w:r>
      <w:r>
        <w:t>Please list out each</w:t>
      </w:r>
    </w:p>
  </w:comment>
  <w:comment w:id="1526" w:author="Meshi, Dar" w:date="2020-09-18T10:08:00Z" w:initials="MD">
    <w:p w14:paraId="1E45FB98" w14:textId="77D3DD64" w:rsidR="00ED18F8" w:rsidRDefault="00ED18F8">
      <w:pPr>
        <w:pStyle w:val="CommentText"/>
      </w:pPr>
      <w:r>
        <w:rPr>
          <w:rStyle w:val="CommentReference"/>
        </w:rPr>
        <w:annotationRef/>
      </w:r>
      <w:r>
        <w:t>If you notice, the 1-10 bullets are size</w:t>
      </w:r>
      <w:r w:rsidR="00D54657">
        <w:rPr>
          <w:noProof/>
        </w:rPr>
        <w:t xml:space="preserve"> 10 font...can we fix this to make everything in this scale size 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4E99ED" w15:done="0"/>
  <w15:commentEx w15:paraId="642F2FC4" w15:done="0"/>
  <w15:commentEx w15:paraId="770354E6" w15:done="0"/>
  <w15:commentEx w15:paraId="672B503D" w15:done="0"/>
  <w15:commentEx w15:paraId="65022145" w15:done="0"/>
  <w15:commentEx w15:paraId="56CBA1F6" w15:done="0"/>
  <w15:commentEx w15:paraId="328E8725" w15:done="0"/>
  <w15:commentEx w15:paraId="5AF984DE" w15:done="0"/>
  <w15:commentEx w15:paraId="317DCC63" w15:done="0"/>
  <w15:commentEx w15:paraId="73B869AE" w15:done="0"/>
  <w15:commentEx w15:paraId="445C8349" w15:done="0"/>
  <w15:commentEx w15:paraId="4F7195AC" w15:done="0"/>
  <w15:commentEx w15:paraId="5381D198" w15:done="0"/>
  <w15:commentEx w15:paraId="3652A908" w15:done="0"/>
  <w15:commentEx w15:paraId="55F9DED4" w15:done="0"/>
  <w15:commentEx w15:paraId="1C2B7891" w15:done="0"/>
  <w15:commentEx w15:paraId="75C3AC62" w15:done="0"/>
  <w15:commentEx w15:paraId="4ABD124A" w15:done="0"/>
  <w15:commentEx w15:paraId="68E327B9" w15:done="0"/>
  <w15:commentEx w15:paraId="2FE737E4" w15:done="0"/>
  <w15:commentEx w15:paraId="5A31BD11" w15:done="0"/>
  <w15:commentEx w15:paraId="0FF4613F" w15:done="0"/>
  <w15:commentEx w15:paraId="64484F50" w15:done="0"/>
  <w15:commentEx w15:paraId="4517A207" w15:done="0"/>
  <w15:commentEx w15:paraId="36AFCAF3" w15:done="0"/>
  <w15:commentEx w15:paraId="11098F0B" w15:done="0"/>
  <w15:commentEx w15:paraId="36C14667" w15:done="0"/>
  <w15:commentEx w15:paraId="1925FADE" w15:paraIdParent="36C14667" w15:done="0"/>
  <w15:commentEx w15:paraId="2FB6BA1B" w15:done="0"/>
  <w15:commentEx w15:paraId="7B3B39B5" w15:done="0"/>
  <w15:commentEx w15:paraId="469AC8F5" w15:done="0"/>
  <w15:commentEx w15:paraId="7652022D" w15:done="0"/>
  <w15:commentEx w15:paraId="725AB1B8" w15:done="0"/>
  <w15:commentEx w15:paraId="23FE69B3" w15:done="0"/>
  <w15:commentEx w15:paraId="71848E98" w15:done="0"/>
  <w15:commentEx w15:paraId="1E45FB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EE88B" w16cex:dateUtc="2020-09-18T12:04:00Z"/>
  <w16cex:commentExtensible w16cex:durableId="230F09B0" w16cex:dateUtc="2020-09-18T14:25:00Z"/>
  <w16cex:commentExtensible w16cex:durableId="230F09D5" w16cex:dateUtc="2020-09-18T14:26:00Z"/>
  <w16cex:commentExtensible w16cex:durableId="230F0A19" w16cex:dateUtc="2020-09-18T14:27:00Z"/>
  <w16cex:commentExtensible w16cex:durableId="230F0A9A" w16cex:dateUtc="2020-09-18T14:29:00Z"/>
  <w16cex:commentExtensible w16cex:durableId="230F0ABE" w16cex:dateUtc="2020-09-18T14:30:00Z"/>
  <w16cex:commentExtensible w16cex:durableId="230F0AFC" w16cex:dateUtc="2020-09-18T14:31:00Z"/>
  <w16cex:commentExtensible w16cex:durableId="230F0B43" w16cex:dateUtc="2020-09-18T14:32:00Z"/>
  <w16cex:commentExtensible w16cex:durableId="230F0BFE" w16cex:dateUtc="2020-09-18T14:35:00Z"/>
  <w16cex:commentExtensible w16cex:durableId="230F0CB5" w16cex:dateUtc="2020-09-18T14:38:00Z"/>
  <w16cex:commentExtensible w16cex:durableId="230F0D19" w16cex:dateUtc="2020-09-18T14:40:00Z"/>
  <w16cex:commentExtensible w16cex:durableId="230F0E72" w16cex:dateUtc="2020-09-18T14:46:00Z"/>
  <w16cex:commentExtensible w16cex:durableId="230EFEB5" w16cex:dateUtc="2020-09-18T13:39:00Z"/>
  <w16cex:commentExtensible w16cex:durableId="230EFF14" w16cex:dateUtc="2020-09-18T13:40:00Z"/>
  <w16cex:commentExtensible w16cex:durableId="230F0397" w16cex:dateUtc="2020-09-18T13:59:00Z"/>
  <w16cex:commentExtensible w16cex:durableId="230F0F31" w16cex:dateUtc="2020-09-18T14:49:00Z"/>
  <w16cex:commentExtensible w16cex:durableId="230F0F9B" w16cex:dateUtc="2020-09-18T14:51:00Z"/>
  <w16cex:commentExtensible w16cex:durableId="230F0F45" w16cex:dateUtc="2020-09-18T14:49:00Z"/>
  <w16cex:commentExtensible w16cex:durableId="230F0922" w16cex:dateUtc="2020-09-18T14:23:00Z"/>
  <w16cex:commentExtensible w16cex:durableId="230F050E" w16cex:dateUtc="2020-09-18T14:06:00Z"/>
  <w16cex:commentExtensible w16cex:durableId="230F086B" w16cex:dateUtc="2020-09-18T14:20:00Z"/>
  <w16cex:commentExtensible w16cex:durableId="230F08B0" w16cex:dateUtc="2020-09-18T14:21:00Z"/>
  <w16cex:commentExtensible w16cex:durableId="230F08D4" w16cex:dateUtc="2020-09-18T14:20:00Z"/>
  <w16cex:commentExtensible w16cex:durableId="230F059F" w16cex:dateUtc="2020-09-18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4E99ED" w16cid:durableId="230EE88B"/>
  <w16cid:commentId w16cid:paraId="642F2FC4" w16cid:durableId="230F09B0"/>
  <w16cid:commentId w16cid:paraId="770354E6" w16cid:durableId="230F09D5"/>
  <w16cid:commentId w16cid:paraId="672B503D" w16cid:durableId="230F0A19"/>
  <w16cid:commentId w16cid:paraId="65022145" w16cid:durableId="230F0A9A"/>
  <w16cid:commentId w16cid:paraId="56CBA1F6" w16cid:durableId="230F0ABE"/>
  <w16cid:commentId w16cid:paraId="328E8725" w16cid:durableId="230F0AFC"/>
  <w16cid:commentId w16cid:paraId="5AF984DE" w16cid:durableId="230F0B43"/>
  <w16cid:commentId w16cid:paraId="317DCC63" w16cid:durableId="230F0BFE"/>
  <w16cid:commentId w16cid:paraId="73B869AE" w16cid:durableId="23035829"/>
  <w16cid:commentId w16cid:paraId="445C8349" w16cid:durableId="230F0CB5"/>
  <w16cid:commentId w16cid:paraId="4F7195AC" w16cid:durableId="230F0D19"/>
  <w16cid:commentId w16cid:paraId="5381D198" w16cid:durableId="2303582C"/>
  <w16cid:commentId w16cid:paraId="3652A908" w16cid:durableId="2303582D"/>
  <w16cid:commentId w16cid:paraId="55F9DED4" w16cid:durableId="23036572"/>
  <w16cid:commentId w16cid:paraId="1C2B7891" w16cid:durableId="2303582E"/>
  <w16cid:commentId w16cid:paraId="75C3AC62" w16cid:durableId="230F0E72"/>
  <w16cid:commentId w16cid:paraId="4ABD124A" w16cid:durableId="2303582F"/>
  <w16cid:commentId w16cid:paraId="68E327B9" w16cid:durableId="230EFEB5"/>
  <w16cid:commentId w16cid:paraId="2FE737E4" w16cid:durableId="230EFF14"/>
  <w16cid:commentId w16cid:paraId="5A31BD11" w16cid:durableId="230F0397"/>
  <w16cid:commentId w16cid:paraId="0FF4613F" w16cid:durableId="230F0F31"/>
  <w16cid:commentId w16cid:paraId="64484F50" w16cid:durableId="23035833"/>
  <w16cid:commentId w16cid:paraId="4517A207" w16cid:durableId="23035834"/>
  <w16cid:commentId w16cid:paraId="36AFCAF3" w16cid:durableId="23035835"/>
  <w16cid:commentId w16cid:paraId="11098F0B" w16cid:durableId="23035836"/>
  <w16cid:commentId w16cid:paraId="36C14667" w16cid:durableId="23035837"/>
  <w16cid:commentId w16cid:paraId="1925FADE" w16cid:durableId="230F0F9B"/>
  <w16cid:commentId w16cid:paraId="2FB6BA1B" w16cid:durableId="23035838"/>
  <w16cid:commentId w16cid:paraId="7B3B39B5" w16cid:durableId="230F0F45"/>
  <w16cid:commentId w16cid:paraId="469AC8F5" w16cid:durableId="230F0922"/>
  <w16cid:commentId w16cid:paraId="7652022D" w16cid:durableId="230F050E"/>
  <w16cid:commentId w16cid:paraId="725AB1B8" w16cid:durableId="230F086B"/>
  <w16cid:commentId w16cid:paraId="23FE69B3" w16cid:durableId="230F08B0"/>
  <w16cid:commentId w16cid:paraId="71848E98" w16cid:durableId="230F08D4"/>
  <w16cid:commentId w16cid:paraId="1E45FB98" w16cid:durableId="230F05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ABA84" w14:textId="77777777" w:rsidR="00D54657" w:rsidRDefault="00D54657" w:rsidP="00D73CF9">
      <w:pPr>
        <w:spacing w:line="240" w:lineRule="auto"/>
      </w:pPr>
      <w:r>
        <w:separator/>
      </w:r>
    </w:p>
  </w:endnote>
  <w:endnote w:type="continuationSeparator" w:id="0">
    <w:p w14:paraId="36007CEB" w14:textId="77777777" w:rsidR="00D54657" w:rsidRDefault="00D54657" w:rsidP="00D73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panose1 w:val="020B0604020202020204"/>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B098B" w14:textId="77777777" w:rsidR="00D73CF9" w:rsidRDefault="00D73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AA2B6" w14:textId="77777777" w:rsidR="00D73CF9" w:rsidRDefault="00D73C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2FBB0" w14:textId="77777777" w:rsidR="00D73CF9" w:rsidRDefault="00D73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5D70A" w14:textId="77777777" w:rsidR="00D54657" w:rsidRDefault="00D54657" w:rsidP="00D73CF9">
      <w:pPr>
        <w:spacing w:line="240" w:lineRule="auto"/>
      </w:pPr>
      <w:r>
        <w:separator/>
      </w:r>
    </w:p>
  </w:footnote>
  <w:footnote w:type="continuationSeparator" w:id="0">
    <w:p w14:paraId="3DDB75E4" w14:textId="77777777" w:rsidR="00D54657" w:rsidRDefault="00D54657" w:rsidP="00D73C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5DC9C" w14:textId="77777777" w:rsidR="00D73CF9" w:rsidRDefault="00D73C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970DB" w14:textId="77777777" w:rsidR="00D73CF9" w:rsidRDefault="00D73C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E2F73" w14:textId="77777777" w:rsidR="00D73CF9" w:rsidRDefault="00D73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4DF7"/>
    <w:multiLevelType w:val="multilevel"/>
    <w:tmpl w:val="8C6A38E2"/>
    <w:lvl w:ilvl="0">
      <w:start w:val="1"/>
      <w:numFmt w:val="decimal"/>
      <w:lvlText w:val="%1."/>
      <w:lvlJc w:val="left"/>
      <w:pPr>
        <w:ind w:left="720" w:hanging="360"/>
      </w:pPr>
      <w:rPr>
        <w:sz w:val="20"/>
        <w:szCs w:val="20"/>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BF61564"/>
    <w:multiLevelType w:val="hybridMultilevel"/>
    <w:tmpl w:val="86A2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D256E"/>
    <w:multiLevelType w:val="hybridMultilevel"/>
    <w:tmpl w:val="5ACE2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66BB1"/>
    <w:multiLevelType w:val="hybridMultilevel"/>
    <w:tmpl w:val="6090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shi, Dar">
    <w15:presenceInfo w15:providerId="AD" w15:userId="S::darmeshi@msu.edu::89107703-fb08-4a38-af0c-d55280fcc833"/>
  </w15:person>
  <w15:person w15:author="Pei, Rui">
    <w15:presenceInfo w15:providerId="AD" w15:userId="S::peirui@upenn.edu::d13fa9c9-86fb-4cc1-8eca-2208f7e7a9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06A"/>
    <w:rsid w:val="00006E5D"/>
    <w:rsid w:val="00046576"/>
    <w:rsid w:val="00066AAA"/>
    <w:rsid w:val="00097082"/>
    <w:rsid w:val="000C4A0D"/>
    <w:rsid w:val="000F521F"/>
    <w:rsid w:val="000F7E81"/>
    <w:rsid w:val="00106F3A"/>
    <w:rsid w:val="001602AE"/>
    <w:rsid w:val="001B2C2E"/>
    <w:rsid w:val="00200293"/>
    <w:rsid w:val="00211C22"/>
    <w:rsid w:val="00250047"/>
    <w:rsid w:val="00253A36"/>
    <w:rsid w:val="00271948"/>
    <w:rsid w:val="00271B1D"/>
    <w:rsid w:val="002809F5"/>
    <w:rsid w:val="0038658A"/>
    <w:rsid w:val="00387879"/>
    <w:rsid w:val="003A544D"/>
    <w:rsid w:val="003C7A5A"/>
    <w:rsid w:val="00404B60"/>
    <w:rsid w:val="004239F9"/>
    <w:rsid w:val="00432349"/>
    <w:rsid w:val="00434D2C"/>
    <w:rsid w:val="00447FDB"/>
    <w:rsid w:val="0045403B"/>
    <w:rsid w:val="004660B7"/>
    <w:rsid w:val="004B0F50"/>
    <w:rsid w:val="004B467D"/>
    <w:rsid w:val="004D696D"/>
    <w:rsid w:val="00502213"/>
    <w:rsid w:val="00515EE6"/>
    <w:rsid w:val="00531B21"/>
    <w:rsid w:val="005810B1"/>
    <w:rsid w:val="005A0665"/>
    <w:rsid w:val="005E406A"/>
    <w:rsid w:val="006475C2"/>
    <w:rsid w:val="006552F3"/>
    <w:rsid w:val="0066472D"/>
    <w:rsid w:val="006A450E"/>
    <w:rsid w:val="00706283"/>
    <w:rsid w:val="00742C84"/>
    <w:rsid w:val="007570C4"/>
    <w:rsid w:val="0077457D"/>
    <w:rsid w:val="007F568E"/>
    <w:rsid w:val="0082178E"/>
    <w:rsid w:val="008837C5"/>
    <w:rsid w:val="008D500E"/>
    <w:rsid w:val="009311D4"/>
    <w:rsid w:val="00984AE3"/>
    <w:rsid w:val="00985234"/>
    <w:rsid w:val="009C0EC3"/>
    <w:rsid w:val="009C55B2"/>
    <w:rsid w:val="00A05EFC"/>
    <w:rsid w:val="00A06276"/>
    <w:rsid w:val="00A4507A"/>
    <w:rsid w:val="00B03393"/>
    <w:rsid w:val="00B4407E"/>
    <w:rsid w:val="00BD5135"/>
    <w:rsid w:val="00C30556"/>
    <w:rsid w:val="00C94184"/>
    <w:rsid w:val="00D1428F"/>
    <w:rsid w:val="00D36581"/>
    <w:rsid w:val="00D4193E"/>
    <w:rsid w:val="00D444A3"/>
    <w:rsid w:val="00D54657"/>
    <w:rsid w:val="00D70724"/>
    <w:rsid w:val="00D73CF9"/>
    <w:rsid w:val="00DD78C1"/>
    <w:rsid w:val="00DE2407"/>
    <w:rsid w:val="00E20E1B"/>
    <w:rsid w:val="00E3110F"/>
    <w:rsid w:val="00E60C42"/>
    <w:rsid w:val="00E83768"/>
    <w:rsid w:val="00E95563"/>
    <w:rsid w:val="00EB0580"/>
    <w:rsid w:val="00EC7865"/>
    <w:rsid w:val="00ED18F8"/>
    <w:rsid w:val="00EF5EB1"/>
    <w:rsid w:val="00F010F1"/>
    <w:rsid w:val="00F463CE"/>
    <w:rsid w:val="00F65723"/>
    <w:rsid w:val="00F658A9"/>
    <w:rsid w:val="00FA3D9D"/>
    <w:rsid w:val="00FA5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B719A"/>
  <w15:docId w15:val="{4C573F70-4E10-BE42-B428-81E27EBB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418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4184"/>
    <w:rPr>
      <w:rFonts w:ascii="Times New Roman" w:hAnsi="Times New Roman" w:cs="Times New Roman"/>
      <w:sz w:val="18"/>
      <w:szCs w:val="18"/>
    </w:rPr>
  </w:style>
  <w:style w:type="paragraph" w:styleId="Revision">
    <w:name w:val="Revision"/>
    <w:hidden/>
    <w:uiPriority w:val="99"/>
    <w:semiHidden/>
    <w:rsid w:val="00046576"/>
    <w:pPr>
      <w:spacing w:line="240" w:lineRule="auto"/>
    </w:pPr>
  </w:style>
  <w:style w:type="paragraph" w:styleId="CommentSubject">
    <w:name w:val="annotation subject"/>
    <w:basedOn w:val="CommentText"/>
    <w:next w:val="CommentText"/>
    <w:link w:val="CommentSubjectChar"/>
    <w:uiPriority w:val="99"/>
    <w:semiHidden/>
    <w:unhideWhenUsed/>
    <w:rsid w:val="004660B7"/>
    <w:rPr>
      <w:b/>
      <w:bCs/>
    </w:rPr>
  </w:style>
  <w:style w:type="character" w:customStyle="1" w:styleId="CommentSubjectChar">
    <w:name w:val="Comment Subject Char"/>
    <w:basedOn w:val="CommentTextChar"/>
    <w:link w:val="CommentSubject"/>
    <w:uiPriority w:val="99"/>
    <w:semiHidden/>
    <w:rsid w:val="004660B7"/>
    <w:rPr>
      <w:b/>
      <w:bCs/>
      <w:sz w:val="20"/>
      <w:szCs w:val="20"/>
    </w:rPr>
  </w:style>
  <w:style w:type="paragraph" w:styleId="Header">
    <w:name w:val="header"/>
    <w:basedOn w:val="Normal"/>
    <w:link w:val="HeaderChar"/>
    <w:uiPriority w:val="99"/>
    <w:unhideWhenUsed/>
    <w:rsid w:val="00D73CF9"/>
    <w:pPr>
      <w:tabs>
        <w:tab w:val="center" w:pos="4680"/>
        <w:tab w:val="right" w:pos="9360"/>
      </w:tabs>
      <w:spacing w:line="240" w:lineRule="auto"/>
    </w:pPr>
  </w:style>
  <w:style w:type="character" w:customStyle="1" w:styleId="HeaderChar">
    <w:name w:val="Header Char"/>
    <w:basedOn w:val="DefaultParagraphFont"/>
    <w:link w:val="Header"/>
    <w:uiPriority w:val="99"/>
    <w:rsid w:val="00D73CF9"/>
  </w:style>
  <w:style w:type="paragraph" w:styleId="Footer">
    <w:name w:val="footer"/>
    <w:basedOn w:val="Normal"/>
    <w:link w:val="FooterChar"/>
    <w:uiPriority w:val="99"/>
    <w:unhideWhenUsed/>
    <w:rsid w:val="00D73CF9"/>
    <w:pPr>
      <w:tabs>
        <w:tab w:val="center" w:pos="4680"/>
        <w:tab w:val="right" w:pos="9360"/>
      </w:tabs>
      <w:spacing w:line="240" w:lineRule="auto"/>
    </w:pPr>
  </w:style>
  <w:style w:type="character" w:customStyle="1" w:styleId="FooterChar">
    <w:name w:val="Footer Char"/>
    <w:basedOn w:val="DefaultParagraphFont"/>
    <w:link w:val="Footer"/>
    <w:uiPriority w:val="99"/>
    <w:rsid w:val="00D73CF9"/>
  </w:style>
  <w:style w:type="paragraph" w:styleId="ListParagraph">
    <w:name w:val="List Paragraph"/>
    <w:basedOn w:val="Normal"/>
    <w:uiPriority w:val="34"/>
    <w:qFormat/>
    <w:rsid w:val="00097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007466"/>
      </a:dk1>
      <a:lt1>
        <a:srgbClr val="FFFFFF"/>
      </a:lt1>
      <a:dk2>
        <a:srgbClr val="007466"/>
      </a:dk2>
      <a:lt2>
        <a:srgbClr val="515151"/>
      </a:lt2>
      <a:accent1>
        <a:srgbClr val="515151"/>
      </a:accent1>
      <a:accent2>
        <a:srgbClr val="515151"/>
      </a:accent2>
      <a:accent3>
        <a:srgbClr val="515151"/>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16</Pages>
  <Words>3619</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Meshi, Dar</cp:lastModifiedBy>
  <cp:revision>47</cp:revision>
  <dcterms:created xsi:type="dcterms:W3CDTF">2020-09-18T12:03:00Z</dcterms:created>
  <dcterms:modified xsi:type="dcterms:W3CDTF">2020-09-18T14:52:00Z</dcterms:modified>
</cp:coreProperties>
</file>